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Del="005C3302" w:rsidRDefault="002955C6" w:rsidP="00451D79">
      <w:pPr>
        <w:rPr>
          <w:ins w:id="1" w:author="Shapira, Oz" w:date="2012-11-26T13:04:00Z"/>
          <w:del w:id="2" w:author="Tsvika Kuflik" w:date="2012-11-27T18:51:00Z"/>
          <w:b/>
          <w:bCs/>
          <w:color w:val="17365D" w:themeColor="text2" w:themeShade="BF"/>
          <w:sz w:val="40"/>
          <w:szCs w:val="40"/>
          <w:rPrChange w:id="3" w:author="Shapira, Oz" w:date="2012-11-26T13:16:00Z">
            <w:rPr>
              <w:ins w:id="4" w:author="Shapira, Oz" w:date="2012-11-26T13:04:00Z"/>
              <w:del w:id="5" w:author="Tsvika Kuflik" w:date="2012-11-27T18:51:00Z"/>
              <w:b/>
              <w:bCs/>
              <w:sz w:val="32"/>
              <w:szCs w:val="32"/>
            </w:rPr>
          </w:rPrChange>
        </w:rPr>
      </w:pPr>
      <w:ins w:id="6" w:author="Shapira, Oz" w:date="2012-11-26T13:03:00Z">
        <w:del w:id="7" w:author="Tsvika Kuflik" w:date="2012-11-27T18:51:00Z">
          <w:r w:rsidRPr="000326E4" w:rsidDel="005C3302">
            <w:rPr>
              <w:b/>
              <w:bCs/>
              <w:color w:val="17365D" w:themeColor="text2" w:themeShade="BF"/>
              <w:sz w:val="40"/>
              <w:szCs w:val="40"/>
              <w:rPrChange w:id="8" w:author="Shapira, Oz" w:date="2012-11-26T13:16:00Z">
                <w:rPr>
                  <w:b/>
                  <w:bCs/>
                  <w:sz w:val="28"/>
                  <w:szCs w:val="28"/>
                </w:rPr>
              </w:rPrChange>
            </w:rPr>
            <w:delText xml:space="preserve">Traits </w:delText>
          </w:r>
        </w:del>
      </w:ins>
      <w:ins w:id="9" w:author="Shapira, Oz" w:date="2012-11-26T13:04:00Z">
        <w:del w:id="10" w:author="Tsvika Kuflik" w:date="2012-11-27T18:51:00Z">
          <w:r w:rsidR="00187DF5" w:rsidRPr="000326E4" w:rsidDel="005C3302">
            <w:rPr>
              <w:b/>
              <w:bCs/>
              <w:color w:val="17365D" w:themeColor="text2" w:themeShade="BF"/>
              <w:sz w:val="40"/>
              <w:szCs w:val="40"/>
              <w:rPrChange w:id="11" w:author="Shapira, Oz" w:date="2012-11-26T13:16:00Z">
                <w:rPr>
                  <w:b/>
                  <w:bCs/>
                  <w:sz w:val="32"/>
                  <w:szCs w:val="32"/>
                </w:rPr>
              </w:rPrChange>
            </w:rPr>
            <w:delText>Finder:</w:delText>
          </w:r>
        </w:del>
      </w:ins>
      <w:ins w:id="12" w:author="Shapira, Oz" w:date="2012-11-26T13:03:00Z">
        <w:del w:id="13" w:author="Tsvika Kuflik" w:date="2012-11-27T18:51:00Z">
          <w:r w:rsidRPr="000326E4" w:rsidDel="005C3302">
            <w:rPr>
              <w:b/>
              <w:bCs/>
              <w:color w:val="17365D" w:themeColor="text2" w:themeShade="BF"/>
              <w:sz w:val="40"/>
              <w:szCs w:val="40"/>
              <w:rPrChange w:id="14" w:author="Shapira, Oz" w:date="2012-11-26T13:16:00Z">
                <w:rPr>
                  <w:b/>
                  <w:bCs/>
                  <w:sz w:val="28"/>
                  <w:szCs w:val="28"/>
                </w:rPr>
              </w:rPrChange>
            </w:rPr>
            <w:delText xml:space="preserve"> </w:delText>
          </w:r>
        </w:del>
      </w:ins>
    </w:p>
    <w:p w:rsidR="00295A57" w:rsidRPr="000326E4" w:rsidRDefault="00295A57" w:rsidP="005C3302">
      <w:pPr>
        <w:rPr>
          <w:ins w:id="15" w:author="Shapira, Oz" w:date="2012-11-26T13:03:00Z"/>
          <w:b/>
          <w:bCs/>
          <w:color w:val="17365D" w:themeColor="text2" w:themeShade="BF"/>
          <w:sz w:val="40"/>
          <w:szCs w:val="40"/>
          <w:rPrChange w:id="16" w:author="Shapira, Oz" w:date="2012-11-26T13:16:00Z">
            <w:rPr>
              <w:ins w:id="17" w:author="Shapira, Oz" w:date="2012-11-26T13:03:00Z"/>
              <w:b/>
              <w:bCs/>
              <w:sz w:val="28"/>
              <w:szCs w:val="28"/>
            </w:rPr>
          </w:rPrChange>
        </w:rPr>
      </w:pPr>
      <w:ins w:id="18" w:author="Shapira, Oz" w:date="2012-11-26T13:04:00Z">
        <w:del w:id="19" w:author="Tsvika Kuflik" w:date="2012-11-27T18:51:00Z">
          <w:r w:rsidRPr="000326E4" w:rsidDel="005C3302">
            <w:rPr>
              <w:b/>
              <w:bCs/>
              <w:color w:val="17365D" w:themeColor="text2" w:themeShade="BF"/>
              <w:sz w:val="40"/>
              <w:szCs w:val="40"/>
              <w:rPrChange w:id="20" w:author="Shapira, Oz" w:date="2012-11-26T13:16:00Z">
                <w:rPr>
                  <w:b/>
                  <w:bCs/>
                  <w:sz w:val="32"/>
                  <w:szCs w:val="32"/>
                </w:rPr>
              </w:rPrChange>
            </w:rPr>
            <w:delText xml:space="preserve">For better </w:delText>
          </w:r>
        </w:del>
      </w:ins>
      <w:ins w:id="21" w:author="Shapira, Oz" w:date="2012-11-27T16:44:00Z">
        <w:del w:id="22" w:author="Tsvika Kuflik" w:date="2012-11-27T18:51:00Z">
          <w:r w:rsidR="00D62694" w:rsidDel="005C3302">
            <w:rPr>
              <w:b/>
              <w:bCs/>
              <w:color w:val="17365D" w:themeColor="text2" w:themeShade="BF"/>
              <w:sz w:val="40"/>
              <w:szCs w:val="40"/>
            </w:rPr>
            <w:delText xml:space="preserve">interest </w:delText>
          </w:r>
        </w:del>
      </w:ins>
      <w:ins w:id="23" w:author="Shapira, Oz" w:date="2012-11-27T16:45:00Z">
        <w:del w:id="24" w:author="Tsvika Kuflik" w:date="2012-11-27T18:51:00Z">
          <w:r w:rsidR="00D62694" w:rsidDel="005C3302">
            <w:rPr>
              <w:b/>
              <w:bCs/>
              <w:color w:val="17365D" w:themeColor="text2" w:themeShade="BF"/>
              <w:sz w:val="40"/>
              <w:szCs w:val="40"/>
            </w:rPr>
            <w:delText>recommitting</w:delText>
          </w:r>
        </w:del>
      </w:ins>
      <w:proofErr w:type="spellStart"/>
      <w:ins w:id="25" w:author="Tsvika Kuflik" w:date="2012-11-27T18:51:00Z">
        <w:r w:rsidR="005C3302">
          <w:rPr>
            <w:b/>
            <w:bCs/>
            <w:color w:val="17365D" w:themeColor="text2" w:themeShade="BF"/>
            <w:sz w:val="40"/>
            <w:szCs w:val="40"/>
          </w:rPr>
          <w:t>Cros</w:t>
        </w:r>
        <w:proofErr w:type="spellEnd"/>
        <w:r w:rsidR="005C3302">
          <w:rPr>
            <w:b/>
            <w:bCs/>
            <w:color w:val="17365D" w:themeColor="text2" w:themeShade="BF"/>
            <w:sz w:val="40"/>
            <w:szCs w:val="40"/>
          </w:rPr>
          <w:t xml:space="preserve">-Domain User Modeling: </w:t>
        </w:r>
      </w:ins>
      <w:ins w:id="26" w:author="Tsvika Kuflik" w:date="2012-11-27T18:52:00Z">
        <w:r w:rsidR="005C3302">
          <w:rPr>
            <w:b/>
            <w:bCs/>
            <w:color w:val="17365D" w:themeColor="text2" w:themeShade="BF"/>
            <w:sz w:val="40"/>
            <w:szCs w:val="40"/>
          </w:rPr>
          <w:t xml:space="preserve">Applying </w:t>
        </w:r>
        <w:proofErr w:type="spellStart"/>
        <w:r w:rsidR="005C3302">
          <w:rPr>
            <w:b/>
            <w:bCs/>
            <w:color w:val="17365D" w:themeColor="text2" w:themeShade="BF"/>
            <w:sz w:val="40"/>
            <w:szCs w:val="40"/>
          </w:rPr>
          <w:t>Grph</w:t>
        </w:r>
        <w:proofErr w:type="spellEnd"/>
        <w:r w:rsidR="005C3302">
          <w:rPr>
            <w:b/>
            <w:bCs/>
            <w:color w:val="17365D" w:themeColor="text2" w:themeShade="BF"/>
            <w:sz w:val="40"/>
            <w:szCs w:val="40"/>
          </w:rPr>
          <w:t xml:space="preserve"> Techniques for </w:t>
        </w:r>
      </w:ins>
      <w:ins w:id="27" w:author="Tsvika Kuflik" w:date="2012-11-27T18:51:00Z">
        <w:r w:rsidR="005C3302">
          <w:rPr>
            <w:b/>
            <w:bCs/>
            <w:color w:val="17365D" w:themeColor="text2" w:themeShade="BF"/>
            <w:sz w:val="40"/>
            <w:szCs w:val="40"/>
          </w:rPr>
          <w:t xml:space="preserve">Reasoning on </w:t>
        </w:r>
      </w:ins>
      <w:ins w:id="28" w:author="Tsvika Kuflik" w:date="2012-11-27T18:52:00Z">
        <w:r w:rsidR="005C3302">
          <w:rPr>
            <w:b/>
            <w:bCs/>
            <w:color w:val="17365D" w:themeColor="text2" w:themeShade="BF"/>
            <w:sz w:val="40"/>
            <w:szCs w:val="40"/>
          </w:rPr>
          <w:t>Social Network Personal Data</w:t>
        </w:r>
      </w:ins>
      <w:ins w:id="29" w:author="Shapira, Oz" w:date="2012-11-27T16:44:00Z">
        <w:r w:rsidR="00D62694">
          <w:rPr>
            <w:b/>
            <w:bCs/>
            <w:color w:val="17365D" w:themeColor="text2" w:themeShade="BF"/>
            <w:sz w:val="40"/>
            <w:szCs w:val="40"/>
          </w:rPr>
          <w:t xml:space="preserve"> </w:t>
        </w:r>
      </w:ins>
      <w:ins w:id="30" w:author="Shapira, Oz" w:date="2012-11-26T13:05:00Z">
        <w:r w:rsidRPr="000326E4">
          <w:rPr>
            <w:b/>
            <w:bCs/>
            <w:color w:val="17365D" w:themeColor="text2" w:themeShade="BF"/>
            <w:sz w:val="40"/>
            <w:szCs w:val="40"/>
            <w:rPrChange w:id="31" w:author="Shapira, Oz" w:date="2012-11-26T13:16:00Z">
              <w:rPr>
                <w:b/>
                <w:bCs/>
                <w:sz w:val="32"/>
                <w:szCs w:val="32"/>
              </w:rPr>
            </w:rPrChange>
          </w:rPr>
          <w:t xml:space="preserve"> </w:t>
        </w:r>
      </w:ins>
      <w:ins w:id="32" w:author="Shapira, Oz" w:date="2012-11-26T13:04:00Z">
        <w:r w:rsidRPr="000326E4">
          <w:rPr>
            <w:b/>
            <w:bCs/>
            <w:color w:val="17365D" w:themeColor="text2" w:themeShade="BF"/>
            <w:sz w:val="40"/>
            <w:szCs w:val="40"/>
            <w:rPrChange w:id="33" w:author="Shapira, Oz" w:date="2012-11-26T13:16:00Z">
              <w:rPr>
                <w:b/>
                <w:bCs/>
                <w:sz w:val="32"/>
                <w:szCs w:val="32"/>
              </w:rPr>
            </w:rPrChange>
          </w:rPr>
          <w:t xml:space="preserve"> </w:t>
        </w:r>
      </w:ins>
    </w:p>
    <w:p w:rsidR="002955C6" w:rsidDel="00F1103B" w:rsidRDefault="00F1103B" w:rsidP="00AD2CB5">
      <w:pPr>
        <w:rPr>
          <w:del w:id="34" w:author="Shapira, Oz" w:date="2012-11-26T13:05:00Z"/>
          <w:b/>
          <w:bCs/>
          <w:sz w:val="28"/>
          <w:szCs w:val="28"/>
        </w:rPr>
      </w:pPr>
      <w:ins w:id="35" w:author="Shapira, Oz" w:date="2012-11-26T13:15:00Z">
        <w:del w:id="36" w:author="Tsvika Kuflik" w:date="2012-11-27T18:34:00Z">
          <w:r w:rsidDel="0008413D">
            <w:rPr>
              <w:b/>
              <w:bCs/>
              <w:sz w:val="28"/>
              <w:szCs w:val="28"/>
            </w:rPr>
            <w:delText>Thesis</w:delText>
          </w:r>
        </w:del>
      </w:ins>
      <w:ins w:id="37" w:author="Tsvika Kuflik" w:date="2012-11-27T18:34:00Z">
        <w:r w:rsidR="0008413D">
          <w:rPr>
            <w:b/>
            <w:bCs/>
            <w:sz w:val="28"/>
            <w:szCs w:val="28"/>
          </w:rPr>
          <w:t>Research</w:t>
        </w:r>
      </w:ins>
      <w:ins w:id="38" w:author="Shapira, Oz" w:date="2012-11-26T13:15:00Z">
        <w:r>
          <w:rPr>
            <w:b/>
            <w:bCs/>
            <w:sz w:val="28"/>
            <w:szCs w:val="28"/>
          </w:rPr>
          <w:t xml:space="preserve"> proposal for M.sc</w:t>
        </w:r>
        <w:r>
          <w:rPr>
            <w:b/>
            <w:bCs/>
            <w:sz w:val="28"/>
            <w:szCs w:val="28"/>
          </w:rPr>
          <w:tab/>
          <w:t xml:space="preserve"> degree in M.I.S </w:t>
        </w:r>
      </w:ins>
      <w:ins w:id="39" w:author="Shapira, Oz" w:date="2012-11-26T13:16:00Z">
        <w:r>
          <w:rPr>
            <w:b/>
            <w:bCs/>
            <w:sz w:val="28"/>
            <w:szCs w:val="28"/>
          </w:rPr>
          <w:t xml:space="preserve">department </w:t>
        </w:r>
      </w:ins>
    </w:p>
    <w:p w:rsidR="00F1103B" w:rsidRDefault="00F1103B" w:rsidP="00451D79">
      <w:pPr>
        <w:rPr>
          <w:ins w:id="40" w:author="Shapira, Oz" w:date="2012-11-26T13:15:00Z"/>
          <w:b/>
          <w:bCs/>
          <w:sz w:val="28"/>
          <w:szCs w:val="28"/>
        </w:rPr>
      </w:pPr>
    </w:p>
    <w:p w:rsidR="000605BF" w:rsidRDefault="00F77D2B">
      <w:pPr>
        <w:rPr>
          <w:ins w:id="41" w:author="Shapira, Oz" w:date="2012-11-26T13:06:00Z"/>
          <w:b/>
          <w:bCs/>
          <w:sz w:val="28"/>
          <w:szCs w:val="28"/>
        </w:rPr>
      </w:pPr>
      <w:del w:id="42" w:author="Shapira, Oz" w:date="2012-11-26T13:05:00Z">
        <w:r w:rsidDel="00AD2CB5">
          <w:rPr>
            <w:b/>
            <w:bCs/>
            <w:sz w:val="28"/>
            <w:szCs w:val="28"/>
          </w:rPr>
          <w:delText xml:space="preserve">By </w:delText>
        </w:r>
      </w:del>
      <w:r>
        <w:rPr>
          <w:b/>
          <w:bCs/>
          <w:sz w:val="28"/>
          <w:szCs w:val="28"/>
        </w:rPr>
        <w:t xml:space="preserve">Oz Shapira </w:t>
      </w:r>
      <w:ins w:id="43" w:author="Shapira, Oz" w:date="2012-11-26T13:05:00Z">
        <w:r w:rsidR="00AD2CB5">
          <w:rPr>
            <w:b/>
            <w:bCs/>
            <w:sz w:val="28"/>
            <w:szCs w:val="28"/>
          </w:rPr>
          <w:t xml:space="preserve"> </w:t>
        </w:r>
      </w:ins>
    </w:p>
    <w:p w:rsidR="000605BF" w:rsidRDefault="000605BF">
      <w:pPr>
        <w:rPr>
          <w:ins w:id="44" w:author="Shapira, Oz" w:date="2012-11-26T13:15:00Z"/>
          <w:b/>
          <w:bCs/>
          <w:sz w:val="28"/>
          <w:szCs w:val="28"/>
        </w:rPr>
      </w:pPr>
    </w:p>
    <w:p w:rsidR="00F1103B" w:rsidRDefault="00F1103B">
      <w:pPr>
        <w:rPr>
          <w:ins w:id="45" w:author="Shapira, Oz" w:date="2012-11-26T13:15:00Z"/>
          <w:b/>
          <w:bCs/>
          <w:sz w:val="28"/>
          <w:szCs w:val="28"/>
        </w:rPr>
      </w:pPr>
      <w:ins w:id="46" w:author="Shapira, Oz" w:date="2012-11-26T13:15:00Z">
        <w:r>
          <w:rPr>
            <w:b/>
            <w:bCs/>
            <w:sz w:val="28"/>
            <w:szCs w:val="28"/>
          </w:rPr>
          <w:br w:type="page"/>
        </w:r>
      </w:ins>
    </w:p>
    <w:p w:rsidR="00F1103B" w:rsidRDefault="00F1103B">
      <w:pPr>
        <w:rPr>
          <w:ins w:id="47" w:author="Shapira, Oz" w:date="2012-11-26T13:06:00Z"/>
          <w:b/>
          <w:bCs/>
          <w:sz w:val="28"/>
          <w:szCs w:val="28"/>
        </w:rPr>
      </w:pPr>
    </w:p>
    <w:p w:rsidR="00F77D2B" w:rsidRDefault="00F77D2B">
      <w:pPr>
        <w:rPr>
          <w:ins w:id="48" w:author="Shapira, Oz" w:date="2012-11-26T13:11:00Z"/>
          <w:b/>
          <w:bCs/>
          <w:sz w:val="28"/>
          <w:szCs w:val="28"/>
        </w:rPr>
      </w:pPr>
    </w:p>
    <w:customXmlInsRangeStart w:id="49" w:author="Shapira, Oz" w:date="2012-11-26T13:14:00Z"/>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customXmlInsRangeEnd w:id="49"/>
        <w:p w:rsidR="000605BF" w:rsidRDefault="000605BF">
          <w:pPr>
            <w:pStyle w:val="TOCHeading"/>
            <w:rPr>
              <w:ins w:id="50" w:author="Shapira, Oz" w:date="2012-11-26T13:14:00Z"/>
            </w:rPr>
          </w:pPr>
          <w:ins w:id="51" w:author="Shapira, Oz" w:date="2012-11-26T13:14:00Z">
            <w:r>
              <w:t>Contents</w:t>
            </w:r>
          </w:ins>
        </w:p>
        <w:p w:rsidR="00FE6D42" w:rsidRDefault="000605BF">
          <w:pPr>
            <w:pStyle w:val="TOC1"/>
            <w:tabs>
              <w:tab w:val="left" w:pos="440"/>
              <w:tab w:val="right" w:leader="dot" w:pos="8296"/>
            </w:tabs>
            <w:rPr>
              <w:ins w:id="52" w:author="Shapira, Oz" w:date="2012-11-28T14:12:00Z"/>
              <w:rFonts w:eastAsiaTheme="minorEastAsia"/>
              <w:noProof/>
            </w:rPr>
          </w:pPr>
          <w:ins w:id="53" w:author="Shapira, Oz" w:date="2012-11-26T13:14:00Z">
            <w:r>
              <w:fldChar w:fldCharType="begin"/>
            </w:r>
            <w:r>
              <w:instrText xml:space="preserve"> TOC \o "1-3" \h \z \u </w:instrText>
            </w:r>
            <w:r>
              <w:fldChar w:fldCharType="separate"/>
            </w:r>
          </w:ins>
          <w:ins w:id="54" w:author="Shapira, Oz" w:date="2012-11-28T14:12:00Z">
            <w:r w:rsidR="00FE6D42" w:rsidRPr="00E163F8">
              <w:rPr>
                <w:rStyle w:val="Hyperlink"/>
                <w:noProof/>
              </w:rPr>
              <w:fldChar w:fldCharType="begin"/>
            </w:r>
            <w:r w:rsidR="00FE6D42" w:rsidRPr="00E163F8">
              <w:rPr>
                <w:rStyle w:val="Hyperlink"/>
                <w:noProof/>
              </w:rPr>
              <w:instrText xml:space="preserve"> </w:instrText>
            </w:r>
            <w:r w:rsidR="00FE6D42">
              <w:rPr>
                <w:noProof/>
              </w:rPr>
              <w:instrText>HYPERLINK \l "_Toc341875258"</w:instrText>
            </w:r>
            <w:r w:rsidR="00FE6D42" w:rsidRPr="00E163F8">
              <w:rPr>
                <w:rStyle w:val="Hyperlink"/>
                <w:noProof/>
              </w:rPr>
              <w:instrText xml:space="preserve"> </w:instrText>
            </w:r>
            <w:r w:rsidR="00FE6D42" w:rsidRPr="00E163F8">
              <w:rPr>
                <w:rStyle w:val="Hyperlink"/>
                <w:noProof/>
              </w:rPr>
            </w:r>
            <w:r w:rsidR="00FE6D42" w:rsidRPr="00E163F8">
              <w:rPr>
                <w:rStyle w:val="Hyperlink"/>
                <w:noProof/>
              </w:rPr>
              <w:fldChar w:fldCharType="separate"/>
            </w:r>
            <w:r w:rsidR="00FE6D42" w:rsidRPr="00E163F8">
              <w:rPr>
                <w:rStyle w:val="Hyperlink"/>
                <w:noProof/>
              </w:rPr>
              <w:t>1.</w:t>
            </w:r>
            <w:r w:rsidR="00FE6D42">
              <w:rPr>
                <w:rFonts w:eastAsiaTheme="minorEastAsia"/>
                <w:noProof/>
              </w:rPr>
              <w:tab/>
            </w:r>
            <w:r w:rsidR="00FE6D42" w:rsidRPr="00E163F8">
              <w:rPr>
                <w:rStyle w:val="Hyperlink"/>
                <w:noProof/>
              </w:rPr>
              <w:t xml:space="preserve">Introduction </w:t>
            </w:r>
            <w:r w:rsidR="00FE6D42">
              <w:rPr>
                <w:noProof/>
                <w:webHidden/>
              </w:rPr>
              <w:tab/>
            </w:r>
            <w:r w:rsidR="00FE6D42">
              <w:rPr>
                <w:noProof/>
                <w:webHidden/>
              </w:rPr>
              <w:fldChar w:fldCharType="begin"/>
            </w:r>
            <w:r w:rsidR="00FE6D42">
              <w:rPr>
                <w:noProof/>
                <w:webHidden/>
              </w:rPr>
              <w:instrText xml:space="preserve"> PAGEREF _Toc341875258 \h </w:instrText>
            </w:r>
            <w:r w:rsidR="00FE6D42">
              <w:rPr>
                <w:noProof/>
                <w:webHidden/>
              </w:rPr>
            </w:r>
          </w:ins>
          <w:r w:rsidR="00FE6D42">
            <w:rPr>
              <w:noProof/>
              <w:webHidden/>
            </w:rPr>
            <w:fldChar w:fldCharType="separate"/>
          </w:r>
          <w:ins w:id="55" w:author="Shapira, Oz" w:date="2012-11-28T14:12:00Z">
            <w:r w:rsidR="00FE6D42">
              <w:rPr>
                <w:noProof/>
                <w:webHidden/>
              </w:rPr>
              <w:t>3</w:t>
            </w:r>
            <w:r w:rsidR="00FE6D42">
              <w:rPr>
                <w:noProof/>
                <w:webHidden/>
              </w:rPr>
              <w:fldChar w:fldCharType="end"/>
            </w:r>
            <w:r w:rsidR="00FE6D42" w:rsidRPr="00E163F8">
              <w:rPr>
                <w:rStyle w:val="Hyperlink"/>
                <w:noProof/>
              </w:rPr>
              <w:fldChar w:fldCharType="end"/>
            </w:r>
          </w:ins>
        </w:p>
        <w:p w:rsidR="00FE6D42" w:rsidRDefault="00FE6D42">
          <w:pPr>
            <w:pStyle w:val="TOC1"/>
            <w:tabs>
              <w:tab w:val="left" w:pos="440"/>
              <w:tab w:val="right" w:leader="dot" w:pos="8296"/>
            </w:tabs>
            <w:rPr>
              <w:ins w:id="56" w:author="Shapira, Oz" w:date="2012-11-28T14:12:00Z"/>
              <w:rFonts w:eastAsiaTheme="minorEastAsia"/>
              <w:noProof/>
            </w:rPr>
          </w:pPr>
          <w:ins w:id="5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"_Toc341875259"</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w:t>
            </w:r>
            <w:r>
              <w:rPr>
                <w:rFonts w:eastAsiaTheme="minorEastAsia"/>
                <w:noProof/>
              </w:rPr>
              <w:tab/>
            </w:r>
            <w:r w:rsidRPr="00E163F8">
              <w:rPr>
                <w:rStyle w:val="Hyperlink"/>
                <w:noProof/>
              </w:rPr>
              <w:t>Background and Related works</w:t>
            </w:r>
            <w:r>
              <w:rPr>
                <w:noProof/>
                <w:webHidden/>
              </w:rPr>
              <w:tab/>
            </w:r>
            <w:r>
              <w:rPr>
                <w:noProof/>
                <w:webHidden/>
              </w:rPr>
              <w:fldChar w:fldCharType="begin"/>
            </w:r>
            <w:r>
              <w:rPr>
                <w:noProof/>
                <w:webHidden/>
              </w:rPr>
              <w:instrText xml:space="preserve"> PAGEREF _Toc341875259 \h </w:instrText>
            </w:r>
            <w:r>
              <w:rPr>
                <w:noProof/>
                <w:webHidden/>
              </w:rPr>
            </w:r>
          </w:ins>
          <w:r>
            <w:rPr>
              <w:noProof/>
              <w:webHidden/>
            </w:rPr>
            <w:fldChar w:fldCharType="separate"/>
          </w:r>
          <w:ins w:id="58"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59" w:author="Shapira, Oz" w:date="2012-11-28T14:12:00Z"/>
              <w:rFonts w:eastAsiaTheme="minorEastAsia"/>
              <w:noProof/>
            </w:rPr>
          </w:pPr>
          <w:ins w:id="6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w:t>
            </w:r>
            <w:r>
              <w:rPr>
                <w:rFonts w:eastAsiaTheme="minorEastAsia"/>
                <w:noProof/>
              </w:rPr>
              <w:tab/>
            </w:r>
            <w:r w:rsidRPr="00E163F8">
              <w:rPr>
                <w:rStyle w:val="Hyperlink"/>
                <w:noProof/>
              </w:rPr>
              <w:t>Background</w:t>
            </w:r>
            <w:r>
              <w:rPr>
                <w:noProof/>
                <w:webHidden/>
              </w:rPr>
              <w:tab/>
            </w:r>
            <w:r>
              <w:rPr>
                <w:noProof/>
                <w:webHidden/>
              </w:rPr>
              <w:fldChar w:fldCharType="begin"/>
            </w:r>
            <w:r>
              <w:rPr>
                <w:noProof/>
                <w:webHidden/>
              </w:rPr>
              <w:instrText xml:space="preserve"> PAGEREF _Toc341875260 \h </w:instrText>
            </w:r>
            <w:r>
              <w:rPr>
                <w:noProof/>
                <w:webHidden/>
              </w:rPr>
            </w:r>
          </w:ins>
          <w:r>
            <w:rPr>
              <w:noProof/>
              <w:webHidden/>
            </w:rPr>
            <w:fldChar w:fldCharType="separate"/>
          </w:r>
          <w:ins w:id="61"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2" w:author="Shapira, Oz" w:date="2012-11-28T14:12:00Z"/>
              <w:rFonts w:eastAsiaTheme="minorEastAsia"/>
              <w:noProof/>
            </w:rPr>
          </w:pPr>
          <w:ins w:id="6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2.1.1.</w:t>
            </w:r>
            <w:r>
              <w:rPr>
                <w:rFonts w:eastAsiaTheme="minorEastAsia"/>
                <w:noProof/>
              </w:rPr>
              <w:tab/>
            </w:r>
            <w:r w:rsidRPr="00E163F8">
              <w:rPr>
                <w:rStyle w:val="Hyperlink"/>
                <w:noProof/>
              </w:rPr>
              <w:t>Recommender systems</w:t>
            </w:r>
            <w:r>
              <w:rPr>
                <w:noProof/>
                <w:webHidden/>
              </w:rPr>
              <w:tab/>
            </w:r>
            <w:r>
              <w:rPr>
                <w:noProof/>
                <w:webHidden/>
              </w:rPr>
              <w:fldChar w:fldCharType="begin"/>
            </w:r>
            <w:r>
              <w:rPr>
                <w:noProof/>
                <w:webHidden/>
              </w:rPr>
              <w:instrText xml:space="preserve"> PAGEREF _Toc341875261 \h </w:instrText>
            </w:r>
            <w:r>
              <w:rPr>
                <w:noProof/>
                <w:webHidden/>
              </w:rPr>
            </w:r>
          </w:ins>
          <w:r>
            <w:rPr>
              <w:noProof/>
              <w:webHidden/>
            </w:rPr>
            <w:fldChar w:fldCharType="separate"/>
          </w:r>
          <w:ins w:id="64"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5" w:author="Shapira, Oz" w:date="2012-11-28T14:12:00Z"/>
              <w:rFonts w:eastAsiaTheme="minorEastAsia"/>
              <w:noProof/>
            </w:rPr>
          </w:pPr>
          <w:ins w:id="6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"_Toc341875262"</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2.1.2.</w:t>
            </w:r>
            <w:r>
              <w:rPr>
                <w:rFonts w:eastAsiaTheme="minorEastAsia"/>
                <w:noProof/>
              </w:rPr>
              <w:tab/>
            </w:r>
            <w:r w:rsidRPr="00E163F8">
              <w:rPr>
                <w:rStyle w:val="Hyperlink"/>
                <w:noProof/>
              </w:rPr>
              <w:t>Graphs as data structures</w:t>
            </w:r>
            <w:r>
              <w:rPr>
                <w:noProof/>
                <w:webHidden/>
              </w:rPr>
              <w:tab/>
            </w:r>
            <w:r>
              <w:rPr>
                <w:noProof/>
                <w:webHidden/>
              </w:rPr>
              <w:fldChar w:fldCharType="begin"/>
            </w:r>
            <w:r>
              <w:rPr>
                <w:noProof/>
                <w:webHidden/>
              </w:rPr>
              <w:instrText xml:space="preserve"> PAGEREF _Toc341875262 \h </w:instrText>
            </w:r>
            <w:r>
              <w:rPr>
                <w:noProof/>
                <w:webHidden/>
              </w:rPr>
            </w:r>
          </w:ins>
          <w:r>
            <w:rPr>
              <w:noProof/>
              <w:webHidden/>
            </w:rPr>
            <w:fldChar w:fldCharType="separate"/>
          </w:r>
          <w:ins w:id="67"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68" w:author="Shapira, Oz" w:date="2012-11-28T14:12:00Z"/>
              <w:rFonts w:eastAsiaTheme="minorEastAsia"/>
              <w:noProof/>
            </w:rPr>
          </w:pPr>
          <w:ins w:id="6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"_Toc341875263"</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2.1.3.</w:t>
            </w:r>
            <w:r>
              <w:rPr>
                <w:rFonts w:eastAsiaTheme="minorEastAsia"/>
                <w:noProof/>
              </w:rPr>
              <w:tab/>
            </w:r>
            <w:r w:rsidRPr="00E163F8">
              <w:rPr>
                <w:rStyle w:val="Hyperlink"/>
                <w:noProof/>
              </w:rPr>
              <w:t>Social networks</w:t>
            </w:r>
            <w:r>
              <w:rPr>
                <w:noProof/>
                <w:webHidden/>
              </w:rPr>
              <w:tab/>
            </w:r>
            <w:r>
              <w:rPr>
                <w:noProof/>
                <w:webHidden/>
              </w:rPr>
              <w:fldChar w:fldCharType="begin"/>
            </w:r>
            <w:r>
              <w:rPr>
                <w:noProof/>
                <w:webHidden/>
              </w:rPr>
              <w:instrText xml:space="preserve"> PAGEREF _Toc341875263 \h </w:instrText>
            </w:r>
            <w:r>
              <w:rPr>
                <w:noProof/>
                <w:webHidden/>
              </w:rPr>
            </w:r>
          </w:ins>
          <w:r>
            <w:rPr>
              <w:noProof/>
              <w:webHidden/>
            </w:rPr>
            <w:fldChar w:fldCharType="separate"/>
          </w:r>
          <w:ins w:id="70" w:author="Shapira, Oz" w:date="2012-11-28T14:12:00Z">
            <w:r>
              <w:rPr>
                <w:noProof/>
                <w:webHidden/>
              </w:rPr>
              <w:t>5</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71" w:author="Shapira, Oz" w:date="2012-11-28T14:12:00Z"/>
              <w:rFonts w:eastAsiaTheme="minorEastAsia"/>
              <w:noProof/>
            </w:rPr>
          </w:pPr>
          <w:ins w:id="72"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"_Toc341875264"</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w:t>
            </w:r>
            <w:r>
              <w:rPr>
                <w:rFonts w:eastAsiaTheme="minorEastAsia"/>
                <w:noProof/>
              </w:rPr>
              <w:tab/>
            </w:r>
            <w:r w:rsidRPr="00E163F8">
              <w:rPr>
                <w:rStyle w:val="Hyperlink"/>
                <w:noProof/>
              </w:rPr>
              <w:t>Related work</w:t>
            </w:r>
            <w:r>
              <w:rPr>
                <w:noProof/>
                <w:webHidden/>
              </w:rPr>
              <w:tab/>
            </w:r>
            <w:r>
              <w:rPr>
                <w:noProof/>
                <w:webHidden/>
              </w:rPr>
              <w:fldChar w:fldCharType="begin"/>
            </w:r>
            <w:r>
              <w:rPr>
                <w:noProof/>
                <w:webHidden/>
              </w:rPr>
              <w:instrText xml:space="preserve"> PAGEREF _Toc341875264 \h </w:instrText>
            </w:r>
            <w:r>
              <w:rPr>
                <w:noProof/>
                <w:webHidden/>
              </w:rPr>
            </w:r>
          </w:ins>
          <w:r>
            <w:rPr>
              <w:noProof/>
              <w:webHidden/>
            </w:rPr>
            <w:fldChar w:fldCharType="separate"/>
          </w:r>
          <w:ins w:id="73" w:author="Shapira, Oz" w:date="2012-11-28T14:12:00Z">
            <w:r>
              <w:rPr>
                <w:noProof/>
                <w:webHidden/>
              </w:rPr>
              <w:t>6</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74" w:author="Shapira, Oz" w:date="2012-11-28T14:12:00Z"/>
              <w:rFonts w:eastAsiaTheme="minorEastAsia"/>
              <w:noProof/>
            </w:rPr>
          </w:pPr>
          <w:ins w:id="75"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2.2.1.</w:t>
            </w:r>
            <w:r>
              <w:rPr>
                <w:rFonts w:eastAsiaTheme="minorEastAsia"/>
                <w:noProof/>
              </w:rPr>
              <w:tab/>
            </w:r>
            <w:r w:rsidRPr="00E163F8">
              <w:rPr>
                <w:rStyle w:val="Hyperlink"/>
                <w:noProof/>
              </w:rPr>
              <w:t>Generic Semantic-based Framework</w:t>
            </w:r>
            <w:r>
              <w:rPr>
                <w:noProof/>
                <w:webHidden/>
              </w:rPr>
              <w:tab/>
            </w:r>
            <w:r>
              <w:rPr>
                <w:noProof/>
                <w:webHidden/>
              </w:rPr>
              <w:fldChar w:fldCharType="begin"/>
            </w:r>
            <w:r>
              <w:rPr>
                <w:noProof/>
                <w:webHidden/>
              </w:rPr>
              <w:instrText xml:space="preserve"> PAGEREF _Toc341875265 \h </w:instrText>
            </w:r>
            <w:r>
              <w:rPr>
                <w:noProof/>
                <w:webHidden/>
              </w:rPr>
            </w:r>
          </w:ins>
          <w:r>
            <w:rPr>
              <w:noProof/>
              <w:webHidden/>
            </w:rPr>
            <w:fldChar w:fldCharType="separate"/>
          </w:r>
          <w:ins w:id="76" w:author="Shapira, Oz" w:date="2012-11-28T14:12:00Z">
            <w:r>
              <w:rPr>
                <w:noProof/>
                <w:webHidden/>
              </w:rPr>
              <w:t>6</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77" w:author="Shapira, Oz" w:date="2012-11-28T14:12:00Z"/>
              <w:rFonts w:eastAsiaTheme="minorEastAsia"/>
              <w:noProof/>
            </w:rPr>
          </w:pPr>
          <w:ins w:id="78"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2.2.2.</w:t>
            </w:r>
            <w:r>
              <w:rPr>
                <w:rFonts w:eastAsiaTheme="minorEastAsia"/>
                <w:noProof/>
              </w:rPr>
              <w:tab/>
            </w:r>
            <w:r w:rsidRPr="00E163F8">
              <w:rPr>
                <w:rStyle w:val="Hyperlink"/>
                <w:noProof/>
              </w:rPr>
              <w:t>Link Data cloud</w:t>
            </w:r>
            <w:r>
              <w:rPr>
                <w:noProof/>
                <w:webHidden/>
              </w:rPr>
              <w:tab/>
            </w:r>
            <w:r>
              <w:rPr>
                <w:noProof/>
                <w:webHidden/>
              </w:rPr>
              <w:fldChar w:fldCharType="begin"/>
            </w:r>
            <w:r>
              <w:rPr>
                <w:noProof/>
                <w:webHidden/>
              </w:rPr>
              <w:instrText xml:space="preserve"> PAGEREF _Toc341875266 \h </w:instrText>
            </w:r>
            <w:r>
              <w:rPr>
                <w:noProof/>
                <w:webHidden/>
              </w:rPr>
            </w:r>
          </w:ins>
          <w:r>
            <w:rPr>
              <w:noProof/>
              <w:webHidden/>
            </w:rPr>
            <w:fldChar w:fldCharType="separate"/>
          </w:r>
          <w:ins w:id="79"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80" w:author="Shapira, Oz" w:date="2012-11-28T14:12:00Z"/>
              <w:rFonts w:eastAsiaTheme="minorEastAsia"/>
              <w:noProof/>
            </w:rPr>
          </w:pPr>
          <w:ins w:id="81"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2.2.3.</w:t>
            </w:r>
            <w:r>
              <w:rPr>
                <w:rFonts w:eastAsiaTheme="minorEastAsia"/>
                <w:noProof/>
              </w:rPr>
              <w:tab/>
            </w:r>
            <w:r w:rsidRPr="00E163F8">
              <w:rPr>
                <w:rStyle w:val="Hyperlink"/>
                <w:noProof/>
              </w:rPr>
              <w:t>Collecting data form social networks (SN)</w:t>
            </w:r>
            <w:r>
              <w:rPr>
                <w:noProof/>
                <w:webHidden/>
              </w:rPr>
              <w:tab/>
            </w:r>
            <w:r>
              <w:rPr>
                <w:noProof/>
                <w:webHidden/>
              </w:rPr>
              <w:fldChar w:fldCharType="begin"/>
            </w:r>
            <w:r>
              <w:rPr>
                <w:noProof/>
                <w:webHidden/>
              </w:rPr>
              <w:instrText xml:space="preserve"> PAGEREF _Toc341875267 \h </w:instrText>
            </w:r>
            <w:r>
              <w:rPr>
                <w:noProof/>
                <w:webHidden/>
              </w:rPr>
            </w:r>
          </w:ins>
          <w:r>
            <w:rPr>
              <w:noProof/>
              <w:webHidden/>
            </w:rPr>
            <w:fldChar w:fldCharType="separate"/>
          </w:r>
          <w:ins w:id="82"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83" w:author="Shapira, Oz" w:date="2012-11-28T14:12:00Z"/>
              <w:rFonts w:eastAsiaTheme="minorEastAsia"/>
              <w:noProof/>
            </w:rPr>
          </w:pPr>
          <w:ins w:id="84"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"_Toc341875268"</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2.2.4.</w:t>
            </w:r>
            <w:r>
              <w:rPr>
                <w:rFonts w:eastAsiaTheme="minorEastAsia"/>
                <w:noProof/>
              </w:rPr>
              <w:tab/>
            </w:r>
            <w:r w:rsidRPr="00E163F8">
              <w:rPr>
                <w:rStyle w:val="Hyperlink"/>
                <w:noProof/>
              </w:rPr>
              <w:t>Social network analysis (SNA)</w:t>
            </w:r>
            <w:r>
              <w:rPr>
                <w:noProof/>
                <w:webHidden/>
              </w:rPr>
              <w:tab/>
            </w:r>
            <w:r>
              <w:rPr>
                <w:noProof/>
                <w:webHidden/>
              </w:rPr>
              <w:fldChar w:fldCharType="begin"/>
            </w:r>
            <w:r>
              <w:rPr>
                <w:noProof/>
                <w:webHidden/>
              </w:rPr>
              <w:instrText xml:space="preserve"> PAGEREF _Toc341875268 \h </w:instrText>
            </w:r>
            <w:r>
              <w:rPr>
                <w:noProof/>
                <w:webHidden/>
              </w:rPr>
            </w:r>
          </w:ins>
          <w:r>
            <w:rPr>
              <w:noProof/>
              <w:webHidden/>
            </w:rPr>
            <w:fldChar w:fldCharType="separate"/>
          </w:r>
          <w:ins w:id="85" w:author="Shapira, Oz" w:date="2012-11-28T14:12:00Z">
            <w:r>
              <w:rPr>
                <w:noProof/>
                <w:webHidden/>
              </w:rPr>
              <w:t>7</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86" w:author="Shapira, Oz" w:date="2012-11-28T14:12:00Z"/>
              <w:rFonts w:eastAsiaTheme="minorEastAsia"/>
              <w:noProof/>
            </w:rPr>
          </w:pPr>
          <w:ins w:id="8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"_Toc341875269"</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2.3.</w:t>
            </w:r>
            <w:r>
              <w:rPr>
                <w:rFonts w:eastAsiaTheme="minorEastAsia"/>
                <w:noProof/>
              </w:rPr>
              <w:tab/>
            </w:r>
            <w:r w:rsidRPr="00E163F8">
              <w:rPr>
                <w:rStyle w:val="Hyperlink"/>
                <w:noProof/>
              </w:rPr>
              <w:t>Summery</w:t>
            </w:r>
            <w:r>
              <w:rPr>
                <w:noProof/>
                <w:webHidden/>
              </w:rPr>
              <w:tab/>
            </w:r>
            <w:r>
              <w:rPr>
                <w:noProof/>
                <w:webHidden/>
              </w:rPr>
              <w:fldChar w:fldCharType="begin"/>
            </w:r>
            <w:r>
              <w:rPr>
                <w:noProof/>
                <w:webHidden/>
              </w:rPr>
              <w:instrText xml:space="preserve"> PAGEREF _Toc341875269 \h </w:instrText>
            </w:r>
            <w:r>
              <w:rPr>
                <w:noProof/>
                <w:webHidden/>
              </w:rPr>
            </w:r>
          </w:ins>
          <w:r>
            <w:rPr>
              <w:noProof/>
              <w:webHidden/>
            </w:rPr>
            <w:fldChar w:fldCharType="separate"/>
          </w:r>
          <w:ins w:id="88" w:author="Shapira, Oz" w:date="2012-11-28T14:12:00Z">
            <w:r>
              <w:rPr>
                <w:noProof/>
                <w:webHidden/>
              </w:rPr>
              <w:t>8</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89" w:author="Shapira, Oz" w:date="2012-11-28T14:12:00Z"/>
              <w:rFonts w:eastAsiaTheme="minorEastAsia"/>
              <w:noProof/>
            </w:rPr>
          </w:pPr>
          <w:ins w:id="9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3.</w:t>
            </w:r>
            <w:r>
              <w:rPr>
                <w:rFonts w:eastAsiaTheme="minorEastAsia"/>
                <w:noProof/>
              </w:rPr>
              <w:tab/>
            </w:r>
            <w:r w:rsidRPr="00E163F8">
              <w:rPr>
                <w:rStyle w:val="Hyperlink"/>
                <w:noProof/>
              </w:rPr>
              <w:t>Research Goals and Questions</w:t>
            </w:r>
            <w:r>
              <w:rPr>
                <w:noProof/>
                <w:webHidden/>
              </w:rPr>
              <w:tab/>
            </w:r>
            <w:r>
              <w:rPr>
                <w:noProof/>
                <w:webHidden/>
              </w:rPr>
              <w:fldChar w:fldCharType="begin"/>
            </w:r>
            <w:r>
              <w:rPr>
                <w:noProof/>
                <w:webHidden/>
              </w:rPr>
              <w:instrText xml:space="preserve"> PAGEREF _Toc341875270 \h </w:instrText>
            </w:r>
            <w:r>
              <w:rPr>
                <w:noProof/>
                <w:webHidden/>
              </w:rPr>
            </w:r>
          </w:ins>
          <w:r>
            <w:rPr>
              <w:noProof/>
              <w:webHidden/>
            </w:rPr>
            <w:fldChar w:fldCharType="separate"/>
          </w:r>
          <w:ins w:id="91" w:author="Shapira, Oz" w:date="2012-11-28T14:12:00Z">
            <w:r>
              <w:rPr>
                <w:noProof/>
                <w:webHidden/>
              </w:rPr>
              <w:t>8</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92" w:author="Shapira, Oz" w:date="2012-11-28T14:12:00Z"/>
              <w:rFonts w:eastAsiaTheme="minorEastAsia"/>
              <w:noProof/>
            </w:rPr>
          </w:pPr>
          <w:ins w:id="9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w:t>
            </w:r>
            <w:r>
              <w:rPr>
                <w:rFonts w:eastAsiaTheme="minorEastAsia"/>
                <w:noProof/>
              </w:rPr>
              <w:tab/>
            </w:r>
            <w:r w:rsidRPr="00E163F8">
              <w:rPr>
                <w:rStyle w:val="Hyperlink"/>
                <w:noProof/>
              </w:rPr>
              <w:t>System and Methods</w:t>
            </w:r>
            <w:r>
              <w:rPr>
                <w:noProof/>
                <w:webHidden/>
              </w:rPr>
              <w:tab/>
            </w:r>
            <w:r>
              <w:rPr>
                <w:noProof/>
                <w:webHidden/>
              </w:rPr>
              <w:fldChar w:fldCharType="begin"/>
            </w:r>
            <w:r>
              <w:rPr>
                <w:noProof/>
                <w:webHidden/>
              </w:rPr>
              <w:instrText xml:space="preserve"> PAGEREF _Toc341875271 \h </w:instrText>
            </w:r>
            <w:r>
              <w:rPr>
                <w:noProof/>
                <w:webHidden/>
              </w:rPr>
            </w:r>
          </w:ins>
          <w:r>
            <w:rPr>
              <w:noProof/>
              <w:webHidden/>
            </w:rPr>
            <w:fldChar w:fldCharType="separate"/>
          </w:r>
          <w:ins w:id="94"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95" w:author="Shapira, Oz" w:date="2012-11-28T14:12:00Z"/>
              <w:rFonts w:eastAsiaTheme="minorEastAsia"/>
              <w:noProof/>
            </w:rPr>
          </w:pPr>
          <w:ins w:id="9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"_Toc341875272"</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w:t>
            </w:r>
            <w:r>
              <w:rPr>
                <w:rFonts w:eastAsiaTheme="minorEastAsia"/>
                <w:noProof/>
              </w:rPr>
              <w:tab/>
            </w:r>
            <w:r w:rsidRPr="00E163F8">
              <w:rPr>
                <w:rStyle w:val="Hyperlink"/>
                <w:noProof/>
              </w:rPr>
              <w:t>Methods</w:t>
            </w:r>
            <w:r>
              <w:rPr>
                <w:noProof/>
                <w:webHidden/>
              </w:rPr>
              <w:tab/>
            </w:r>
            <w:r>
              <w:rPr>
                <w:noProof/>
                <w:webHidden/>
              </w:rPr>
              <w:fldChar w:fldCharType="begin"/>
            </w:r>
            <w:r>
              <w:rPr>
                <w:noProof/>
                <w:webHidden/>
              </w:rPr>
              <w:instrText xml:space="preserve"> PAGEREF _Toc341875272 \h </w:instrText>
            </w:r>
            <w:r>
              <w:rPr>
                <w:noProof/>
                <w:webHidden/>
              </w:rPr>
            </w:r>
          </w:ins>
          <w:r>
            <w:rPr>
              <w:noProof/>
              <w:webHidden/>
            </w:rPr>
            <w:fldChar w:fldCharType="separate"/>
          </w:r>
          <w:ins w:id="97"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98" w:author="Shapira, Oz" w:date="2012-11-28T14:12:00Z"/>
              <w:rFonts w:eastAsiaTheme="minorEastAsia"/>
              <w:noProof/>
            </w:rPr>
          </w:pPr>
          <w:ins w:id="9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"_Toc341875273"</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4.1.1.</w:t>
            </w:r>
            <w:r>
              <w:rPr>
                <w:rFonts w:eastAsiaTheme="minorEastAsia"/>
                <w:noProof/>
              </w:rPr>
              <w:tab/>
            </w:r>
            <w:r w:rsidRPr="00E163F8">
              <w:rPr>
                <w:rStyle w:val="Hyperlink"/>
                <w:noProof/>
              </w:rPr>
              <w:t>Data Source</w:t>
            </w:r>
            <w:r>
              <w:rPr>
                <w:noProof/>
                <w:webHidden/>
              </w:rPr>
              <w:tab/>
            </w:r>
            <w:r>
              <w:rPr>
                <w:noProof/>
                <w:webHidden/>
              </w:rPr>
              <w:fldChar w:fldCharType="begin"/>
            </w:r>
            <w:r>
              <w:rPr>
                <w:noProof/>
                <w:webHidden/>
              </w:rPr>
              <w:instrText xml:space="preserve"> PAGEREF _Toc341875273 \h </w:instrText>
            </w:r>
            <w:r>
              <w:rPr>
                <w:noProof/>
                <w:webHidden/>
              </w:rPr>
            </w:r>
          </w:ins>
          <w:r>
            <w:rPr>
              <w:noProof/>
              <w:webHidden/>
            </w:rPr>
            <w:fldChar w:fldCharType="separate"/>
          </w:r>
          <w:ins w:id="100" w:author="Shapira, Oz" w:date="2012-11-28T14:12:00Z">
            <w:r>
              <w:rPr>
                <w:noProof/>
                <w:webHidden/>
              </w:rPr>
              <w:t>9</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1" w:author="Shapira, Oz" w:date="2012-11-28T14:12:00Z"/>
              <w:rFonts w:eastAsiaTheme="minorEastAsia"/>
              <w:noProof/>
            </w:rPr>
          </w:pPr>
          <w:ins w:id="102"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4.1.2.</w:t>
            </w:r>
            <w:r>
              <w:rPr>
                <w:rFonts w:eastAsiaTheme="minorEastAsia"/>
                <w:noProof/>
              </w:rPr>
              <w:tab/>
            </w:r>
            <w:r w:rsidRPr="00E163F8">
              <w:rPr>
                <w:rStyle w:val="Hyperlink"/>
                <w:noProof/>
              </w:rPr>
              <w:t>Selecting pinterest  Social network s</w:t>
            </w:r>
            <w:r>
              <w:rPr>
                <w:noProof/>
                <w:webHidden/>
              </w:rPr>
              <w:tab/>
            </w:r>
            <w:r>
              <w:rPr>
                <w:noProof/>
                <w:webHidden/>
              </w:rPr>
              <w:fldChar w:fldCharType="begin"/>
            </w:r>
            <w:r>
              <w:rPr>
                <w:noProof/>
                <w:webHidden/>
              </w:rPr>
              <w:instrText xml:space="preserve"> PAGEREF _Toc341875275 \h </w:instrText>
            </w:r>
            <w:r>
              <w:rPr>
                <w:noProof/>
                <w:webHidden/>
              </w:rPr>
            </w:r>
          </w:ins>
          <w:r>
            <w:rPr>
              <w:noProof/>
              <w:webHidden/>
            </w:rPr>
            <w:fldChar w:fldCharType="separate"/>
          </w:r>
          <w:ins w:id="103" w:author="Shapira, Oz" w:date="2012-11-28T14:12:00Z">
            <w:r>
              <w:rPr>
                <w:noProof/>
                <w:webHidden/>
              </w:rPr>
              <w:t>10</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4" w:author="Shapira, Oz" w:date="2012-11-28T14:12:00Z"/>
              <w:rFonts w:eastAsiaTheme="minorEastAsia"/>
              <w:noProof/>
            </w:rPr>
          </w:pPr>
          <w:ins w:id="105"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4.1.3.</w:t>
            </w:r>
            <w:r>
              <w:rPr>
                <w:rFonts w:eastAsiaTheme="minorEastAsia"/>
                <w:noProof/>
              </w:rPr>
              <w:tab/>
            </w:r>
            <w:r w:rsidRPr="00E163F8">
              <w:rPr>
                <w:rStyle w:val="Hyperlink"/>
                <w:noProof/>
              </w:rPr>
              <w:t>Crawling Pinterest</w:t>
            </w:r>
            <w:r>
              <w:rPr>
                <w:noProof/>
                <w:webHidden/>
              </w:rPr>
              <w:tab/>
            </w:r>
            <w:r>
              <w:rPr>
                <w:noProof/>
                <w:webHidden/>
              </w:rPr>
              <w:fldChar w:fldCharType="begin"/>
            </w:r>
            <w:r>
              <w:rPr>
                <w:noProof/>
                <w:webHidden/>
              </w:rPr>
              <w:instrText xml:space="preserve"> PAGEREF _Toc341875276 \h </w:instrText>
            </w:r>
            <w:r>
              <w:rPr>
                <w:noProof/>
                <w:webHidden/>
              </w:rPr>
            </w:r>
          </w:ins>
          <w:r>
            <w:rPr>
              <w:noProof/>
              <w:webHidden/>
            </w:rPr>
            <w:fldChar w:fldCharType="separate"/>
          </w:r>
          <w:ins w:id="106" w:author="Shapira, Oz" w:date="2012-11-28T14:12:00Z">
            <w:r>
              <w:rPr>
                <w:noProof/>
                <w:webHidden/>
              </w:rPr>
              <w:t>11</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07" w:author="Shapira, Oz" w:date="2012-11-28T14:12:00Z"/>
              <w:rFonts w:eastAsiaTheme="minorEastAsia"/>
              <w:noProof/>
            </w:rPr>
          </w:pPr>
          <w:ins w:id="108"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"_Toc341875277"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4.1.4.</w:t>
            </w:r>
            <w:r>
              <w:rPr>
                <w:rFonts w:eastAsiaTheme="minorEastAsia"/>
                <w:noProof/>
              </w:rPr>
              <w:tab/>
            </w:r>
            <w:r w:rsidRPr="00E163F8">
              <w:rPr>
                <w:rStyle w:val="Hyperlink"/>
                <w:noProof/>
              </w:rPr>
              <w:t>Crawling process</w:t>
            </w:r>
            <w:r>
              <w:rPr>
                <w:noProof/>
                <w:webHidden/>
              </w:rPr>
              <w:tab/>
            </w:r>
            <w:r>
              <w:rPr>
                <w:noProof/>
                <w:webHidden/>
              </w:rPr>
              <w:fldChar w:fldCharType="begin"/>
            </w:r>
            <w:r>
              <w:rPr>
                <w:noProof/>
                <w:webHidden/>
              </w:rPr>
              <w:instrText xml:space="preserve"> PAGEREF _Toc341875277 \h </w:instrText>
            </w:r>
            <w:r>
              <w:rPr>
                <w:noProof/>
                <w:webHidden/>
              </w:rPr>
            </w:r>
          </w:ins>
          <w:r>
            <w:rPr>
              <w:noProof/>
              <w:webHidden/>
            </w:rPr>
            <w:fldChar w:fldCharType="separate"/>
          </w:r>
          <w:ins w:id="109"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10" w:author="Shapira, Oz" w:date="2012-11-28T14:12:00Z"/>
              <w:rFonts w:eastAsiaTheme="minorEastAsia"/>
              <w:noProof/>
            </w:rPr>
          </w:pPr>
          <w:ins w:id="111"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"_Toc341875280"</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4.1.5.</w:t>
            </w:r>
            <w:r>
              <w:rPr>
                <w:rFonts w:eastAsiaTheme="minorEastAsia"/>
                <w:noProof/>
              </w:rPr>
              <w:tab/>
            </w:r>
            <w:r w:rsidRPr="00E163F8">
              <w:rPr>
                <w:rStyle w:val="Hyperlink"/>
                <w:noProof/>
              </w:rPr>
              <w:t>Data collecting:</w:t>
            </w:r>
            <w:r>
              <w:rPr>
                <w:noProof/>
                <w:webHidden/>
              </w:rPr>
              <w:tab/>
            </w:r>
            <w:r>
              <w:rPr>
                <w:noProof/>
                <w:webHidden/>
              </w:rPr>
              <w:fldChar w:fldCharType="begin"/>
            </w:r>
            <w:r>
              <w:rPr>
                <w:noProof/>
                <w:webHidden/>
              </w:rPr>
              <w:instrText xml:space="preserve"> PAGEREF _Toc341875280 \h </w:instrText>
            </w:r>
            <w:r>
              <w:rPr>
                <w:noProof/>
                <w:webHidden/>
              </w:rPr>
            </w:r>
          </w:ins>
          <w:r>
            <w:rPr>
              <w:noProof/>
              <w:webHidden/>
            </w:rPr>
            <w:fldChar w:fldCharType="separate"/>
          </w:r>
          <w:ins w:id="112"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3"/>
            <w:tabs>
              <w:tab w:val="left" w:pos="1320"/>
              <w:tab w:val="right" w:leader="dot" w:pos="8296"/>
            </w:tabs>
            <w:rPr>
              <w:ins w:id="113" w:author="Shapira, Oz" w:date="2012-11-28T14:12:00Z"/>
              <w:rFonts w:eastAsiaTheme="minorEastAsia"/>
              <w:noProof/>
            </w:rPr>
          </w:pPr>
          <w:ins w:id="114"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"_Toc341875281"</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4.1.6.</w:t>
            </w:r>
            <w:r>
              <w:rPr>
                <w:rFonts w:eastAsiaTheme="minorEastAsia"/>
                <w:noProof/>
              </w:rPr>
              <w:tab/>
            </w:r>
            <w:r w:rsidRPr="00E163F8">
              <w:rPr>
                <w:rStyle w:val="Hyperlink"/>
                <w:noProof/>
              </w:rPr>
              <w:t>Graph creation</w:t>
            </w:r>
            <w:r>
              <w:rPr>
                <w:noProof/>
                <w:webHidden/>
              </w:rPr>
              <w:tab/>
            </w:r>
            <w:r>
              <w:rPr>
                <w:noProof/>
                <w:webHidden/>
              </w:rPr>
              <w:fldChar w:fldCharType="begin"/>
            </w:r>
            <w:r>
              <w:rPr>
                <w:noProof/>
                <w:webHidden/>
              </w:rPr>
              <w:instrText xml:space="preserve"> PAGEREF _Toc341875281 \h </w:instrText>
            </w:r>
            <w:r>
              <w:rPr>
                <w:noProof/>
                <w:webHidden/>
              </w:rPr>
            </w:r>
          </w:ins>
          <w:r>
            <w:rPr>
              <w:noProof/>
              <w:webHidden/>
            </w:rPr>
            <w:fldChar w:fldCharType="separate"/>
          </w:r>
          <w:ins w:id="115" w:author="Shapira, Oz" w:date="2012-11-28T14:12:00Z">
            <w:r>
              <w:rPr>
                <w:noProof/>
                <w:webHidden/>
              </w:rPr>
              <w:t>12</w:t>
            </w:r>
            <w:r>
              <w:rPr>
                <w:noProof/>
                <w:webHidden/>
              </w:rPr>
              <w:fldChar w:fldCharType="end"/>
            </w:r>
            <w:r w:rsidRPr="00E163F8">
              <w:rPr>
                <w:rStyle w:val="Hyperlink"/>
                <w:noProof/>
              </w:rPr>
              <w:fldChar w:fldCharType="end"/>
            </w:r>
          </w:ins>
        </w:p>
        <w:p w:rsidR="00FE6D42" w:rsidRDefault="00FE6D42">
          <w:pPr>
            <w:pStyle w:val="TOC2"/>
            <w:tabs>
              <w:tab w:val="left" w:pos="880"/>
              <w:tab w:val="right" w:leader="dot" w:pos="8296"/>
            </w:tabs>
            <w:rPr>
              <w:ins w:id="116" w:author="Shapira, Oz" w:date="2012-11-28T14:12:00Z"/>
              <w:rFonts w:eastAsiaTheme="minorEastAsia"/>
              <w:noProof/>
            </w:rPr>
          </w:pPr>
          <w:ins w:id="117"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"_Toc341875284"</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4.2.</w:t>
            </w:r>
            <w:r>
              <w:rPr>
                <w:rFonts w:eastAsiaTheme="minorEastAsia"/>
                <w:noProof/>
              </w:rPr>
              <w:tab/>
            </w:r>
            <w:r w:rsidRPr="00E163F8">
              <w:rPr>
                <w:rStyle w:val="Hyperlink"/>
                <w:noProof/>
              </w:rPr>
              <w:t>Tools</w:t>
            </w:r>
            <w:r>
              <w:rPr>
                <w:noProof/>
                <w:webHidden/>
              </w:rPr>
              <w:tab/>
            </w:r>
            <w:r>
              <w:rPr>
                <w:noProof/>
                <w:webHidden/>
              </w:rPr>
              <w:fldChar w:fldCharType="begin"/>
            </w:r>
            <w:r>
              <w:rPr>
                <w:noProof/>
                <w:webHidden/>
              </w:rPr>
              <w:instrText xml:space="preserve"> PAGEREF _Toc341875284 \h </w:instrText>
            </w:r>
            <w:r>
              <w:rPr>
                <w:noProof/>
                <w:webHidden/>
              </w:rPr>
            </w:r>
          </w:ins>
          <w:r>
            <w:rPr>
              <w:noProof/>
              <w:webHidden/>
            </w:rPr>
            <w:fldChar w:fldCharType="separate"/>
          </w:r>
          <w:ins w:id="118" w:author="Shapira, Oz" w:date="2012-11-28T14:12:00Z">
            <w:r>
              <w:rPr>
                <w:noProof/>
                <w:webHidden/>
              </w:rPr>
              <w:t>13</w:t>
            </w:r>
            <w:r>
              <w:rPr>
                <w:noProof/>
                <w:webHidden/>
              </w:rPr>
              <w:fldChar w:fldCharType="end"/>
            </w:r>
            <w:r w:rsidRPr="00E163F8">
              <w:rPr>
                <w:rStyle w:val="Hyperlink"/>
                <w:noProof/>
              </w:rPr>
              <w:fldChar w:fldCharType="end"/>
            </w:r>
          </w:ins>
        </w:p>
        <w:p w:rsidR="00FE6D42" w:rsidRDefault="00FE6D42">
          <w:pPr>
            <w:pStyle w:val="TOC2"/>
            <w:tabs>
              <w:tab w:val="right" w:leader="dot" w:pos="8296"/>
            </w:tabs>
            <w:rPr>
              <w:ins w:id="119" w:author="Shapira, Oz" w:date="2012-11-28T14:12:00Z"/>
              <w:rFonts w:eastAsiaTheme="minorEastAsia"/>
              <w:noProof/>
            </w:rPr>
          </w:pPr>
          <w:ins w:id="120"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"_Toc341875285"</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4.3 Evaluation</w:t>
            </w:r>
            <w:r>
              <w:rPr>
                <w:noProof/>
                <w:webHidden/>
              </w:rPr>
              <w:tab/>
            </w:r>
            <w:r>
              <w:rPr>
                <w:noProof/>
                <w:webHidden/>
              </w:rPr>
              <w:fldChar w:fldCharType="begin"/>
            </w:r>
            <w:r>
              <w:rPr>
                <w:noProof/>
                <w:webHidden/>
              </w:rPr>
              <w:instrText xml:space="preserve"> PAGEREF _Toc341875285 \h </w:instrText>
            </w:r>
            <w:r>
              <w:rPr>
                <w:noProof/>
                <w:webHidden/>
              </w:rPr>
            </w:r>
          </w:ins>
          <w:r>
            <w:rPr>
              <w:noProof/>
              <w:webHidden/>
            </w:rPr>
            <w:fldChar w:fldCharType="separate"/>
          </w:r>
          <w:ins w:id="121" w:author="Shapira, Oz" w:date="2012-11-28T14:12:00Z">
            <w:r>
              <w:rPr>
                <w:noProof/>
                <w:webHidden/>
              </w:rPr>
              <w:t>14</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2" w:author="Shapira, Oz" w:date="2012-11-28T14:12:00Z"/>
              <w:rFonts w:eastAsiaTheme="minorEastAsia"/>
              <w:noProof/>
            </w:rPr>
          </w:pPr>
          <w:ins w:id="123"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"_Toc341875286"</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5.</w:t>
            </w:r>
            <w:r>
              <w:rPr>
                <w:rFonts w:eastAsiaTheme="minorEastAsia"/>
                <w:noProof/>
              </w:rPr>
              <w:tab/>
            </w:r>
            <w:r w:rsidRPr="00E163F8">
              <w:rPr>
                <w:rStyle w:val="Hyperlink"/>
                <w:noProof/>
              </w:rPr>
              <w:t>Timetable</w:t>
            </w:r>
            <w:r>
              <w:rPr>
                <w:noProof/>
                <w:webHidden/>
              </w:rPr>
              <w:tab/>
            </w:r>
            <w:r>
              <w:rPr>
                <w:noProof/>
                <w:webHidden/>
              </w:rPr>
              <w:fldChar w:fldCharType="begin"/>
            </w:r>
            <w:r>
              <w:rPr>
                <w:noProof/>
                <w:webHidden/>
              </w:rPr>
              <w:instrText xml:space="preserve"> PAGEREF _Toc341875286 \h </w:instrText>
            </w:r>
            <w:r>
              <w:rPr>
                <w:noProof/>
                <w:webHidden/>
              </w:rPr>
            </w:r>
          </w:ins>
          <w:r>
            <w:rPr>
              <w:noProof/>
              <w:webHidden/>
            </w:rPr>
            <w:fldChar w:fldCharType="separate"/>
          </w:r>
          <w:ins w:id="124" w:author="Shapira, Oz" w:date="2012-11-28T14:12:00Z">
            <w:r>
              <w:rPr>
                <w:noProof/>
                <w:webHidden/>
              </w:rPr>
              <w:t>14</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5" w:author="Shapira, Oz" w:date="2012-11-28T14:12:00Z"/>
              <w:rFonts w:eastAsiaTheme="minorEastAsia"/>
              <w:noProof/>
            </w:rPr>
          </w:pPr>
          <w:ins w:id="126"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"_Toc341875287"</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6</w:t>
            </w:r>
            <w:r>
              <w:rPr>
                <w:rFonts w:eastAsiaTheme="minorEastAsia"/>
                <w:noProof/>
              </w:rPr>
              <w:tab/>
            </w:r>
            <w:r w:rsidRPr="00E163F8">
              <w:rPr>
                <w:rStyle w:val="Hyperlink"/>
                <w:noProof/>
              </w:rPr>
              <w:t>Research Contributions</w:t>
            </w:r>
            <w:r>
              <w:rPr>
                <w:noProof/>
                <w:webHidden/>
              </w:rPr>
              <w:tab/>
            </w:r>
            <w:r>
              <w:rPr>
                <w:noProof/>
                <w:webHidden/>
              </w:rPr>
              <w:fldChar w:fldCharType="begin"/>
            </w:r>
            <w:r>
              <w:rPr>
                <w:noProof/>
                <w:webHidden/>
              </w:rPr>
              <w:instrText xml:space="preserve"> PAGEREF _Toc341875287 \h </w:instrText>
            </w:r>
            <w:r>
              <w:rPr>
                <w:noProof/>
                <w:webHidden/>
              </w:rPr>
            </w:r>
          </w:ins>
          <w:r>
            <w:rPr>
              <w:noProof/>
              <w:webHidden/>
            </w:rPr>
            <w:fldChar w:fldCharType="separate"/>
          </w:r>
          <w:ins w:id="127" w:author="Shapira, Oz" w:date="2012-11-28T14:12:00Z">
            <w:r>
              <w:rPr>
                <w:noProof/>
                <w:webHidden/>
              </w:rPr>
              <w:t>15</w:t>
            </w:r>
            <w:r>
              <w:rPr>
                <w:noProof/>
                <w:webHidden/>
              </w:rPr>
              <w:fldChar w:fldCharType="end"/>
            </w:r>
            <w:r w:rsidRPr="00E163F8">
              <w:rPr>
                <w:rStyle w:val="Hyperlink"/>
                <w:noProof/>
              </w:rPr>
              <w:fldChar w:fldCharType="end"/>
            </w:r>
          </w:ins>
        </w:p>
        <w:p w:rsidR="00FE6D42" w:rsidRDefault="00FE6D42">
          <w:pPr>
            <w:pStyle w:val="TOC1"/>
            <w:tabs>
              <w:tab w:val="left" w:pos="440"/>
              <w:tab w:val="right" w:leader="dot" w:pos="8296"/>
            </w:tabs>
            <w:rPr>
              <w:ins w:id="128" w:author="Shapira, Oz" w:date="2012-11-28T14:12:00Z"/>
              <w:rFonts w:eastAsiaTheme="minorEastAsia"/>
              <w:noProof/>
            </w:rPr>
          </w:pPr>
          <w:ins w:id="129" w:author="Shapira, Oz" w:date="2012-11-28T14:12:00Z">
            <w:r w:rsidRPr="00E163F8">
              <w:rPr>
                <w:rStyle w:val="Hyperlink"/>
                <w:noProof/>
              </w:rPr>
              <w:fldChar w:fldCharType="begin"/>
            </w:r>
            <w:r w:rsidRPr="00E163F8">
              <w:rPr>
                <w:rStyle w:val="Hyperlink"/>
                <w:noProof/>
              </w:rPr>
              <w:instrText xml:space="preserve"> </w:instrText>
            </w:r>
            <w:r>
              <w:rPr>
                <w:noProof/>
              </w:rPr>
              <w:instrText>HYPERLINK \l "_Toc341875288"</w:instrText>
            </w:r>
            <w:r w:rsidRPr="00E163F8">
              <w:rPr>
                <w:rStyle w:val="Hyperlink"/>
                <w:noProof/>
              </w:rPr>
              <w:instrText xml:space="preserve"> </w:instrText>
            </w:r>
            <w:r w:rsidRPr="00E163F8">
              <w:rPr>
                <w:rStyle w:val="Hyperlink"/>
                <w:noProof/>
              </w:rPr>
            </w:r>
            <w:r w:rsidRPr="00E163F8">
              <w:rPr>
                <w:rStyle w:val="Hyperlink"/>
                <w:noProof/>
              </w:rPr>
              <w:fldChar w:fldCharType="separate"/>
            </w:r>
            <w:r w:rsidRPr="00E163F8">
              <w:rPr>
                <w:rStyle w:val="Hyperlink"/>
                <w:noProof/>
              </w:rPr>
              <w:t>7</w:t>
            </w:r>
            <w:r>
              <w:rPr>
                <w:rFonts w:eastAsiaTheme="minorEastAsia"/>
                <w:noProof/>
              </w:rPr>
              <w:tab/>
            </w:r>
            <w:r w:rsidRPr="00E163F8">
              <w:rPr>
                <w:rStyle w:val="Hyperlink"/>
                <w:noProof/>
              </w:rPr>
              <w:t>References</w:t>
            </w:r>
            <w:r>
              <w:rPr>
                <w:noProof/>
                <w:webHidden/>
              </w:rPr>
              <w:tab/>
            </w:r>
            <w:r>
              <w:rPr>
                <w:noProof/>
                <w:webHidden/>
              </w:rPr>
              <w:fldChar w:fldCharType="begin"/>
            </w:r>
            <w:r>
              <w:rPr>
                <w:noProof/>
                <w:webHidden/>
              </w:rPr>
              <w:instrText xml:space="preserve"> PAGEREF _Toc341875288 \h </w:instrText>
            </w:r>
            <w:r>
              <w:rPr>
                <w:noProof/>
                <w:webHidden/>
              </w:rPr>
            </w:r>
          </w:ins>
          <w:r>
            <w:rPr>
              <w:noProof/>
              <w:webHidden/>
            </w:rPr>
            <w:fldChar w:fldCharType="separate"/>
          </w:r>
          <w:ins w:id="130" w:author="Shapira, Oz" w:date="2012-11-28T14:12:00Z">
            <w:r>
              <w:rPr>
                <w:noProof/>
                <w:webHidden/>
              </w:rPr>
              <w:t>15</w:t>
            </w:r>
            <w:r>
              <w:rPr>
                <w:noProof/>
                <w:webHidden/>
              </w:rPr>
              <w:fldChar w:fldCharType="end"/>
            </w:r>
            <w:r w:rsidRPr="00E163F8">
              <w:rPr>
                <w:rStyle w:val="Hyperlink"/>
                <w:noProof/>
              </w:rPr>
              <w:fldChar w:fldCharType="end"/>
            </w:r>
          </w:ins>
        </w:p>
        <w:p w:rsidR="000605BF" w:rsidRDefault="000605BF">
          <w:pPr>
            <w:rPr>
              <w:ins w:id="131" w:author="Shapira, Oz" w:date="2012-11-26T13:14:00Z"/>
            </w:rPr>
          </w:pPr>
          <w:ins w:id="132" w:author="Shapira, Oz" w:date="2012-11-26T13:14:00Z">
            <w:r>
              <w:rPr>
                <w:b/>
                <w:bCs/>
                <w:noProof/>
              </w:rPr>
              <w:fldChar w:fldCharType="end"/>
            </w:r>
          </w:ins>
        </w:p>
        <w:customXmlInsRangeStart w:id="133" w:author="Shapira, Oz" w:date="2012-11-26T13:14:00Z"/>
      </w:sdtContent>
    </w:sdt>
    <w:customXmlInsRangeEnd w:id="133"/>
    <w:p w:rsidR="000605BF" w:rsidRPr="00F005CB" w:rsidDel="000326E4" w:rsidRDefault="000605BF">
      <w:pPr>
        <w:rPr>
          <w:del w:id="134" w:author="Shapira, Oz" w:date="2012-11-26T13:16:00Z"/>
          <w:b/>
          <w:bCs/>
          <w:sz w:val="28"/>
          <w:szCs w:val="28"/>
        </w:rPr>
      </w:pPr>
    </w:p>
    <w:p w:rsidR="00F86A90" w:rsidDel="00544D51" w:rsidRDefault="00F86A90">
      <w:pPr>
        <w:rPr>
          <w:del w:id="135" w:author="Shapira, Oz" w:date="2012-11-28T15:44:00Z"/>
          <w:b/>
          <w:bCs/>
          <w:sz w:val="28"/>
          <w:szCs w:val="28"/>
        </w:rPr>
      </w:pPr>
    </w:p>
    <w:p w:rsidR="00F77D2B" w:rsidDel="00544D51" w:rsidRDefault="00F77D2B">
      <w:pPr>
        <w:rPr>
          <w:del w:id="136" w:author="Shapira, Oz" w:date="2012-11-28T15:44:00Z"/>
          <w:b/>
          <w:bCs/>
          <w:sz w:val="28"/>
          <w:szCs w:val="28"/>
        </w:rPr>
      </w:pPr>
      <w:del w:id="137" w:author="Shapira, Oz" w:date="2012-11-28T15:44:00Z">
        <w:r w:rsidDel="00544D51">
          <w:rPr>
            <w:b/>
            <w:bCs/>
            <w:sz w:val="28"/>
            <w:szCs w:val="28"/>
          </w:rPr>
          <w:br w:type="page"/>
        </w:r>
      </w:del>
    </w:p>
    <w:p w:rsidR="00F77D2B" w:rsidRDefault="00F77D2B" w:rsidP="00544D51">
      <w:pPr>
        <w:rPr>
          <w:b/>
          <w:bCs/>
          <w:sz w:val="28"/>
          <w:szCs w:val="28"/>
        </w:rPr>
      </w:pPr>
    </w:p>
    <w:p w:rsidR="00CD177D" w:rsidRDefault="00CD177D" w:rsidP="001961D2">
      <w:pPr>
        <w:pStyle w:val="Heading1"/>
        <w:numPr>
          <w:ilvl w:val="0"/>
          <w:numId w:val="8"/>
        </w:numPr>
      </w:pPr>
      <w:bookmarkStart w:id="138" w:name="_Ref340958424"/>
      <w:bookmarkStart w:id="139" w:name="_Toc341875258"/>
      <w:commentRangeStart w:id="140"/>
      <w:r w:rsidRPr="00035D1A">
        <w:lastRenderedPageBreak/>
        <w:t>Introduction</w:t>
      </w:r>
      <w:bookmarkEnd w:id="138"/>
      <w:r w:rsidRPr="00035D1A">
        <w:t xml:space="preserve"> </w:t>
      </w:r>
      <w:commentRangeEnd w:id="140"/>
      <w:r w:rsidR="002679F5">
        <w:rPr>
          <w:rStyle w:val="CommentReference"/>
          <w:rFonts w:asciiTheme="minorHAnsi" w:eastAsiaTheme="minorHAnsi" w:hAnsiTheme="minorHAnsi" w:cstheme="minorBidi"/>
          <w:b w:val="0"/>
          <w:bCs w:val="0"/>
          <w:color w:val="auto"/>
        </w:rPr>
        <w:commentReference w:id="140"/>
      </w:r>
      <w:bookmarkEnd w:id="139"/>
    </w:p>
    <w:p w:rsidR="00BB1B72" w:rsidRDefault="00BB1B72" w:rsidP="0008413D">
      <w:pPr>
        <w:jc w:val="both"/>
        <w:rPr>
          <w:rFonts w:ascii="Tahoma" w:hAnsi="Tahoma" w:cs="Tahoma"/>
          <w:sz w:val="20"/>
          <w:szCs w:val="20"/>
        </w:rPr>
      </w:pPr>
      <w:r>
        <w:t xml:space="preserve">What if </w:t>
      </w:r>
      <w:r w:rsidR="00B23A88">
        <w:t xml:space="preserve">we know that </w:t>
      </w:r>
      <w:r>
        <w:t>someone love</w:t>
      </w:r>
      <w:r w:rsidR="00B23A88">
        <w:t>s</w:t>
      </w:r>
      <w:r>
        <w:t xml:space="preserve"> pizza</w:t>
      </w:r>
      <w:del w:id="141" w:author="Tsvika Kuflik" w:date="2012-11-27T18:35:00Z">
        <w:r w:rsidDel="0008413D">
          <w:delText xml:space="preserve"> </w:delText>
        </w:r>
      </w:del>
      <w:r>
        <w:t>,</w:t>
      </w:r>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544D51" w:rsidP="00544D51">
      <w:pPr>
        <w:rPr>
          <w:ins w:id="142" w:author="Shapira, Oz" w:date="2012-11-24T19:59:00Z"/>
        </w:rPr>
        <w:pPrChange w:id="143" w:author="Shapira, Oz" w:date="2012-11-28T15:46:00Z">
          <w:pPr>
            <w:jc w:val="both"/>
          </w:pPr>
        </w:pPrChange>
      </w:pPr>
      <w:ins w:id="144" w:author="Shapira, Oz" w:date="2012-11-28T15:47:00Z">
        <w:r>
          <w:t>“</w:t>
        </w:r>
      </w:ins>
      <w:commentRangeStart w:id="145"/>
      <w:r w:rsidR="00BB1B72">
        <w:t xml:space="preserve">Recommender systems </w:t>
      </w:r>
      <w:commentRangeEnd w:id="145"/>
      <w:r w:rsidR="0008413D">
        <w:rPr>
          <w:rStyle w:val="CommentReference"/>
        </w:rPr>
        <w:commentReference w:id="145"/>
      </w:r>
      <w:del w:id="146" w:author="Shapira, Oz" w:date="2012-11-28T15:45:00Z">
        <w:r w:rsidR="00BB1B72" w:rsidDel="00544D51">
          <w:delText>are</w:delText>
        </w:r>
        <w:r w:rsidR="005C3302" w:rsidDel="00544D51">
          <w:delText xml:space="preserve"> systems that…</w:delText>
        </w:r>
        <w:r w:rsidR="00BB1B72" w:rsidDel="00544D51">
          <w:delText xml:space="preserve"> </w:delText>
        </w:r>
        <w:r w:rsidR="00B23A88" w:rsidDel="00544D51">
          <w:delText>……..</w:delText>
        </w:r>
      </w:del>
      <w:ins w:id="147" w:author="Shapira, Oz" w:date="2012-11-28T15:45:00Z">
        <w:r>
          <w:t xml:space="preserve"> </w:t>
        </w:r>
      </w:ins>
      <w:ins w:id="148" w:author="Shapira, Oz" w:date="2012-11-28T15:46:00Z">
        <w:r>
          <w:t>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ins>
      <w:ins w:id="149" w:author="Shapira, Oz" w:date="2012-11-28T15:47:00Z">
        <w:r>
          <w:t xml:space="preserve"> “</w:t>
        </w:r>
      </w:ins>
      <w:ins w:id="150" w:author="Shapira, Oz" w:date="2012-11-28T15:46:00Z">
        <w:r>
          <w:t>[</w:t>
        </w:r>
        <w:r>
          <w:rPr>
            <w:rFonts w:ascii="TimesNewRomanPSMT" w:hAnsi="TimesNewRomanPSMT" w:cs="TimesNewRomanPSMT"/>
            <w:sz w:val="20"/>
            <w:szCs w:val="20"/>
          </w:rPr>
          <w:t xml:space="preserve">Burke </w:t>
        </w:r>
      </w:ins>
      <w:ins w:id="151" w:author="Shapira, Oz" w:date="2012-11-28T15:52:00Z">
        <w:r w:rsidRPr="00544D51">
          <w:rPr>
            <w:rFonts w:ascii="TimesNewRomanPSMT" w:hAnsi="TimesNewRomanPSMT" w:cs="TimesNewRomanPSMT"/>
            <w:sz w:val="20"/>
            <w:szCs w:val="20"/>
          </w:rPr>
          <w:t>2002</w:t>
        </w:r>
      </w:ins>
      <w:ins w:id="152" w:author="Shapira, Oz" w:date="2012-11-28T15:46:00Z">
        <w:r>
          <w:t xml:space="preserve">]. </w:t>
        </w:r>
      </w:ins>
      <w:ins w:id="153" w:author="Shapira, Oz" w:date="2012-11-28T15:52:00Z">
        <w:r w:rsidRPr="00544D51">
          <w:t xml:space="preserve">Recommender systems </w:t>
        </w:r>
      </w:ins>
      <w:del w:id="154" w:author="Shapira, Oz" w:date="2012-11-28T15:52:00Z">
        <w:r w:rsidR="0008413D" w:rsidDel="00544D51">
          <w:delText xml:space="preserve">They </w:delText>
        </w:r>
      </w:del>
      <w:r w:rsidR="00093277">
        <w:t xml:space="preserve">became an important research area since the appearance of the first papers on collaborative filtering since the mid-1990s [45, 86, 97]. </w:t>
      </w:r>
      <w:r w:rsidR="00560D7B">
        <w:t xml:space="preserve">There has been much work done both in the industry and academia on developing new approaches to recommender systems over the last decade. Examples of such applications include recommending books, CDs and other products at Amazon.com, movies by </w:t>
      </w:r>
      <w:proofErr w:type="gramStart"/>
      <w:r w:rsidR="003C62E1">
        <w:t>IMDB</w:t>
      </w:r>
      <w:r w:rsidR="00560D7B">
        <w:t xml:space="preserve"> ,</w:t>
      </w:r>
      <w:proofErr w:type="gramEnd"/>
      <w:r w:rsidR="00560D7B">
        <w:t xml:space="preserve"> and news at VERSIFI Technologies (formerly</w:t>
      </w:r>
      <w:ins w:id="155" w:author="Tsvika Kuflik" w:date="2012-11-27T18:40:00Z">
        <w:r w:rsidR="0008413D">
          <w:t xml:space="preserve"> </w:t>
        </w:r>
      </w:ins>
      <w:r w:rsidR="00560D7B">
        <w:t>AdaptiveInfo.com)</w:t>
      </w:r>
      <w:del w:id="156" w:author="Tsvika Kuflik" w:date="2012-11-27T18:36:00Z">
        <w:r w:rsidR="00560D7B" w:rsidDel="0008413D">
          <w:delText xml:space="preserve"> </w:delText>
        </w:r>
      </w:del>
      <w:r w:rsidR="00560D7B">
        <w:t>.</w:t>
      </w:r>
      <w:r w:rsidR="00093277">
        <w:t xml:space="preserve"> </w:t>
      </w:r>
      <w:del w:id="157" w:author="Tsvika Kuflik" w:date="2012-11-27T18:38:00Z">
        <w:r w:rsidR="00B23A88" w:rsidDel="0008413D">
          <w:delText>(</w:delText>
        </w:r>
      </w:del>
      <w:proofErr w:type="gramStart"/>
      <w:ins w:id="158" w:author="Tsvika Kuflik" w:date="2012-11-27T18:38:00Z">
        <w:r w:rsidR="0008413D">
          <w:t>[</w:t>
        </w:r>
      </w:ins>
      <w:proofErr w:type="spellStart"/>
      <w:del w:id="159" w:author="Tsvika Kuflik" w:date="2012-11-27T18:38:00Z">
        <w:r w:rsidR="00B23A88" w:rsidRPr="00B23A88" w:rsidDel="0008413D">
          <w:delText xml:space="preserve"> </w:delText>
        </w:r>
      </w:del>
      <w:r w:rsidR="00B23A88">
        <w:t>Adomavicius</w:t>
      </w:r>
      <w:proofErr w:type="spellEnd"/>
      <w:r w:rsidR="00B23A88">
        <w:t xml:space="preserve"> and </w:t>
      </w:r>
      <w:proofErr w:type="spellStart"/>
      <w:r w:rsidR="00B23A88">
        <w:t>Tuzhilin</w:t>
      </w:r>
      <w:proofErr w:type="spellEnd"/>
      <w:r w:rsidR="00B23A88">
        <w:t xml:space="preserve"> </w:t>
      </w:r>
      <w:ins w:id="160" w:author="Shapira, Oz" w:date="2012-11-24T19:39:00Z">
        <w:del w:id="161" w:author="Tsvika Kuflik" w:date="2012-11-27T18:38:00Z">
          <w:r w:rsidR="00093277" w:rsidDel="0008413D">
            <w:delText>[</w:delText>
          </w:r>
        </w:del>
      </w:ins>
      <w:r w:rsidR="00B23A88">
        <w:t>2005</w:t>
      </w:r>
      <w:ins w:id="162" w:author="Shapira, Oz" w:date="2012-11-24T19:39:00Z">
        <w:r w:rsidR="00093277">
          <w:t>]</w:t>
        </w:r>
      </w:ins>
      <w:del w:id="163" w:author="Tsvika Kuflik" w:date="2012-11-27T18:39:00Z">
        <w:r w:rsidR="00B23A88" w:rsidDel="0008413D">
          <w:delText>)</w:delText>
        </w:r>
      </w:del>
      <w:ins w:id="164" w:author="Shapira, Oz" w:date="2012-11-24T19:59:00Z">
        <w:del w:id="165" w:author="Tsvika Kuflik" w:date="2012-11-27T18:39:00Z">
          <w:r w:rsidR="00560D7B" w:rsidDel="0008413D">
            <w:delText xml:space="preserve"> </w:delText>
          </w:r>
        </w:del>
      </w:ins>
      <w:r w:rsidR="00B23A88">
        <w:t>.</w:t>
      </w:r>
      <w:proofErr w:type="gramEnd"/>
    </w:p>
    <w:p w:rsidR="00F21BD7" w:rsidRDefault="00B23A88">
      <w:pPr>
        <w:jc w:val="both"/>
      </w:pPr>
      <w:r>
        <w:t xml:space="preserve"> </w:t>
      </w:r>
      <w:r w:rsidR="002679F5">
        <w:t>M</w:t>
      </w:r>
      <w:r w:rsidR="00F21BD7">
        <w:t xml:space="preserve">ost </w:t>
      </w:r>
      <w:r w:rsidR="002679F5">
        <w:t xml:space="preserve">recommender </w:t>
      </w:r>
      <w:r w:rsidR="00F21BD7">
        <w:t>systems are focused on providing a personalized service in a specific domain, as does Pandora – music recommendation system</w:t>
      </w:r>
      <w:r w:rsidR="0008413D">
        <w:t xml:space="preserve"> or IMDB movies recommender system</w:t>
      </w:r>
      <w:r w:rsidR="00F21BD7">
        <w:t xml:space="preserve"> (see figure 1</w:t>
      </w:r>
      <w:r w:rsidR="0008413D">
        <w:t xml:space="preserve"> as an example</w:t>
      </w:r>
      <w:r w:rsidR="00F21BD7">
        <w:t xml:space="preserve">). </w:t>
      </w:r>
    </w:p>
    <w:p w:rsidR="00F21BD7" w:rsidRDefault="00F21BD7" w:rsidP="00F21BD7">
      <w:pPr>
        <w:keepNext/>
      </w:pPr>
      <w:del w:id="166" w:author="Shapira, Oz" w:date="2012-11-26T18:05:00Z">
        <w:r w:rsidDel="00D01375">
          <w:rPr>
            <w:noProof/>
          </w:rPr>
          <w:drawing>
            <wp:inline distT="0" distB="0" distL="0" distR="0" wp14:anchorId="2C686795" wp14:editId="3C5A84F6">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167" w:author="Shapira, Oz" w:date="2012-11-26T18:05:00Z">
        <w:r w:rsidR="00D01375">
          <w:rPr>
            <w:noProof/>
          </w:rPr>
          <w:drawing>
            <wp:inline distT="0" distB="0" distL="0" distR="0" wp14:anchorId="77ABB64B" wp14:editId="117D4ECA">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rsidR="00505896">
        <w:fldChar w:fldCharType="begin"/>
      </w:r>
      <w:r w:rsidR="00505896">
        <w:instrText xml:space="preserve"> SEQ Figure \* ARABIC </w:instrText>
      </w:r>
      <w:r w:rsidR="00505896">
        <w:fldChar w:fldCharType="separate"/>
      </w:r>
      <w:r w:rsidR="0081771B">
        <w:rPr>
          <w:noProof/>
        </w:rPr>
        <w:t>1</w:t>
      </w:r>
      <w:r w:rsidR="00505896">
        <w:rPr>
          <w:noProof/>
        </w:rPr>
        <w:fldChar w:fldCharType="end"/>
      </w:r>
      <w:r>
        <w:t xml:space="preserve">: </w:t>
      </w:r>
      <w:r w:rsidR="00D01375">
        <w:t xml:space="preserve">from IMDB website </w:t>
      </w:r>
      <w:r>
        <w:t>as</w:t>
      </w:r>
      <w:r w:rsidR="00D01375">
        <w:t xml:space="preserve"> movie </w:t>
      </w:r>
      <w:del w:id="168" w:author="Shapira, Oz" w:date="2012-11-26T18:06:00Z">
        <w:r w:rsidDel="00D01375">
          <w:delText xml:space="preserve"> </w:delText>
        </w:r>
      </w:del>
      <w:r>
        <w:t>recommender system</w:t>
      </w:r>
    </w:p>
    <w:p w:rsidR="00BB1B72" w:rsidRPr="00035D1A" w:rsidRDefault="002679F5" w:rsidP="0008413D">
      <w:pPr>
        <w:jc w:val="both"/>
        <w:rPr>
          <w:b/>
          <w:bCs/>
          <w:sz w:val="30"/>
          <w:szCs w:val="30"/>
        </w:rPr>
      </w:pPr>
      <w:r>
        <w:t>In order to provide a personalized service to their users, recommender systems need to have relevant personal information about their users</w:t>
      </w:r>
      <w:ins w:id="169" w:author="Tsvika Kuflik" w:date="2012-11-27T18:41:00Z">
        <w:r w:rsidR="0008413D">
          <w:t>,</w:t>
        </w:r>
      </w:ins>
      <w:r>
        <w:t xml:space="preserve"> or a </w:t>
      </w:r>
      <w:ins w:id="170" w:author="Tsvika Kuflik" w:date="2012-11-27T18:41:00Z">
        <w:r w:rsidR="0008413D">
          <w:t>“</w:t>
        </w:r>
      </w:ins>
      <w:r>
        <w:t>model</w:t>
      </w:r>
      <w:ins w:id="171" w:author="Tsvika Kuflik" w:date="2012-11-27T18:42:00Z">
        <w:r w:rsidR="0008413D">
          <w:t>”</w:t>
        </w:r>
      </w:ins>
      <w:r>
        <w:t xml:space="preserve"> of their users - a “User Model”. When this information is available, </w:t>
      </w:r>
      <w:r w:rsidR="0008413D">
        <w:t xml:space="preserve">then </w:t>
      </w:r>
      <w:r>
        <w:t xml:space="preserve">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w:t>
      </w:r>
      <w:del w:id="172" w:author="Tsvika Kuflik" w:date="2012-11-27T18:43:00Z">
        <w:r w:rsidDel="0008413D">
          <w:delText xml:space="preserve"> </w:delText>
        </w:r>
      </w:del>
      <w:r>
        <w:t>a</w:t>
      </w:r>
      <w:ins w:id="173" w:author="Tsvika Kuflik" w:date="2012-11-27T18:43:00Z">
        <w:r w:rsidR="0008413D">
          <w:t xml:space="preserve"> </w:t>
        </w:r>
      </w:ins>
      <w:r>
        <w:t>new city/ restaurant etc.</w:t>
      </w:r>
      <w:r w:rsidRPr="00F21BD7">
        <w:t xml:space="preserve"> </w:t>
      </w:r>
      <w:r>
        <w:t xml:space="preserve"> </w:t>
      </w:r>
      <w:r w:rsidR="00F21BD7">
        <w:t xml:space="preserve">The lack </w:t>
      </w:r>
      <w:r w:rsidR="0008413D">
        <w:t xml:space="preserve">of </w:t>
      </w:r>
      <w:r w:rsidR="00F21BD7">
        <w:t>sufficient user modeling data at the onset of a service is among the classical</w:t>
      </w:r>
      <w:r>
        <w:t xml:space="preserve"> </w:t>
      </w:r>
      <w:r w:rsidR="00F21BD7">
        <w:t xml:space="preserve">and well known problems of user modeling and recommender systems – the “cold start” problem </w:t>
      </w:r>
      <w:r w:rsidR="0008413D">
        <w:t>[</w:t>
      </w:r>
      <w:proofErr w:type="spellStart"/>
      <w:ins w:id="174" w:author="Shapira, Oz" w:date="2012-11-25T01:09:00Z">
        <w:r w:rsidR="00BF5648">
          <w:t>Guo</w:t>
        </w:r>
      </w:ins>
      <w:proofErr w:type="spellEnd"/>
      <w:ins w:id="175" w:author="Shapira, Oz" w:date="2012-11-25T01:10:00Z">
        <w:r w:rsidR="00BF5648">
          <w:t xml:space="preserve"> 1997</w:t>
        </w:r>
      </w:ins>
      <w:ins w:id="176" w:author="Shapira, Oz" w:date="2012-11-25T01:09:00Z">
        <w:r w:rsidR="00BF5648">
          <w:t>]</w:t>
        </w:r>
      </w:ins>
      <w:r w:rsidR="00F21BD7">
        <w:t>.</w:t>
      </w:r>
      <w:r w:rsidR="00EC443B">
        <w:t xml:space="preserve"> </w:t>
      </w:r>
    </w:p>
    <w:p w:rsidR="009B036F" w:rsidRDefault="00F21BD7" w:rsidP="00A17FE4">
      <w:pPr>
        <w:jc w:val="both"/>
      </w:pPr>
      <w:r>
        <w:t xml:space="preserve">Nowadays, </w:t>
      </w:r>
      <w:r w:rsidR="0008413D">
        <w:t xml:space="preserve">on </w:t>
      </w:r>
      <w:r w:rsidR="00CD177D">
        <w:t xml:space="preserve">the World Wide Web many sites contain </w:t>
      </w:r>
      <w:r w:rsidR="00421C73">
        <w:t>user’s</w:t>
      </w:r>
      <w:r w:rsidR="00CD177D">
        <w:t xml:space="preserve"> </w:t>
      </w:r>
      <w:r w:rsidR="0008413D">
        <w:t>models</w:t>
      </w:r>
      <w:ins w:id="177" w:author="Tsvika Kuflik" w:date="2012-11-27T18:44:00Z">
        <w:r w:rsidR="00B245F6">
          <w:t xml:space="preserve"> </w:t>
        </w:r>
      </w:ins>
      <w:r w:rsidR="002F2135">
        <w:t>which reflect</w:t>
      </w:r>
      <w:r w:rsidR="00421C73">
        <w:t xml:space="preserve"> user characters.</w:t>
      </w:r>
      <w:r>
        <w:t xml:space="preserve"> As we surf and visit websites we leave identifiable digital “fingerprints” not to mention explicit definition of interests and preferences</w:t>
      </w:r>
      <w:r w:rsidR="00B245F6">
        <w:t>, that are used or may be used for personalization purposes</w:t>
      </w:r>
      <w:r>
        <w:t xml:space="preserve">. In recent years, social networks became a major source for personal information </w:t>
      </w:r>
      <w:del w:id="178" w:author="Shapira, Oz" w:date="2012-11-28T17:11:00Z">
        <w:r w:rsidRPr="00742012" w:rsidDel="00A17FE4">
          <w:rPr>
            <w:highlight w:val="yellow"/>
            <w:rPrChange w:id="179" w:author="Shapira, Oz" w:date="2012-11-26T10:25:00Z">
              <w:rPr/>
            </w:rPrChange>
          </w:rPr>
          <w:delText>(</w:delText>
        </w:r>
        <w:commentRangeStart w:id="180"/>
        <w:r w:rsidRPr="00742012" w:rsidDel="00A17FE4">
          <w:rPr>
            <w:highlight w:val="yellow"/>
            <w:rPrChange w:id="181" w:author="Shapira, Oz" w:date="2012-11-26T10:25:00Z">
              <w:rPr/>
            </w:rPrChange>
          </w:rPr>
          <w:delText>ref</w:delText>
        </w:r>
      </w:del>
      <w:commentRangeEnd w:id="180"/>
      <w:r w:rsidR="00B245F6">
        <w:rPr>
          <w:rStyle w:val="CommentReference"/>
        </w:rPr>
        <w:commentReference w:id="180"/>
      </w:r>
      <w:del w:id="182" w:author="Shapira, Oz" w:date="2012-11-28T17:11:00Z">
        <w:r w:rsidRPr="00742012" w:rsidDel="00A17FE4">
          <w:rPr>
            <w:highlight w:val="yellow"/>
            <w:rPrChange w:id="183" w:author="Shapira, Oz" w:date="2012-11-26T10:25:00Z">
              <w:rPr/>
            </w:rPrChange>
          </w:rPr>
          <w:delText>…).</w:delText>
        </w:r>
      </w:del>
      <w:ins w:id="184" w:author="Shapira, Oz" w:date="2012-11-28T17:11:00Z">
        <w:r w:rsidR="00A17FE4">
          <w:t>[</w:t>
        </w:r>
        <w:proofErr w:type="spellStart"/>
        <w:proofErr w:type="gramStart"/>
        <w:r w:rsidR="00A17FE4">
          <w:rPr>
            <w:rFonts w:ascii="AdvPSA334" w:hAnsi="AdvPSA334" w:cs="AdvPSA334"/>
            <w:sz w:val="20"/>
            <w:szCs w:val="20"/>
          </w:rPr>
          <w:t>boyd</w:t>
        </w:r>
        <w:proofErr w:type="spellEnd"/>
        <w:proofErr w:type="gramEnd"/>
        <w:r w:rsidR="00A17FE4">
          <w:rPr>
            <w:rFonts w:ascii="AdvPSA334" w:hAnsi="AdvPSA334" w:cs="AdvPSA334"/>
            <w:sz w:val="20"/>
            <w:szCs w:val="20"/>
          </w:rPr>
          <w:t xml:space="preserve"> 2007</w:t>
        </w:r>
        <w:r w:rsidR="00A17FE4">
          <w:t>]</w:t>
        </w:r>
      </w:ins>
      <w:ins w:id="185" w:author="Shapira, Oz" w:date="2012-11-28T17:12:00Z">
        <w:r w:rsidR="00A17FE4">
          <w:t>.</w:t>
        </w:r>
      </w:ins>
      <w:del w:id="186" w:author="Shapira, Oz" w:date="2012-11-28T17:12:00Z">
        <w:r w:rsidR="00CD177D" w:rsidDel="00A17FE4">
          <w:delText xml:space="preserve"> </w:delText>
        </w:r>
        <w:r w:rsidDel="00A17FE4">
          <w:delText>F</w:delText>
        </w:r>
        <w:r w:rsidR="00CD177D" w:rsidDel="00A17FE4">
          <w:delText>or example in Facebook</w:delText>
        </w:r>
        <w:r w:rsidR="00421C73" w:rsidDel="00A17FE4">
          <w:delText xml:space="preserve"> the </w:delText>
        </w:r>
        <w:r w:rsidR="00CD177D" w:rsidDel="00A17FE4">
          <w:delText xml:space="preserve">user </w:delText>
        </w:r>
        <w:r w:rsidR="00C550C6" w:rsidDel="00A17FE4">
          <w:delText>explicitly</w:delText>
        </w:r>
      </w:del>
      <w:ins w:id="187" w:author="Tsvika Kuflik" w:date="2012-11-27T18:46:00Z">
        <w:del w:id="188" w:author="Shapira, Oz" w:date="2012-11-28T17:12:00Z">
          <w:r w:rsidR="00B245F6" w:rsidDel="00A17FE4">
            <w:delText xml:space="preserve"> </w:delText>
          </w:r>
        </w:del>
      </w:ins>
      <w:del w:id="189" w:author="Shapira, Oz" w:date="2012-11-28T17:12:00Z">
        <w:r w:rsidR="00CD177D" w:rsidDel="00A17FE4">
          <w:delText>insert</w:delText>
        </w:r>
        <w:r w:rsidR="00B245F6" w:rsidDel="00A17FE4">
          <w:delText>s</w:delText>
        </w:r>
        <w:r w:rsidR="00CD177D" w:rsidDel="00A17FE4">
          <w:delText xml:space="preserve"> </w:delText>
        </w:r>
        <w:r w:rsidR="00B245F6" w:rsidDel="00A17FE4">
          <w:delText xml:space="preserve">personal </w:delText>
        </w:r>
        <w:r w:rsidR="009B036F" w:rsidDel="00A17FE4">
          <w:delText>in</w:delText>
        </w:r>
        <w:r w:rsidR="00421C73" w:rsidDel="00A17FE4">
          <w:delText>terests while in Pandora</w:delText>
        </w:r>
        <w:r w:rsidR="00B245F6" w:rsidDel="00A17FE4">
          <w:delText xml:space="preserve">, a </w:delText>
        </w:r>
        <w:r w:rsidR="00421C73" w:rsidDel="00A17FE4">
          <w:delText xml:space="preserve">music </w:delText>
        </w:r>
        <w:r w:rsidR="00B245F6" w:rsidDel="00A17FE4">
          <w:delText xml:space="preserve">recommender </w:delText>
        </w:r>
        <w:r w:rsidR="00421C73" w:rsidDel="00A17FE4">
          <w:delText xml:space="preserve">system </w:delText>
        </w:r>
        <w:r w:rsidR="009B036F" w:rsidDel="00A17FE4">
          <w:delText>tr</w:delText>
        </w:r>
        <w:r w:rsidR="00B245F6" w:rsidDel="00A17FE4">
          <w:delText>ies</w:delText>
        </w:r>
        <w:r w:rsidR="009B036F" w:rsidDel="00A17FE4">
          <w:delText xml:space="preserve"> to find user </w:delText>
        </w:r>
        <w:r w:rsidR="00B245F6" w:rsidDel="00A17FE4">
          <w:delText>preferences by analyzing the user’s preferred music</w:delText>
        </w:r>
        <w:r w:rsidR="006E671F" w:rsidDel="00A17FE4">
          <w:delText>.</w:delText>
        </w:r>
      </w:del>
    </w:p>
    <w:p w:rsidR="002679F5" w:rsidRDefault="002679F5" w:rsidP="00B245F6">
      <w:pPr>
        <w:jc w:val="both"/>
      </w:pPr>
      <w:r>
        <w:t xml:space="preserve">This freely available personal information, scattered over various online sources </w:t>
      </w:r>
      <w:r w:rsidR="00B245F6">
        <w:t>(including</w:t>
      </w:r>
      <w:r>
        <w:t xml:space="preserve"> social networks</w:t>
      </w:r>
      <w:ins w:id="190" w:author="Tsvika Kuflik" w:date="2012-11-27T18:47:00Z">
        <w:r w:rsidR="00B245F6">
          <w:t>)</w:t>
        </w:r>
      </w:ins>
      <w:r>
        <w:t xml:space="preserve"> may be a valuable source of information for building an initial user model for recommendation. However, even though these social networks may be rich in personal information, </w:t>
      </w:r>
      <w:r w:rsidR="00B245F6">
        <w:t>they may lack specific personal information that is required for a</w:t>
      </w:r>
      <w:r>
        <w:t xml:space="preserve"> specific personal service requested.</w:t>
      </w:r>
    </w:p>
    <w:p w:rsidR="002679F5" w:rsidRDefault="002679F5" w:rsidP="00485039">
      <w:pPr>
        <w:jc w:val="both"/>
      </w:pPr>
      <w:r>
        <w:t>In order to address this issue, “cross domain” recommendation/personalization was defined – how can we use personal information available about the user in one domain for providing service in another domain</w:t>
      </w:r>
      <w:ins w:id="191" w:author="Shapira, Oz" w:date="2012-11-28T17:25:00Z">
        <w:r w:rsidR="00485039">
          <w:t xml:space="preserve"> [</w:t>
        </w:r>
        <w:proofErr w:type="spellStart"/>
        <w:r w:rsidR="00485039">
          <w:t>berkovsky</w:t>
        </w:r>
        <w:proofErr w:type="spellEnd"/>
        <w:r w:rsidR="00485039">
          <w:t xml:space="preserve"> 2007</w:t>
        </w:r>
        <w:proofErr w:type="gramStart"/>
        <w:r w:rsidR="00485039">
          <w:t xml:space="preserve">] </w:t>
        </w:r>
      </w:ins>
      <w:ins w:id="192" w:author="Tsvika Kuflik" w:date="2012-11-27T18:49:00Z">
        <w:r w:rsidR="00B245F6">
          <w:t xml:space="preserve"> [</w:t>
        </w:r>
        <w:proofErr w:type="gramEnd"/>
        <w:r w:rsidR="00B245F6">
          <w:t xml:space="preserve">provide a reference – </w:t>
        </w:r>
        <w:proofErr w:type="spellStart"/>
        <w:r w:rsidR="00B245F6">
          <w:t>Shlomo</w:t>
        </w:r>
        <w:proofErr w:type="spellEnd"/>
        <w:r w:rsidR="00B245F6">
          <w:t xml:space="preserve"> </w:t>
        </w:r>
        <w:proofErr w:type="spellStart"/>
        <w:r w:rsidR="00B245F6">
          <w:t>berkovsky’s</w:t>
        </w:r>
        <w:proofErr w:type="spellEnd"/>
        <w:r w:rsidR="00B245F6">
          <w:t xml:space="preserve"> paper?]</w:t>
        </w:r>
      </w:ins>
      <w:r>
        <w:t>.</w:t>
      </w:r>
    </w:p>
    <w:p w:rsidR="002679F5" w:rsidDel="00B245F6" w:rsidRDefault="002679F5" w:rsidP="00B245F6">
      <w:pPr>
        <w:jc w:val="both"/>
        <w:rPr>
          <w:del w:id="193" w:author="Tsvika Kuflik" w:date="2012-11-27T18:50:00Z"/>
        </w:rPr>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w:t>
      </w:r>
      <w:r w:rsidR="00B245F6">
        <w:t xml:space="preserve"> original </w:t>
      </w:r>
      <w:del w:id="194" w:author="Tsvika Kuflik" w:date="2012-11-27T18:50:00Z">
        <w:r w:rsidDel="00B245F6">
          <w:delText xml:space="preserve"> </w:delText>
        </w:r>
      </w:del>
      <w:r>
        <w:t>information sources.</w:t>
      </w:r>
      <w:ins w:id="195" w:author="Tsvika Kuflik" w:date="2012-11-27T18:50:00Z">
        <w:r w:rsidR="00B245F6">
          <w:t xml:space="preserve"> </w:t>
        </w:r>
      </w:ins>
    </w:p>
    <w:p w:rsidR="002679F5" w:rsidRDefault="002679F5" w:rsidP="00B245F6">
      <w:pPr>
        <w:jc w:val="both"/>
      </w:pPr>
      <w:r>
        <w:t xml:space="preserve">We plan to explore, demonstrate and evaluate the ability to use graph based representation of user modeling </w:t>
      </w:r>
      <w:r w:rsidR="00B245F6">
        <w:t xml:space="preserve">for representing and reasoning on data elicited from social network in order </w:t>
      </w:r>
      <w:r>
        <w:t>to help solving the cross-domain user modeling challenge.</w:t>
      </w:r>
    </w:p>
    <w:p w:rsidR="002679F5" w:rsidRDefault="002679F5">
      <w:pPr>
        <w:jc w:val="both"/>
        <w:pPrChange w:id="196" w:author="Shapira, Oz" w:date="2012-11-27T17:19:00Z">
          <w:pPr/>
        </w:pPrChange>
      </w:pPr>
      <w:r>
        <w:br w:type="page"/>
      </w:r>
    </w:p>
    <w:p w:rsidR="001012D1" w:rsidRDefault="00117C16">
      <w:pPr>
        <w:pStyle w:val="Heading1"/>
        <w:numPr>
          <w:ilvl w:val="0"/>
          <w:numId w:val="8"/>
        </w:numPr>
        <w:jc w:val="both"/>
        <w:pPrChange w:id="197" w:author="Shapira, Oz" w:date="2012-11-27T17:19:00Z">
          <w:pPr>
            <w:pStyle w:val="Heading1"/>
            <w:numPr>
              <w:numId w:val="8"/>
            </w:numPr>
            <w:ind w:left="360" w:hanging="360"/>
          </w:pPr>
        </w:pPrChange>
      </w:pPr>
      <w:bookmarkStart w:id="198" w:name="_Toc341698988"/>
      <w:bookmarkStart w:id="199" w:name="_Toc341699162"/>
      <w:bookmarkStart w:id="200" w:name="_Toc341717697"/>
      <w:bookmarkStart w:id="201" w:name="_Toc341726137"/>
      <w:bookmarkStart w:id="202" w:name="_Toc341797965"/>
      <w:bookmarkStart w:id="203" w:name="_Toc341800563"/>
      <w:bookmarkStart w:id="204" w:name="_Toc341875259"/>
      <w:bookmarkEnd w:id="198"/>
      <w:bookmarkEnd w:id="199"/>
      <w:bookmarkEnd w:id="200"/>
      <w:bookmarkEnd w:id="201"/>
      <w:bookmarkEnd w:id="202"/>
      <w:bookmarkEnd w:id="203"/>
      <w:r>
        <w:lastRenderedPageBreak/>
        <w:t xml:space="preserve">Background </w:t>
      </w:r>
      <w:r w:rsidR="002E33BE">
        <w:t xml:space="preserve">and </w:t>
      </w:r>
      <w:r w:rsidR="002E33BE" w:rsidRPr="00035D1A">
        <w:t>Related</w:t>
      </w:r>
      <w:r w:rsidR="000D5C0F" w:rsidRPr="00035D1A">
        <w:t xml:space="preserve"> works</w:t>
      </w:r>
      <w:bookmarkEnd w:id="204"/>
      <w:r w:rsidR="000D5C0F" w:rsidRPr="00035D1A">
        <w:t xml:space="preserve"> </w:t>
      </w:r>
    </w:p>
    <w:p w:rsidR="000D5C0F" w:rsidRDefault="000D5C0F">
      <w:pPr>
        <w:pStyle w:val="Heading2"/>
        <w:numPr>
          <w:ilvl w:val="1"/>
          <w:numId w:val="8"/>
        </w:numPr>
        <w:jc w:val="both"/>
        <w:pPrChange w:id="205" w:author="Shapira, Oz" w:date="2012-11-27T17:19:00Z">
          <w:pPr>
            <w:pStyle w:val="Heading2"/>
            <w:numPr>
              <w:ilvl w:val="1"/>
              <w:numId w:val="8"/>
            </w:numPr>
            <w:ind w:left="792" w:hanging="432"/>
          </w:pPr>
        </w:pPrChange>
      </w:pPr>
      <w:r w:rsidRPr="00035D1A">
        <w:t xml:space="preserve"> </w:t>
      </w:r>
      <w:bookmarkStart w:id="206" w:name="_Toc341875260"/>
      <w:r w:rsidR="001012D1">
        <w:t>Background</w:t>
      </w:r>
      <w:bookmarkEnd w:id="206"/>
    </w:p>
    <w:p w:rsidR="001012D1" w:rsidRDefault="001012D1">
      <w:pPr>
        <w:pStyle w:val="Heading3"/>
        <w:numPr>
          <w:ilvl w:val="2"/>
          <w:numId w:val="8"/>
        </w:numPr>
        <w:jc w:val="both"/>
        <w:pPrChange w:id="207" w:author="Shapira, Oz" w:date="2012-11-27T17:19:00Z">
          <w:pPr>
            <w:pStyle w:val="Heading3"/>
            <w:numPr>
              <w:ilvl w:val="2"/>
              <w:numId w:val="8"/>
            </w:numPr>
            <w:ind w:left="1224" w:hanging="504"/>
          </w:pPr>
        </w:pPrChange>
      </w:pPr>
      <w:bookmarkStart w:id="208" w:name="_Toc341875261"/>
      <w:bookmarkStart w:id="209" w:name="_GoBack"/>
      <w:bookmarkEnd w:id="209"/>
      <w:r>
        <w:t>Recommender systems</w:t>
      </w:r>
      <w:bookmarkEnd w:id="208"/>
    </w:p>
    <w:p w:rsidR="00992747" w:rsidRDefault="005C3302" w:rsidP="00261996">
      <w:pPr>
        <w:ind w:left="360"/>
        <w:jc w:val="both"/>
        <w:rPr>
          <w:highlight w:val="yellow"/>
        </w:rPr>
      </w:pPr>
      <w:r>
        <w:t>Recommender systems are…</w:t>
      </w:r>
      <w:commentRangeStart w:id="210"/>
      <w:r w:rsidR="009940AE" w:rsidRPr="00D71148">
        <w:t>Recommender</w:t>
      </w:r>
      <w:commentRangeEnd w:id="210"/>
      <w:r>
        <w:rPr>
          <w:rStyle w:val="CommentReference"/>
        </w:rPr>
        <w:commentReference w:id="210"/>
      </w:r>
      <w:r w:rsidR="009940AE" w:rsidRPr="00D71148">
        <w:t xml:space="preserve"> </w:t>
      </w:r>
      <w:r w:rsidR="00307541" w:rsidRPr="00D71148">
        <w:t xml:space="preserve">systems </w:t>
      </w:r>
      <w:del w:id="211" w:author="Shapira, Oz" w:date="2012-11-26T10:28:00Z">
        <w:r w:rsidR="009940AE" w:rsidRPr="00D71148" w:rsidDel="00307541">
          <w:delText xml:space="preserve"> system </w:delText>
        </w:r>
      </w:del>
      <w:r w:rsidR="00992747" w:rsidRPr="00D71148">
        <w:t xml:space="preserve">have the interactive recommendation </w:t>
      </w:r>
      <w:r w:rsidR="00307541" w:rsidRPr="00D71148">
        <w:t>abilities,</w:t>
      </w:r>
      <w:r w:rsidR="009940AE" w:rsidRPr="003F33A2">
        <w:t xml:space="preserve"> Recommender system apply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del w:id="212" w:author="Tsvika Kuflik" w:date="2012-11-27T18:54:00Z">
        <w:r w:rsidR="00D71148" w:rsidRPr="003F33A2" w:rsidDel="0017451D">
          <w:rPr>
            <w:rFonts w:ascii="Arial" w:hAnsi="Arial" w:cs="Arial"/>
            <w:sz w:val="20"/>
            <w:szCs w:val="20"/>
          </w:rPr>
          <w:delText xml:space="preserve">M. </w:delText>
        </w:r>
      </w:del>
      <w:r w:rsidR="00D71148" w:rsidRPr="003F33A2">
        <w:rPr>
          <w:rFonts w:ascii="Arial" w:hAnsi="Arial" w:cs="Arial"/>
          <w:sz w:val="20"/>
          <w:szCs w:val="20"/>
        </w:rPr>
        <w:t>Sarwar</w:t>
      </w:r>
      <w:proofErr w:type="spellEnd"/>
      <w:r w:rsidR="0017451D">
        <w:rPr>
          <w:rFonts w:ascii="Arial" w:hAnsi="Arial" w:cs="Arial"/>
          <w:sz w:val="20"/>
          <w:szCs w:val="20"/>
        </w:rPr>
        <w:t xml:space="preserve"> et al.</w:t>
      </w:r>
      <w:r w:rsidR="00D71148">
        <w:t>2000]</w:t>
      </w:r>
      <w:r w:rsidR="009940AE" w:rsidRPr="003F33A2">
        <w:t xml:space="preserve"> .there is many type of recommendation systems and in each one of them have different approach for recommitting (vs. Pandora , Google search ,YouTube ,amazon… </w:t>
      </w:r>
      <w:ins w:id="213" w:author="Tsvika Kuflik" w:date="2012-11-27T18:55:00Z">
        <w:r w:rsidR="0017451D">
          <w:t>REFERENCES! (</w:t>
        </w:r>
        <w:proofErr w:type="gramStart"/>
        <w:r w:rsidR="0017451D">
          <w:t>links/papers</w:t>
        </w:r>
        <w:proofErr w:type="gramEnd"/>
        <w:r w:rsidR="0017451D">
          <w:t>)</w:t>
        </w:r>
      </w:ins>
      <w:r w:rsidR="009940AE" w:rsidRPr="003F33A2">
        <w:t xml:space="preserve"> )  There </w:t>
      </w:r>
      <w:r w:rsidR="0017451D">
        <w:t>are</w:t>
      </w:r>
      <w:r w:rsidR="0017451D" w:rsidRPr="003F33A2">
        <w:t xml:space="preserve"> </w:t>
      </w:r>
      <w:r w:rsidR="00261996">
        <w:t>t</w:t>
      </w:r>
      <w:r w:rsidR="0017451D">
        <w:t>h</w:t>
      </w:r>
      <w:r w:rsidR="001D6838">
        <w:t>ree</w:t>
      </w:r>
      <w:r w:rsidR="001D6838" w:rsidRPr="003F33A2">
        <w:t xml:space="preserve"> </w:t>
      </w:r>
      <w:r w:rsidR="0017451D">
        <w:t xml:space="preserve">basic </w:t>
      </w:r>
      <w:r w:rsidR="009940AE" w:rsidRPr="003F33A2">
        <w:t>type</w:t>
      </w:r>
      <w:r w:rsidR="0017451D">
        <w:t>s</w:t>
      </w:r>
      <w:r w:rsidR="009940AE" w:rsidRPr="003F33A2">
        <w:t xml:space="preserve"> of recommendation system</w:t>
      </w:r>
      <w:r w:rsidR="0017451D">
        <w:t>s technologies</w:t>
      </w:r>
      <w:r w:rsidR="00D71148">
        <w:rPr>
          <w:highlight w:val="yellow"/>
        </w:rPr>
        <w:t xml:space="preserve"> </w:t>
      </w:r>
    </w:p>
    <w:p w:rsidR="009940AE" w:rsidRPr="003F33A2" w:rsidRDefault="009940AE">
      <w:pPr>
        <w:pStyle w:val="ListParagraph"/>
        <w:numPr>
          <w:ilvl w:val="0"/>
          <w:numId w:val="20"/>
        </w:numPr>
        <w:jc w:val="both"/>
        <w:pPrChange w:id="214" w:author="Tsvika Kuflik" w:date="2012-11-27T18:56:00Z">
          <w:pPr>
            <w:pStyle w:val="ListParagraph"/>
            <w:numPr>
              <w:numId w:val="20"/>
            </w:numPr>
            <w:ind w:left="1080" w:hanging="360"/>
          </w:pPr>
        </w:pPrChange>
      </w:pPr>
      <w:commentRangeStart w:id="215"/>
      <w:r w:rsidRPr="003F33A2">
        <w:rPr>
          <w:b/>
          <w:bCs/>
        </w:rPr>
        <w:t>Content-Based</w:t>
      </w:r>
      <w:r w:rsidRPr="003F33A2">
        <w:t xml:space="preserve">, - where recommendations are based on </w:t>
      </w:r>
      <w:r w:rsidR="0017451D">
        <w:t xml:space="preserve">matching </w:t>
      </w:r>
      <w:r w:rsidRPr="003F33A2">
        <w:t xml:space="preserve">semantic properties (preferences) of the items </w:t>
      </w:r>
      <w:del w:id="216" w:author="Tsvika Kuflik" w:date="2012-11-27T18:56:00Z">
        <w:r w:rsidRPr="003F33A2" w:rsidDel="0017451D">
          <w:delText>(</w:delText>
        </w:r>
      </w:del>
      <w:r w:rsidR="0017451D">
        <w:t xml:space="preserve"> and the </w:t>
      </w:r>
      <w:r w:rsidRPr="003F33A2">
        <w:t>users</w:t>
      </w:r>
      <w:del w:id="217" w:author="Tsvika Kuflik" w:date="2012-11-27T18:56:00Z">
        <w:r w:rsidRPr="003F33A2" w:rsidDel="0017451D">
          <w:delText xml:space="preserve">) </w:delText>
        </w:r>
      </w:del>
      <w:r w:rsidRPr="003F33A2">
        <w:t>.</w:t>
      </w:r>
    </w:p>
    <w:p w:rsidR="009940AE" w:rsidRDefault="009940AE" w:rsidP="00261996">
      <w:pPr>
        <w:pStyle w:val="ListParagraph"/>
        <w:numPr>
          <w:ilvl w:val="0"/>
          <w:numId w:val="20"/>
        </w:numPr>
        <w:jc w:val="both"/>
      </w:pPr>
      <w:r w:rsidRPr="003F33A2">
        <w:rPr>
          <w:b/>
          <w:bCs/>
        </w:rPr>
        <w:t xml:space="preserve">Collaborative-Based </w:t>
      </w:r>
      <w:r w:rsidRPr="003F33A2">
        <w:t xml:space="preserve">- </w:t>
      </w:r>
      <w:r w:rsidR="00D71148" w:rsidRPr="00D71148">
        <w:t>where the</w:t>
      </w:r>
      <w:r w:rsidRPr="003F33A2">
        <w:t xml:space="preserve"> recommendations are based on previous ratings of (similar) users to (similar) items, with the assumption that users who agreed in the past on item </w:t>
      </w:r>
      <w:r w:rsidR="00D71148" w:rsidRPr="00D71148">
        <w:t>ratings are</w:t>
      </w:r>
      <w:r w:rsidRPr="003F33A2">
        <w:t xml:space="preserve"> likely to agree again in the future.</w:t>
      </w:r>
    </w:p>
    <w:p w:rsidR="00D71148" w:rsidRPr="003F33A2" w:rsidRDefault="00D71148" w:rsidP="00261996">
      <w:pPr>
        <w:pStyle w:val="ListParagraph"/>
        <w:numPr>
          <w:ilvl w:val="0"/>
          <w:numId w:val="20"/>
        </w:numPr>
        <w:jc w:val="both"/>
        <w:rPr>
          <w:b/>
          <w:bCs/>
        </w:rPr>
      </w:pPr>
      <w:r w:rsidRPr="00D71148">
        <w:rPr>
          <w:b/>
          <w:bCs/>
        </w:rPr>
        <w:t>Hybrid</w:t>
      </w:r>
      <w:r>
        <w:rPr>
          <w:b/>
          <w:bCs/>
        </w:rPr>
        <w:t xml:space="preserve"> system</w:t>
      </w:r>
      <w:r w:rsidR="004A54E3">
        <w:rPr>
          <w:b/>
          <w:bCs/>
        </w:rPr>
        <w:t>s</w:t>
      </w:r>
      <w:r>
        <w:rPr>
          <w:b/>
          <w:bCs/>
        </w:rPr>
        <w:t xml:space="preserve"> </w:t>
      </w:r>
      <w:r w:rsidR="004A54E3">
        <w:rPr>
          <w:b/>
          <w:bCs/>
        </w:rPr>
        <w:t>–</w:t>
      </w:r>
      <w:r>
        <w:rPr>
          <w:b/>
          <w:bCs/>
        </w:rPr>
        <w:t xml:space="preserve"> </w:t>
      </w:r>
      <w:r w:rsidR="004A54E3">
        <w:t>the</w:t>
      </w:r>
      <w:r w:rsidR="004A54E3">
        <w:rPr>
          <w:b/>
          <w:bCs/>
        </w:rPr>
        <w:t xml:space="preserve"> </w:t>
      </w:r>
      <w:r w:rsidR="004A54E3">
        <w:t xml:space="preserve">combination of Content-Based and Collaborative-Base based the recommendation  </w:t>
      </w:r>
      <w:commentRangeEnd w:id="215"/>
      <w:r w:rsidR="0017451D">
        <w:rPr>
          <w:rStyle w:val="CommentReference"/>
        </w:rPr>
        <w:commentReference w:id="215"/>
      </w:r>
    </w:p>
    <w:p w:rsidR="009940AE" w:rsidRDefault="0017451D" w:rsidP="00C072FB">
      <w:pPr>
        <w:jc w:val="both"/>
        <w:pPrChange w:id="218" w:author="Shapira, Oz" w:date="2012-11-28T19:18:00Z">
          <w:pPr>
            <w:jc w:val="both"/>
          </w:pPr>
        </w:pPrChange>
      </w:pPr>
      <w:r>
        <w:t>All</w:t>
      </w:r>
      <w:r w:rsidR="009940AE" w:rsidRPr="003F33A2">
        <w:t xml:space="preserve"> </w:t>
      </w:r>
      <w:r>
        <w:t>recommender systems, regardless of their underlying technology</w:t>
      </w:r>
      <w:r w:rsidR="00261996">
        <w:t xml:space="preserve"> </w:t>
      </w:r>
      <w:r w:rsidR="009940AE" w:rsidRPr="003F33A2">
        <w:t xml:space="preserve">need to obtain user profile for their recommendation </w:t>
      </w:r>
      <w:r>
        <w:t xml:space="preserve">process. </w:t>
      </w:r>
      <w:commentRangeStart w:id="219"/>
      <w:r>
        <w:t>S</w:t>
      </w:r>
      <w:r w:rsidR="009940AE" w:rsidRPr="003F33A2">
        <w:t xml:space="preserve">ome of those system are an application of a particular type of Knowledge Discovery in Databases (KDD) (Fayyad et al. </w:t>
      </w:r>
      <w:ins w:id="220" w:author="Shapira, Oz" w:date="2012-11-26T10:29:00Z">
        <w:r w:rsidR="001B4915">
          <w:t>[</w:t>
        </w:r>
      </w:ins>
      <w:r w:rsidR="009940AE" w:rsidRPr="003F33A2">
        <w:t>1996</w:t>
      </w:r>
      <w:ins w:id="221" w:author="Shapira, Oz" w:date="2012-11-26T10:29:00Z">
        <w:r w:rsidR="001B4915">
          <w:t>]</w:t>
        </w:r>
      </w:ins>
      <w:r w:rsidR="009940AE" w:rsidRPr="003F33A2">
        <w:t>) technique how investigate the useable database for discovery the “best option” for  the recommendation.</w:t>
      </w:r>
      <w:del w:id="222" w:author="Shapira, Oz" w:date="2012-11-28T19:18:00Z">
        <w:r w:rsidR="009940AE" w:rsidRPr="003F33A2" w:rsidDel="00C072FB">
          <w:delText xml:space="preserve"> in this paper we will not analysis or extend at this matter , instead we will focused on collecting stage and discuss on ways to obtaining their internal database also we offer different solution for obtaining the database</w:delText>
        </w:r>
        <w:r w:rsidR="00FF02F6" w:rsidDel="00C072FB">
          <w:delText xml:space="preserve"> and analysis in different approach by using graph’s .</w:delText>
        </w:r>
      </w:del>
      <w:commentRangeEnd w:id="219"/>
      <w:r>
        <w:rPr>
          <w:rStyle w:val="CommentReference"/>
        </w:rPr>
        <w:commentReference w:id="219"/>
      </w:r>
    </w:p>
    <w:p w:rsidR="001012D1" w:rsidRDefault="001012D1">
      <w:pPr>
        <w:pStyle w:val="Heading3"/>
        <w:numPr>
          <w:ilvl w:val="2"/>
          <w:numId w:val="8"/>
        </w:numPr>
      </w:pPr>
      <w:bookmarkStart w:id="223" w:name="_Toc341875262"/>
      <w:r>
        <w:t>Graphs as data structures</w:t>
      </w:r>
      <w:bookmarkEnd w:id="223"/>
    </w:p>
    <w:p w:rsidR="00467588" w:rsidRDefault="00EE6A7E">
      <w:pPr>
        <w:jc w:val="both"/>
        <w:pPrChange w:id="224" w:author="Shapira, Oz" w:date="2012-11-27T17:19:00Z">
          <w:pPr>
            <w:pStyle w:val="ListParagraph"/>
          </w:pPr>
        </w:pPrChange>
      </w:pPr>
      <w:r>
        <w:t>G</w:t>
      </w:r>
      <w:r w:rsidR="003F6C68" w:rsidRPr="003F6C68">
        <w:t>raph is a representation of a set of objects where some pairs of the objects are connected by links</w:t>
      </w:r>
      <w:r>
        <w:t xml:space="preserve"> </w:t>
      </w:r>
      <w:r w:rsidR="003F6C68" w:rsidRPr="003F6C68" w:rsidDel="003F6C68">
        <w:t xml:space="preserve"> </w:t>
      </w:r>
      <w:r w:rsidRPr="00EE6A7E">
        <w:t>The interconnected objects are represented by mathematical abstractions called vertices, and the links that connect some pairs of vertices are called edges</w:t>
      </w:r>
      <w:r>
        <w:t xml:space="preserve"> (</w:t>
      </w:r>
      <w:commentRangeStart w:id="225"/>
      <w:r w:rsidR="00702265">
        <w:t>Wikipedia</w:t>
      </w:r>
      <w:r w:rsidR="0017451D">
        <w:t xml:space="preserve"> 2012</w:t>
      </w:r>
      <w:ins w:id="226" w:author="Shapira, Oz" w:date="2012-11-23T22:06:00Z">
        <w:r>
          <w:t xml:space="preserve"> </w:t>
        </w:r>
      </w:ins>
      <w:commentRangeEnd w:id="225"/>
      <w:r w:rsidR="0017451D">
        <w:rPr>
          <w:rStyle w:val="CommentReference"/>
        </w:rPr>
        <w:commentReference w:id="225"/>
      </w:r>
      <w:r>
        <w:t>)</w:t>
      </w:r>
      <w:r w:rsidR="003F6C68">
        <w:t>.</w:t>
      </w:r>
      <w:r>
        <w:t xml:space="preserve"> </w:t>
      </w:r>
    </w:p>
    <w:p w:rsidR="004832CE" w:rsidRDefault="00EA3771" w:rsidP="00031FBA">
      <w:pPr>
        <w:jc w:val="both"/>
      </w:pPr>
      <w:r>
        <w:t xml:space="preserve">The Implementation graph as data structures is common and has </w:t>
      </w:r>
      <w:r w:rsidR="00312060">
        <w:t xml:space="preserve">many </w:t>
      </w:r>
      <w:commentRangeStart w:id="227"/>
      <w:r w:rsidR="00312060">
        <w:t>aspects</w:t>
      </w:r>
      <w:commentRangeEnd w:id="227"/>
      <w:r w:rsidR="0017451D">
        <w:rPr>
          <w:rStyle w:val="CommentReference"/>
        </w:rPr>
        <w:commentReference w:id="227"/>
      </w:r>
      <w:r w:rsidR="00312060">
        <w:t xml:space="preserve">, the main </w:t>
      </w:r>
      <w:r w:rsidR="00312060" w:rsidRPr="00312060">
        <w:t>advantage</w:t>
      </w:r>
      <w:r w:rsidR="00312060">
        <w:t xml:space="preserve"> of deploying graph in computerize</w:t>
      </w:r>
      <w:ins w:id="228" w:author="Tsvika Kuflik" w:date="2012-11-27T19:00:00Z">
        <w:r w:rsidR="0017451D">
          <w:t>d</w:t>
        </w:r>
      </w:ins>
      <w:r w:rsidR="00312060">
        <w:t xml:space="preserve"> system</w:t>
      </w:r>
      <w:r w:rsidR="0017451D">
        <w:t>s</w:t>
      </w:r>
      <w:r w:rsidR="00312060">
        <w:t xml:space="preserve"> is the abilities to </w:t>
      </w:r>
      <w:r w:rsidR="0017451D">
        <w:t>automatically traverse and reason on it</w:t>
      </w:r>
      <w:r w:rsidR="00553B14">
        <w:t xml:space="preserve">. </w:t>
      </w:r>
      <w:commentRangeStart w:id="229"/>
      <w:r w:rsidR="00D87849">
        <w:t>Used</w:t>
      </w:r>
      <w:r w:rsidR="00553B14">
        <w:t xml:space="preserve"> graph is to reduce analysis of source-target implantation </w:t>
      </w:r>
      <w:r w:rsidR="001640BA">
        <w:t xml:space="preserve">based on </w:t>
      </w:r>
      <w:r w:rsidR="00D87849">
        <w:t>web linked hierarchy</w:t>
      </w:r>
      <w:r w:rsidR="001640BA" w:rsidRPr="001640BA">
        <w:t xml:space="preserve"> </w:t>
      </w:r>
      <w:r w:rsidR="00553B14">
        <w:t>(</w:t>
      </w:r>
      <w:proofErr w:type="spellStart"/>
      <w:r w:rsidR="00553B14" w:rsidRPr="00553B14">
        <w:t>MapReduce</w:t>
      </w:r>
      <w:proofErr w:type="spellEnd"/>
      <w:r w:rsidR="001640BA">
        <w:t xml:space="preserve"> </w:t>
      </w:r>
      <w:proofErr w:type="gramStart"/>
      <w:r w:rsidR="001640BA">
        <w:t xml:space="preserve">problem </w:t>
      </w:r>
      <w:r w:rsidR="00553B14">
        <w:t>)</w:t>
      </w:r>
      <w:proofErr w:type="gramEnd"/>
      <w:r w:rsidR="00553B14">
        <w:t xml:space="preserve"> </w:t>
      </w:r>
      <w:r w:rsidR="001640BA">
        <w:t xml:space="preserve"> </w:t>
      </w:r>
      <w:commentRangeEnd w:id="229"/>
      <w:r w:rsidR="0017451D">
        <w:rPr>
          <w:rStyle w:val="CommentReference"/>
        </w:rPr>
        <w:commentReference w:id="229"/>
      </w:r>
      <w:r w:rsidR="00553B14">
        <w:t>(</w:t>
      </w:r>
      <w:r w:rsidR="00553B14" w:rsidRPr="00553B14">
        <w:t>Dean</w:t>
      </w:r>
      <w:r w:rsidR="00553B14">
        <w:t xml:space="preserve"> &amp; </w:t>
      </w:r>
      <w:proofErr w:type="spellStart"/>
      <w:r w:rsidR="00553B14" w:rsidRPr="00553B14">
        <w:t>Ghemawat</w:t>
      </w:r>
      <w:proofErr w:type="spellEnd"/>
      <w:r w:rsidR="009340BA">
        <w:t xml:space="preserve"> [2004]</w:t>
      </w:r>
      <w:r w:rsidR="00553B14">
        <w:t xml:space="preserve"> )</w:t>
      </w:r>
      <w:r w:rsidR="008134EE">
        <w:t xml:space="preserve"> </w:t>
      </w:r>
      <w:r w:rsidR="001640BA">
        <w:t>.</w:t>
      </w:r>
    </w:p>
    <w:p w:rsidR="001012D1" w:rsidRDefault="001012D1" w:rsidP="001012D1">
      <w:pPr>
        <w:pStyle w:val="Heading3"/>
        <w:numPr>
          <w:ilvl w:val="2"/>
          <w:numId w:val="8"/>
        </w:numPr>
      </w:pPr>
      <w:bookmarkStart w:id="230" w:name="_Toc341800569"/>
      <w:bookmarkStart w:id="231" w:name="_Toc341875263"/>
      <w:bookmarkEnd w:id="230"/>
      <w:r>
        <w:t>Social networks</w:t>
      </w:r>
      <w:bookmarkEnd w:id="231"/>
    </w:p>
    <w:p w:rsidR="00FF02F6" w:rsidRPr="003F33A2" w:rsidRDefault="00FF02F6" w:rsidP="0088330D">
      <w:pPr>
        <w:jc w:val="both"/>
      </w:pPr>
      <w:r w:rsidRPr="003F33A2">
        <w:t xml:space="preserve">Social networks </w:t>
      </w:r>
      <w:commentRangeStart w:id="232"/>
      <w:r w:rsidR="0017451D">
        <w:t>are</w:t>
      </w:r>
      <w:commentRangeEnd w:id="232"/>
      <w:r w:rsidR="0017451D">
        <w:rPr>
          <w:rStyle w:val="CommentReference"/>
        </w:rPr>
        <w:commentReference w:id="232"/>
      </w:r>
      <w:r w:rsidR="0017451D">
        <w:t xml:space="preserve">… They </w:t>
      </w:r>
      <w:r w:rsidRPr="003F33A2">
        <w:t>have been with us since 1997 (the first one was sixDegree</w:t>
      </w:r>
      <w:r w:rsidR="00471513">
        <w:t>s</w:t>
      </w:r>
      <w:r w:rsidRPr="003F33A2">
        <w:t>.com)</w:t>
      </w:r>
      <w:del w:id="233" w:author="Tsvika Kuflik" w:date="2012-11-27T19:01:00Z">
        <w:r w:rsidRPr="003F33A2" w:rsidDel="0017451D">
          <w:delText xml:space="preserve"> </w:delText>
        </w:r>
      </w:del>
      <w:r w:rsidRPr="003F33A2">
        <w:t xml:space="preserve">, social networks site (SNS) have successfully </w:t>
      </w:r>
      <w:del w:id="234" w:author="Tsvika Kuflik" w:date="2012-11-27T19:02:00Z">
        <w:r w:rsidRPr="003F33A2" w:rsidDel="00AF7AA9">
          <w:delText xml:space="preserve"> </w:delText>
        </w:r>
      </w:del>
      <w:r w:rsidRPr="003F33A2">
        <w:t>change</w:t>
      </w:r>
      <w:r w:rsidR="00AF7AA9">
        <w:t>d</w:t>
      </w:r>
      <w:r w:rsidRPr="003F33A2">
        <w:t xml:space="preserve"> worldwide communication</w:t>
      </w:r>
      <w:ins w:id="235" w:author="Tsvika Kuflik" w:date="2012-11-27T19:02:00Z">
        <w:r w:rsidR="00AF7AA9">
          <w:t>.</w:t>
        </w:r>
      </w:ins>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w:t>
      </w:r>
      <w:commentRangeStart w:id="236"/>
      <w:r w:rsidRPr="003F33A2">
        <w:t>Facebook</w:t>
      </w:r>
      <w:commentRangeEnd w:id="236"/>
      <w:r w:rsidR="00AF7AA9">
        <w:rPr>
          <w:rStyle w:val="CommentReference"/>
        </w:rPr>
        <w:commentReference w:id="236"/>
      </w:r>
      <w:r w:rsidRPr="003F33A2">
        <w:t xml:space="preserve">) those abilities </w:t>
      </w:r>
      <w:commentRangeStart w:id="237"/>
      <w:r w:rsidR="00AF7AA9">
        <w:t>allow</w:t>
      </w:r>
      <w:r w:rsidRPr="003F33A2">
        <w:t xml:space="preserve"> SNS the to connect between separate type of population using SNS </w:t>
      </w:r>
      <w:proofErr w:type="gramStart"/>
      <w:r w:rsidRPr="003F33A2">
        <w:t>users</w:t>
      </w:r>
      <w:ins w:id="238" w:author="Shapira, Oz" w:date="2012-11-26T12:25:00Z">
        <w:r w:rsidR="004E6DE2">
          <w:t xml:space="preserve"> </w:t>
        </w:r>
      </w:ins>
      <w:r w:rsidRPr="003F33A2">
        <w:t>,</w:t>
      </w:r>
      <w:ins w:id="239" w:author="Shapira, Oz" w:date="2012-11-26T12:25:00Z">
        <w:r w:rsidR="004E6DE2">
          <w:t>(</w:t>
        </w:r>
      </w:ins>
      <w:proofErr w:type="spellStart"/>
      <w:proofErr w:type="gramEnd"/>
      <w:r w:rsidRPr="003F33A2">
        <w:t>danah</w:t>
      </w:r>
      <w:proofErr w:type="spellEnd"/>
      <w:r w:rsidRPr="003F33A2">
        <w:t xml:space="preserve"> m </w:t>
      </w:r>
      <w:proofErr w:type="spellStart"/>
      <w:r w:rsidRPr="003F33A2">
        <w:t>boyd</w:t>
      </w:r>
      <w:proofErr w:type="spellEnd"/>
      <w:r w:rsidRPr="003F33A2">
        <w:t xml:space="preserve"> and </w:t>
      </w:r>
      <w:proofErr w:type="spellStart"/>
      <w:r w:rsidRPr="003F33A2">
        <w:t>nicole</w:t>
      </w:r>
      <w:proofErr w:type="spellEnd"/>
      <w:r w:rsidRPr="003F33A2">
        <w:t xml:space="preserve">  elision </w:t>
      </w:r>
      <w:r w:rsidR="003A010D">
        <w:t>[</w:t>
      </w:r>
      <w:r w:rsidRPr="003F33A2">
        <w:t>2007</w:t>
      </w:r>
      <w:r w:rsidR="003A010D">
        <w:t>]</w:t>
      </w:r>
      <w:r w:rsidR="004E6DE2">
        <w:t>)</w:t>
      </w:r>
      <w:r w:rsidRPr="003F33A2">
        <w:t xml:space="preserve"> rise the fact the SNS can provide rich sources of naturalistic behavioral data. </w:t>
      </w:r>
      <w:commentRangeEnd w:id="237"/>
      <w:r w:rsidR="00AF7AA9">
        <w:rPr>
          <w:rStyle w:val="CommentReference"/>
        </w:rPr>
        <w:commentReference w:id="237"/>
      </w:r>
      <w:r w:rsidRPr="003F33A2">
        <w:t xml:space="preserve">Profile </w:t>
      </w:r>
      <w:r w:rsidRPr="003F33A2">
        <w:lastRenderedPageBreak/>
        <w:t xml:space="preserve">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ins w:id="240" w:author="Tsvika Kuflik" w:date="2012-11-27T19:05:00Z">
        <w:r w:rsidR="00CC256E">
          <w:t xml:space="preserve"> </w:t>
        </w:r>
      </w:ins>
      <w:r w:rsidR="00082E66">
        <w:t>(</w:t>
      </w:r>
      <w:commentRangeStart w:id="241"/>
      <w:r w:rsidR="00082E66">
        <w:rPr>
          <w:rStyle w:val="author"/>
          <w:i/>
          <w:iCs/>
        </w:rPr>
        <w:t>Hogan, B</w:t>
      </w:r>
      <w:r w:rsidR="00082E66" w:rsidRPr="003F33A2" w:rsidDel="00082E66">
        <w:t xml:space="preserve"> </w:t>
      </w:r>
      <w:commentRangeEnd w:id="241"/>
      <w:r w:rsidR="00CC256E">
        <w:rPr>
          <w:rStyle w:val="CommentReference"/>
        </w:rPr>
        <w:commentReference w:id="241"/>
      </w:r>
      <w:ins w:id="242" w:author="Shapira, Oz" w:date="2012-11-28T13:30:00Z">
        <w:r w:rsidR="00986692">
          <w:t>[</w:t>
        </w:r>
      </w:ins>
      <w:ins w:id="243" w:author="Shapira, Oz" w:date="2012-11-28T13:31:00Z">
        <w:r w:rsidR="00986692">
          <w:t>2007</w:t>
        </w:r>
      </w:ins>
      <w:ins w:id="244" w:author="Shapira, Oz" w:date="2012-11-28T13:30:00Z">
        <w:r w:rsidR="00986692">
          <w:t>]</w:t>
        </w:r>
      </w:ins>
      <w:r w:rsidRPr="003F33A2">
        <w:t>), and continuing an analysis trend that started with examinations of blogs and other websites .</w:t>
      </w:r>
    </w:p>
    <w:p w:rsidR="00953200" w:rsidRPr="003F33A2" w:rsidDel="004832CE" w:rsidRDefault="00FF02F6" w:rsidP="0088330D">
      <w:pPr>
        <w:jc w:val="both"/>
        <w:rPr>
          <w:del w:id="245" w:author="Shapira, Oz" w:date="2012-11-27T16:46:00Z"/>
        </w:rPr>
      </w:pPr>
      <w:r w:rsidRPr="003F33A2">
        <w:t>SNS basically contain social circle</w:t>
      </w:r>
      <w:ins w:id="246" w:author="Tsvika Kuflik" w:date="2012-11-27T19:05:00Z">
        <w:r w:rsidR="00CC256E">
          <w:t>s</w:t>
        </w:r>
      </w:ins>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 xml:space="preserve">or example in </w:t>
      </w:r>
      <w:ins w:id="247" w:author="Shapira, Oz" w:date="2012-11-28T13:32:00Z">
        <w:r w:rsidR="0088330D" w:rsidRPr="003F33A2">
          <w:t>Link</w:t>
        </w:r>
        <w:r w:rsidR="0088330D">
          <w:t>ed</w:t>
        </w:r>
        <w:r w:rsidR="0088330D" w:rsidRPr="003F33A2">
          <w:t>In</w:t>
        </w:r>
      </w:ins>
      <w:r w:rsidRPr="003F33A2">
        <w:t xml:space="preserve"> (</w:t>
      </w:r>
      <w:ins w:id="248" w:author="Shapira, Oz" w:date="2012-11-28T13:32:00Z">
        <w:r w:rsidR="0088330D" w:rsidRPr="003F33A2">
          <w:t>Link</w:t>
        </w:r>
        <w:r w:rsidR="0088330D">
          <w:t>ed</w:t>
        </w:r>
        <w:r w:rsidR="0088330D" w:rsidRPr="003F33A2">
          <w:t>In</w:t>
        </w:r>
      </w:ins>
      <w:r w:rsidRPr="003F33A2">
        <w:t xml:space="preserve"> is professional SNS that specialize work relation between work colleague) most likely </w:t>
      </w:r>
      <w:r w:rsidR="00CC256E">
        <w:t>that a regular</w:t>
      </w:r>
      <w:r w:rsidR="00CC256E" w:rsidRPr="003F33A2">
        <w:t xml:space="preserve"> </w:t>
      </w:r>
      <w:r w:rsidRPr="003F33A2">
        <w:t xml:space="preserve">user will have </w:t>
      </w:r>
      <w:r w:rsidR="00CC256E">
        <w:t xml:space="preserve">a </w:t>
      </w:r>
      <w:r w:rsidRPr="003F33A2">
        <w:t xml:space="preserve">work circle (he will have connection to people in </w:t>
      </w:r>
      <w:r w:rsidR="00CC256E">
        <w:t>his/her</w:t>
      </w:r>
      <w:r w:rsidR="00CC256E" w:rsidRPr="003F33A2">
        <w:t xml:space="preserve"> </w:t>
      </w:r>
      <w:r w:rsidRPr="003F33A2">
        <w:t>work</w:t>
      </w:r>
      <w:r w:rsidR="00CC256E">
        <w:t xml:space="preserve"> place/domain</w:t>
      </w:r>
      <w:r w:rsidRPr="003F33A2">
        <w:t xml:space="preserve">) but </w:t>
      </w:r>
      <w:r w:rsidR="00CC256E">
        <w:t>s/</w:t>
      </w:r>
      <w:r w:rsidRPr="003F33A2">
        <w:t xml:space="preserve">he also can be at </w:t>
      </w:r>
      <w:r w:rsidR="00CC256E">
        <w:t xml:space="preserve">a </w:t>
      </w:r>
      <w:r w:rsidRPr="003F33A2">
        <w:t xml:space="preserve">different circle for example </w:t>
      </w:r>
      <w:r w:rsidR="00CC256E">
        <w:t>with</w:t>
      </w:r>
      <w:r w:rsidR="00CC256E" w:rsidRPr="003F33A2">
        <w:t xml:space="preserv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CC256E">
        <w:t>The</w:t>
      </w:r>
      <w:r w:rsidR="00CC256E" w:rsidRPr="003F33A2">
        <w:t xml:space="preserve"> </w:t>
      </w:r>
      <w:r w:rsidRPr="003F33A2">
        <w:t>same can happen 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food  etc… in Google+ they even coded this feature as you can create or join </w:t>
      </w:r>
      <w:r w:rsidR="00CC256E">
        <w:t>a social</w:t>
      </w:r>
      <w:r w:rsidR="00CC256E" w:rsidRPr="003F33A2">
        <w:t xml:space="preserve"> </w:t>
      </w:r>
      <w:r w:rsidRPr="003F33A2">
        <w:t xml:space="preserve">circle – when each circle have </w:t>
      </w:r>
      <w:r w:rsidR="00CC256E">
        <w:t>a</w:t>
      </w:r>
      <w:r w:rsidR="00CC256E" w:rsidRPr="003F33A2">
        <w:t xml:space="preserve"> </w:t>
      </w:r>
      <w:r w:rsidRPr="003F33A2">
        <w:t>common topic.</w:t>
      </w:r>
    </w:p>
    <w:p w:rsidR="00FF02F6" w:rsidRPr="003F33A2" w:rsidRDefault="004832CE" w:rsidP="0088330D">
      <w:pPr>
        <w:jc w:val="both"/>
      </w:pPr>
      <w:ins w:id="249" w:author="Shapira, Oz" w:date="2012-11-27T16:46:00Z">
        <w:r>
          <w:t xml:space="preserve"> </w:t>
        </w:r>
      </w:ins>
      <w:commentRangeStart w:id="250"/>
      <w:r w:rsidR="00FF02F6" w:rsidRPr="003F33A2">
        <w:t xml:space="preserve">With the value in the social networks we can establish large collection </w:t>
      </w:r>
      <w:r w:rsidR="00280665" w:rsidRPr="003F33A2">
        <w:t>user’s</w:t>
      </w:r>
      <w:r w:rsidR="00FF02F6" w:rsidRPr="003F33A2">
        <w:t xml:space="preserve"> preference </w:t>
      </w:r>
      <w:ins w:id="251" w:author="Shapira, Oz" w:date="2012-11-26T12:24:00Z">
        <w:r w:rsidR="004E6DE2" w:rsidRPr="003F33A2">
          <w:t>data</w:t>
        </w:r>
        <w:r w:rsidR="004E6DE2">
          <w:t>,</w:t>
        </w:r>
      </w:ins>
      <w:ins w:id="252" w:author="Shapira, Oz" w:date="2012-11-26T12:20:00Z">
        <w:r w:rsidR="00953200" w:rsidRPr="00953200">
          <w:t xml:space="preserve"> the effort of collecting data have been mention before by S D Rhodes</w:t>
        </w:r>
        <w:r w:rsidR="00BC1875">
          <w:t xml:space="preserve">1, D A Bowie2, K C </w:t>
        </w:r>
        <w:proofErr w:type="spellStart"/>
        <w:proofErr w:type="gramStart"/>
        <w:r w:rsidR="00BC1875">
          <w:t>Hergenrather</w:t>
        </w:r>
      </w:ins>
      <w:proofErr w:type="spellEnd"/>
      <w:ins w:id="253" w:author="Shapira, Oz" w:date="2012-11-26T18:08:00Z">
        <w:r w:rsidR="0071792D">
          <w:t>[</w:t>
        </w:r>
      </w:ins>
      <w:proofErr w:type="gramEnd"/>
      <w:ins w:id="254" w:author="Shapira, Oz" w:date="2012-11-26T12:20:00Z">
        <w:r w:rsidR="0071792D">
          <w:t>2003</w:t>
        </w:r>
      </w:ins>
      <w:ins w:id="255" w:author="Shapira, Oz" w:date="2012-11-26T18:08:00Z">
        <w:r w:rsidR="0071792D">
          <w:t>]</w:t>
        </w:r>
      </w:ins>
      <w:ins w:id="256" w:author="Shapira, Oz" w:date="2012-11-26T12:20:00Z">
        <w:r w:rsidR="00953200" w:rsidRPr="00953200">
          <w:t xml:space="preserve"> in their research they concluded that using the web as empiric tools for behavioral science research  will increase the tested population from local to global distribution</w:t>
        </w:r>
        <w:del w:id="257" w:author="Tsvika Kuflik" w:date="2012-11-27T19:09:00Z">
          <w:r w:rsidR="00953200" w:rsidRPr="00953200" w:rsidDel="00242598">
            <w:delText xml:space="preserve"> </w:delText>
          </w:r>
        </w:del>
        <w:r w:rsidR="00953200" w:rsidRPr="00953200">
          <w:t xml:space="preserve">. Using the web as resource for data mining is not new and used in many researches, in our effort we will try to found normally distribution population for secure or data misleading, for this effort we can </w:t>
        </w:r>
      </w:ins>
      <w:ins w:id="258" w:author="Shapira, Oz" w:date="2012-11-26T12:21:00Z">
        <w:r w:rsidR="00953200">
          <w:t>s</w:t>
        </w:r>
      </w:ins>
      <w:ins w:id="259" w:author="Shapira, Oz" w:date="2012-11-26T12:22:00Z">
        <w:r w:rsidR="00953200">
          <w:t>earch</w:t>
        </w:r>
      </w:ins>
      <w:ins w:id="260" w:author="Shapira, Oz" w:date="2012-11-26T12:20:00Z">
        <w:r w:rsidR="00953200" w:rsidRPr="00953200">
          <w:t xml:space="preserve"> many type of populations at the socials networks</w:t>
        </w:r>
      </w:ins>
      <w:r w:rsidR="00280665">
        <w:t xml:space="preserve"> </w:t>
      </w:r>
      <w:ins w:id="261" w:author="Shapira, Oz" w:date="2012-11-26T12:22:00Z">
        <w:r w:rsidR="00953200">
          <w:t xml:space="preserve">and retaliate </w:t>
        </w:r>
      </w:ins>
      <w:ins w:id="262" w:author="Shapira, Oz" w:date="2012-11-26T12:23:00Z">
        <w:r w:rsidR="00953200">
          <w:t>their</w:t>
        </w:r>
      </w:ins>
      <w:ins w:id="263" w:author="Shapira, Oz" w:date="2012-11-26T12:22:00Z">
        <w:r w:rsidR="00953200">
          <w:t xml:space="preserve"> information </w:t>
        </w:r>
      </w:ins>
      <w:ins w:id="264" w:author="Shapira, Oz" w:date="2012-11-26T12:24:00Z">
        <w:r w:rsidR="004E6DE2">
          <w:t xml:space="preserve">to </w:t>
        </w:r>
      </w:ins>
      <w:ins w:id="265" w:author="Shapira, Oz" w:date="2012-11-26T12:23:00Z">
        <w:r w:rsidR="00953200">
          <w:t xml:space="preserve">characteristic relation graph. </w:t>
        </w:r>
      </w:ins>
      <w:del w:id="266" w:author="Shapira, Oz" w:date="2012-11-26T12:22:00Z">
        <w:r w:rsidR="00280665" w:rsidDel="00953200">
          <w:delText>in this research we will used those social networks for creating our graph data base.</w:delText>
        </w:r>
      </w:del>
      <w:commentRangeEnd w:id="250"/>
      <w:r w:rsidR="00242598">
        <w:rPr>
          <w:rStyle w:val="CommentReference"/>
        </w:rPr>
        <w:commentReference w:id="250"/>
      </w:r>
    </w:p>
    <w:p w:rsidR="001012D1" w:rsidRDefault="001012D1" w:rsidP="00FB3B1C">
      <w:pPr>
        <w:pStyle w:val="Heading2"/>
        <w:numPr>
          <w:ilvl w:val="1"/>
          <w:numId w:val="8"/>
        </w:numPr>
      </w:pPr>
      <w:r>
        <w:t xml:space="preserve"> </w:t>
      </w:r>
      <w:bookmarkStart w:id="267" w:name="_Toc341875264"/>
      <w:r>
        <w:t>Related work</w:t>
      </w:r>
      <w:bookmarkEnd w:id="267"/>
    </w:p>
    <w:p w:rsidR="000D5C0F" w:rsidRPr="00035D1A" w:rsidRDefault="000D5C0F">
      <w:pPr>
        <w:pStyle w:val="Heading3"/>
        <w:numPr>
          <w:ilvl w:val="2"/>
          <w:numId w:val="8"/>
        </w:numPr>
        <w:pPrChange w:id="268" w:author="Shapira, Oz" w:date="2012-11-26T19:11:00Z">
          <w:pPr>
            <w:pStyle w:val="Heading2"/>
            <w:numPr>
              <w:ilvl w:val="2"/>
              <w:numId w:val="8"/>
            </w:numPr>
            <w:ind w:left="1224" w:hanging="504"/>
          </w:pPr>
        </w:pPrChange>
      </w:pPr>
      <w:bookmarkStart w:id="269" w:name="_Toc341875265"/>
      <w:r w:rsidRPr="00035D1A">
        <w:t>Generic Semantic-based Framework</w:t>
      </w:r>
      <w:bookmarkEnd w:id="269"/>
      <w:r w:rsidR="00035D1A">
        <w:t xml:space="preserve"> </w:t>
      </w:r>
    </w:p>
    <w:p w:rsidR="000D5C0F" w:rsidRDefault="000D5C0F">
      <w:pPr>
        <w:jc w:val="both"/>
        <w:pPrChange w:id="270" w:author="Tsvika Kuflik" w:date="2012-11-27T19:12:00Z">
          <w:pPr/>
        </w:pPrChange>
      </w:pPr>
      <w:del w:id="271" w:author="Shapira, Oz" w:date="2012-11-26T18:11:00Z">
        <w:r w:rsidRPr="002F2135" w:rsidDel="0071792D">
          <w:delText xml:space="preserve">Ignacio </w:delText>
        </w:r>
      </w:del>
      <w:proofErr w:type="spellStart"/>
      <w:r w:rsidRPr="002F2135">
        <w:t>Fernández-Tobías</w:t>
      </w:r>
      <w:proofErr w:type="spellEnd"/>
      <w:r>
        <w:t xml:space="preserve"> </w:t>
      </w:r>
      <w:r w:rsidR="00242598">
        <w:t>et al. [</w:t>
      </w:r>
      <w:r>
        <w:rPr>
          <w:sz w:val="18"/>
          <w:szCs w:val="18"/>
        </w:rPr>
        <w:t>2011</w:t>
      </w:r>
      <w:ins w:id="272" w:author="Shapira, Oz" w:date="2012-11-26T18:11:00Z">
        <w:r w:rsidR="0071792D">
          <w:t>]</w:t>
        </w:r>
      </w:ins>
      <w:r>
        <w:t xml:space="preserve"> try to create </w:t>
      </w:r>
      <w:r w:rsidR="00242598">
        <w:t xml:space="preserve">an </w:t>
      </w:r>
      <w:r>
        <w:t xml:space="preserve">automated system that will recommend </w:t>
      </w:r>
      <w:commentRangeStart w:id="273"/>
      <w:r>
        <w:t xml:space="preserve">to user preference by to different domain in their approach the used graph for mapping the connection between the domain and </w:t>
      </w:r>
      <w:proofErr w:type="gramStart"/>
      <w:r>
        <w:t>analyzing  the</w:t>
      </w:r>
      <w:proofErr w:type="gramEnd"/>
      <w:r>
        <w:t xml:space="preserve"> nodes relation in graph</w:t>
      </w:r>
      <w:del w:id="274" w:author="Tsvika Kuflik" w:date="2012-11-27T19:10:00Z">
        <w:r w:rsidDel="00242598">
          <w:delText xml:space="preserve"> </w:delText>
        </w:r>
      </w:del>
      <w:r>
        <w:t xml:space="preserve">, this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del w:id="275" w:author="Shapira, Oz" w:date="2012-11-27T16:34:00Z">
        <w:r w:rsidDel="00DF5409">
          <w:rPr>
            <w:sz w:val="20"/>
            <w:szCs w:val="20"/>
          </w:rPr>
          <w:delText xml:space="preserve">Alexander </w:delText>
        </w:r>
      </w:del>
      <w:proofErr w:type="spellStart"/>
      <w:r>
        <w:rPr>
          <w:sz w:val="20"/>
          <w:szCs w:val="20"/>
        </w:rPr>
        <w:t>Tuzhilin</w:t>
      </w:r>
      <w:proofErr w:type="spellEnd"/>
      <w:r>
        <w:rPr>
          <w:sz w:val="20"/>
          <w:szCs w:val="20"/>
        </w:rPr>
        <w:t xml:space="preserve"> </w:t>
      </w:r>
      <w:ins w:id="276" w:author="Shapira, Oz" w:date="2012-11-27T16:34:00Z">
        <w:r w:rsidR="00DF5409">
          <w:rPr>
            <w:sz w:val="20"/>
            <w:szCs w:val="20"/>
          </w:rPr>
          <w:t>[</w:t>
        </w:r>
      </w:ins>
      <w:r>
        <w:rPr>
          <w:sz w:val="20"/>
          <w:szCs w:val="20"/>
        </w:rPr>
        <w:t>2005</w:t>
      </w:r>
      <w:ins w:id="277" w:author="Shapira, Oz" w:date="2012-11-27T16:34:00Z">
        <w:r w:rsidR="00DF5409">
          <w:rPr>
            <w:sz w:val="20"/>
            <w:szCs w:val="20"/>
          </w:rPr>
          <w:t>]</w:t>
        </w:r>
      </w:ins>
      <w:del w:id="278" w:author="Shapira, Oz" w:date="2012-11-27T16:34:00Z">
        <w:r w:rsidDel="00DF5409">
          <w:rPr>
            <w:sz w:val="20"/>
            <w:szCs w:val="20"/>
          </w:rPr>
          <w:delText>)</w:delText>
        </w:r>
      </w:del>
      <w:r>
        <w:rPr>
          <w:sz w:val="20"/>
          <w:szCs w:val="20"/>
        </w:rPr>
        <w:t xml:space="preserve"> </w:t>
      </w:r>
      <w:r>
        <w:t>used past user data for create the recommendation</w:t>
      </w:r>
      <w:commentRangeEnd w:id="273"/>
      <w:r w:rsidR="00242598">
        <w:rPr>
          <w:rStyle w:val="CommentReference"/>
        </w:rPr>
        <w:commentReference w:id="273"/>
      </w:r>
      <w:del w:id="279" w:author="Tsvika Kuflik" w:date="2012-11-27T19:11:00Z">
        <w:r w:rsidDel="00242598">
          <w:delText xml:space="preserve"> </w:delText>
        </w:r>
      </w:del>
      <w:r>
        <w:t>,</w:t>
      </w:r>
      <w:ins w:id="280" w:author="Tsvika Kuflik" w:date="2012-11-27T19:11:00Z">
        <w:r w:rsidR="00242598">
          <w:t xml:space="preserve"> </w:t>
        </w:r>
      </w:ins>
      <w:r>
        <w:t xml:space="preserve">in their system they used  </w:t>
      </w:r>
      <w:proofErr w:type="spellStart"/>
      <w:r w:rsidRPr="00090146">
        <w:t>DBpedia</w:t>
      </w:r>
      <w:proofErr w:type="spellEnd"/>
      <w:r>
        <w:t xml:space="preserve">  as the database source. </w:t>
      </w:r>
      <w:del w:id="281" w:author="Shapira, Oz" w:date="2012-11-26T15:06:00Z">
        <w:r w:rsidDel="00921387">
          <w:delText>B</w:delText>
        </w:r>
      </w:del>
      <w:proofErr w:type="spellStart"/>
      <w:ins w:id="282" w:author="Shapira, Oz" w:date="2012-11-26T15:05:00Z">
        <w:r w:rsidR="004C07E7">
          <w:t>D</w:t>
        </w:r>
      </w:ins>
      <w:ins w:id="283" w:author="Shapira, Oz" w:date="2012-11-26T15:06:00Z">
        <w:r w:rsidR="00921387">
          <w:t>B</w:t>
        </w:r>
      </w:ins>
      <w:del w:id="284" w:author="Shapira, Oz" w:date="2012-11-26T15:05:00Z">
        <w:r w:rsidDel="004C07E7">
          <w:delText>B</w:delText>
        </w:r>
      </w:del>
      <w:r>
        <w:t>pedia</w:t>
      </w:r>
      <w:proofErr w:type="spellEnd"/>
      <w:r>
        <w:t xml:space="preserve"> is </w:t>
      </w:r>
      <w:r w:rsidR="00242598">
        <w:t xml:space="preserve">a </w:t>
      </w:r>
      <w:r>
        <w:t>graph base</w:t>
      </w:r>
      <w:r w:rsidR="00242598">
        <w:t>d</w:t>
      </w:r>
      <w:r>
        <w:t xml:space="preserve"> database that </w:t>
      </w:r>
      <w:r w:rsidR="00242598">
        <w:t xml:space="preserve">contains </w:t>
      </w:r>
      <w:r>
        <w:t>values from Wikipedia</w:t>
      </w:r>
      <w:ins w:id="285" w:author="Tsvika Kuflik" w:date="2012-11-27T19:11:00Z">
        <w:r w:rsidR="00242598">
          <w:t>.</w:t>
        </w:r>
      </w:ins>
      <w:r>
        <w:t xml:space="preserve"> </w:t>
      </w:r>
      <w:r w:rsidR="00242598">
        <w:t>T</w:t>
      </w:r>
      <w:r>
        <w:t xml:space="preserve">he main problem with that experience is </w:t>
      </w:r>
      <w:r w:rsidR="00242598">
        <w:t xml:space="preserve">that </w:t>
      </w:r>
      <w:proofErr w:type="spellStart"/>
      <w:r>
        <w:t>DBpedia</w:t>
      </w:r>
      <w:proofErr w:type="spellEnd"/>
      <w:r>
        <w:t xml:space="preserve"> is not updated Daily</w:t>
      </w:r>
      <w:del w:id="286" w:author="Tsvika Kuflik" w:date="2012-11-27T19:11:00Z">
        <w:r w:rsidDel="00242598">
          <w:delText xml:space="preserve"> </w:delText>
        </w:r>
      </w:del>
      <w:r>
        <w:t xml:space="preserve">, in fact it </w:t>
      </w:r>
      <w:r w:rsidR="00242598">
        <w:t xml:space="preserve">has </w:t>
      </w:r>
      <w:r>
        <w:t>version</w:t>
      </w:r>
      <w:r w:rsidR="00242598">
        <w:t>s</w:t>
      </w:r>
      <w:r>
        <w:t xml:space="preserve"> that come out once </w:t>
      </w:r>
      <w:proofErr w:type="gramStart"/>
      <w:ins w:id="287" w:author="Tsvika Kuflik" w:date="2012-11-27T19:12:00Z">
        <w:r w:rsidR="00242598">
          <w:t>every ???</w:t>
        </w:r>
      </w:ins>
      <w:proofErr w:type="gramEnd"/>
      <w:r>
        <w:t xml:space="preserve">  </w:t>
      </w:r>
      <w:commentRangeStart w:id="288"/>
      <w:r w:rsidR="00242598">
        <w:t>S</w:t>
      </w:r>
      <w:r>
        <w:t>ince they can be depend on that database they created description framework built upon semantic networks</w:t>
      </w:r>
      <w:del w:id="289" w:author="Tsvika Kuflik" w:date="2012-11-27T19:12:00Z">
        <w:r w:rsidDel="00242598">
          <w:delText xml:space="preserve"> </w:delText>
        </w:r>
      </w:del>
      <w:r>
        <w:t xml:space="preserve">, the problem with </w:t>
      </w:r>
      <w:r w:rsidRPr="0096780C">
        <w:t>attitude</w:t>
      </w:r>
      <w:r>
        <w:t xml:space="preserve"> it’s for obtaining data you to maintain and upgrade your frameworks. </w:t>
      </w:r>
      <w:commentRangeEnd w:id="288"/>
      <w:r w:rsidR="00242598">
        <w:rPr>
          <w:rStyle w:val="CommentReference"/>
        </w:rPr>
        <w:commentReference w:id="288"/>
      </w:r>
    </w:p>
    <w:p w:rsidR="000D5C0F" w:rsidRDefault="000D5C0F">
      <w:pPr>
        <w:pStyle w:val="Heading3"/>
        <w:numPr>
          <w:ilvl w:val="2"/>
          <w:numId w:val="8"/>
        </w:numPr>
        <w:pPrChange w:id="290" w:author="Shapira, Oz" w:date="2012-11-26T19:11:00Z">
          <w:pPr>
            <w:pStyle w:val="Heading2"/>
            <w:numPr>
              <w:ilvl w:val="2"/>
              <w:numId w:val="8"/>
            </w:numPr>
            <w:ind w:left="1224" w:hanging="504"/>
          </w:pPr>
        </w:pPrChange>
      </w:pPr>
      <w:bookmarkStart w:id="291" w:name="_Toc341875266"/>
      <w:r w:rsidRPr="00035D1A">
        <w:rPr>
          <w:noProof/>
        </w:rPr>
        <mc:AlternateContent>
          <mc:Choice Requires="wps">
            <w:drawing>
              <wp:anchor distT="0" distB="0" distL="114300" distR="114300" simplePos="0" relativeHeight="251669504" behindDoc="0" locked="0" layoutInCell="1" allowOverlap="1" wp14:anchorId="0F44524F" wp14:editId="4B1659A5">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255CF0" w:rsidRPr="00D86FB5" w:rsidRDefault="00255CF0"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255CF0" w:rsidRPr="00D86FB5" w:rsidRDefault="00255CF0"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3379EA94" wp14:editId="67290F39">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291"/>
      <w:r w:rsidRPr="00AD6D1A">
        <w:t xml:space="preserve"> </w:t>
      </w:r>
    </w:p>
    <w:p w:rsidR="000D5C0F" w:rsidRPr="00AD6D1A" w:rsidRDefault="000D5C0F" w:rsidP="000D5C0F">
      <w:r w:rsidRPr="006F7811">
        <w:rPr>
          <w:highlight w:val="yellow"/>
          <w:rPrChange w:id="292" w:author="Shapira, Oz" w:date="2012-11-28T17:27:00Z">
            <w:rPr/>
          </w:rPrChange>
        </w:rPr>
        <w:t xml:space="preserve">Within the Semantic Web initiative, the Linked </w:t>
      </w:r>
      <w:commentRangeStart w:id="293"/>
      <w:r w:rsidRPr="006F7811">
        <w:rPr>
          <w:highlight w:val="yellow"/>
          <w:rPrChange w:id="294" w:author="Shapira, Oz" w:date="2012-11-28T17:27:00Z">
            <w:rPr/>
          </w:rPrChange>
        </w:rPr>
        <w:t>Data5</w:t>
      </w:r>
      <w:commentRangeEnd w:id="293"/>
      <w:r w:rsidR="00242598" w:rsidRPr="006F7811">
        <w:rPr>
          <w:rStyle w:val="CommentReference"/>
          <w:highlight w:val="yellow"/>
          <w:rPrChange w:id="295" w:author="Shapira, Oz" w:date="2012-11-28T17:27:00Z">
            <w:rPr>
              <w:rStyle w:val="CommentReference"/>
            </w:rPr>
          </w:rPrChange>
        </w:rPr>
        <w:commentReference w:id="293"/>
      </w:r>
      <w:r w:rsidRPr="006F7811">
        <w:rPr>
          <w:highlight w:val="yellow"/>
          <w:rPrChange w:id="296" w:author="Shapira, Oz" w:date="2012-11-28T17:27:00Z">
            <w:rPr/>
          </w:rPrChange>
        </w:rPr>
        <w:t xml:space="preserve"> project aims at publishing structured datasets – usually described by standard metadata models such as </w:t>
      </w:r>
      <w:commentRangeStart w:id="297"/>
      <w:r w:rsidRPr="006F7811">
        <w:rPr>
          <w:highlight w:val="yellow"/>
          <w:rPrChange w:id="298" w:author="Shapira, Oz" w:date="2012-11-28T17:27:00Z">
            <w:rPr/>
          </w:rPrChange>
        </w:rPr>
        <w:t>RDF6</w:t>
      </w:r>
      <w:commentRangeEnd w:id="297"/>
      <w:r w:rsidR="00242598" w:rsidRPr="006F7811">
        <w:rPr>
          <w:rStyle w:val="CommentReference"/>
          <w:highlight w:val="yellow"/>
          <w:rPrChange w:id="299" w:author="Shapira, Oz" w:date="2012-11-28T17:27:00Z">
            <w:rPr>
              <w:rStyle w:val="CommentReference"/>
            </w:rPr>
          </w:rPrChange>
        </w:rPr>
        <w:commentReference w:id="297"/>
      </w:r>
      <w:r w:rsidRPr="006F7811">
        <w:rPr>
          <w:highlight w:val="yellow"/>
          <w:rPrChange w:id="300" w:author="Shapira, Oz" w:date="2012-11-28T17:27:00Z">
            <w:rPr/>
          </w:rPrChange>
        </w:rPr>
        <w:t xml:space="preserve"> – on the Web, </w:t>
      </w:r>
      <w:commentRangeStart w:id="301"/>
      <w:r w:rsidRPr="006F7811">
        <w:rPr>
          <w:highlight w:val="yellow"/>
          <w:rPrChange w:id="302" w:author="Shapira, Oz" w:date="2012-11-28T17:27:00Z">
            <w:rPr/>
          </w:rPrChange>
        </w:rPr>
        <w:t xml:space="preserve">and setting (RDF) links between data items </w:t>
      </w:r>
      <w:commentRangeEnd w:id="301"/>
      <w:r w:rsidR="00242598" w:rsidRPr="006F7811">
        <w:rPr>
          <w:rStyle w:val="CommentReference"/>
          <w:highlight w:val="yellow"/>
          <w:rPrChange w:id="303" w:author="Shapira, Oz" w:date="2012-11-28T17:27:00Z">
            <w:rPr>
              <w:rStyle w:val="CommentReference"/>
            </w:rPr>
          </w:rPrChange>
        </w:rPr>
        <w:commentReference w:id="301"/>
      </w:r>
      <w:r w:rsidRPr="006F7811">
        <w:rPr>
          <w:highlight w:val="yellow"/>
          <w:rPrChange w:id="304" w:author="Shapira, Oz" w:date="2012-11-28T17:27:00Z">
            <w:rPr/>
          </w:rPrChange>
        </w:rPr>
        <w:t xml:space="preserve">– usually called semantic entities – from different data sources. The adoption of Linked Data has </w:t>
      </w:r>
      <w:r w:rsidRPr="006F7811">
        <w:rPr>
          <w:highlight w:val="yellow"/>
          <w:rPrChange w:id="305" w:author="Shapira, Oz" w:date="2012-11-28T17:27:00Z">
            <w:rPr/>
          </w:rPrChange>
        </w:rPr>
        <w:lastRenderedPageBreak/>
        <w:t xml:space="preserve">thus led to the extension of the Web with a global data space connecting data from diverse domains such as people, companies, books, films, television, music, statistical and scientific data, and reviews </w:t>
      </w:r>
      <w:commentRangeStart w:id="306"/>
      <w:r w:rsidRPr="006F7811">
        <w:rPr>
          <w:highlight w:val="yellow"/>
          <w:rPrChange w:id="307" w:author="Shapira, Oz" w:date="2012-11-28T17:27:00Z">
            <w:rPr/>
          </w:rPrChange>
        </w:rPr>
        <w:t>[5]</w:t>
      </w:r>
      <w:commentRangeEnd w:id="306"/>
      <w:r w:rsidR="00242598" w:rsidRPr="006F7811">
        <w:rPr>
          <w:rStyle w:val="CommentReference"/>
          <w:highlight w:val="yellow"/>
          <w:rPrChange w:id="308" w:author="Shapira, Oz" w:date="2012-11-28T17:27:00Z">
            <w:rPr>
              <w:rStyle w:val="CommentReference"/>
            </w:rPr>
          </w:rPrChange>
        </w:rPr>
        <w:commentReference w:id="306"/>
      </w:r>
      <w:r w:rsidRPr="006F7811">
        <w:rPr>
          <w:highlight w:val="yellow"/>
          <w:rPrChange w:id="309" w:author="Shapira, Oz" w:date="2012-11-28T17:27:00Z">
            <w:rPr/>
          </w:rPrChange>
        </w:rPr>
        <w:t>.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pPr>
        <w:pStyle w:val="Heading3"/>
        <w:numPr>
          <w:ilvl w:val="2"/>
          <w:numId w:val="8"/>
        </w:numPr>
        <w:pPrChange w:id="310" w:author="Shapira, Oz" w:date="2012-11-27T16:52:00Z">
          <w:pPr>
            <w:pStyle w:val="Heading2"/>
            <w:numPr>
              <w:ilvl w:val="2"/>
              <w:numId w:val="8"/>
            </w:numPr>
            <w:ind w:left="1224" w:hanging="504"/>
          </w:pPr>
        </w:pPrChange>
      </w:pPr>
      <w:bookmarkStart w:id="311" w:name="_Toc341875267"/>
      <w:r w:rsidRPr="00035D1A">
        <w:t xml:space="preserve">Collecting data </w:t>
      </w:r>
      <w:r w:rsidR="009407FA">
        <w:t>form social networks (SN)</w:t>
      </w:r>
      <w:bookmarkEnd w:id="311"/>
    </w:p>
    <w:p w:rsidR="009109D8" w:rsidRDefault="000D5C0F" w:rsidP="0088330D">
      <w:pPr>
        <w:jc w:val="both"/>
      </w:pPr>
      <w:del w:id="312" w:author="Shapira, Oz" w:date="2012-11-26T18:12:00Z">
        <w:r w:rsidRPr="00785792" w:rsidDel="0071792D">
          <w:delText xml:space="preserve">Fehmi Ben </w:delText>
        </w:r>
      </w:del>
      <w:proofErr w:type="spellStart"/>
      <w:r w:rsidRPr="00785792">
        <w:t>Abdesslem</w:t>
      </w:r>
      <w:proofErr w:type="spellEnd"/>
      <w:r w:rsidR="00BA4022">
        <w:t xml:space="preserve"> et al.</w:t>
      </w:r>
      <w:r w:rsidRPr="00785792">
        <w:t xml:space="preserve"> </w:t>
      </w:r>
      <w:ins w:id="313" w:author="Shapira, Oz" w:date="2012-11-26T18:12:00Z">
        <w:r w:rsidR="0071792D">
          <w:t>[</w:t>
        </w:r>
      </w:ins>
      <w:r w:rsidRPr="00785792">
        <w:t>2011</w:t>
      </w:r>
      <w:ins w:id="314" w:author="Shapira, Oz" w:date="2012-11-26T18:12:00Z">
        <w:r w:rsidR="0071792D">
          <w:t>]</w:t>
        </w:r>
      </w:ins>
      <w:r>
        <w:t xml:space="preserve"> used social networks</w:t>
      </w:r>
      <w:r w:rsidR="00BD27E7">
        <w:t xml:space="preserve"> and mobile devices</w:t>
      </w:r>
      <w:r>
        <w:t xml:space="preserve"> for collecting </w:t>
      </w:r>
      <w:r w:rsidR="00BD27E7">
        <w:t>user characteristic</w:t>
      </w:r>
      <w:ins w:id="315" w:author="Tsvika Kuflik" w:date="2012-11-27T19:15:00Z">
        <w:r w:rsidR="00BA4022">
          <w:t>s</w:t>
        </w:r>
      </w:ins>
      <w:r w:rsidR="00BD27E7">
        <w:t xml:space="preserve"> </w:t>
      </w:r>
      <w:commentRangeStart w:id="316"/>
      <w:r w:rsidR="00BD27E7">
        <w:t>and understand in behavior</w:t>
      </w:r>
      <w:commentRangeEnd w:id="316"/>
      <w:r w:rsidR="00BA4022">
        <w:rPr>
          <w:rStyle w:val="CommentReference"/>
        </w:rPr>
        <w:commentReference w:id="316"/>
      </w:r>
      <w:r w:rsidR="00BD27E7">
        <w:t xml:space="preserve">, in their research they used Facebook API for </w:t>
      </w:r>
      <w:commentRangeStart w:id="317"/>
      <w:r w:rsidR="00BD27E7">
        <w:t>obtaining users d</w:t>
      </w:r>
      <w:r w:rsidR="007D4EB4">
        <w:t xml:space="preserve">ata form Facebook while the </w:t>
      </w:r>
      <w:r w:rsidR="00BA4022">
        <w:t xml:space="preserve">activate </w:t>
      </w:r>
      <w:r w:rsidR="007D4EB4" w:rsidRPr="007D4EB4">
        <w:t>questionnaire</w:t>
      </w:r>
      <w:r w:rsidR="007D4EB4">
        <w:t xml:space="preserve"> at user mobile </w:t>
      </w:r>
      <w:r w:rsidR="00392B6D">
        <w:t>devices,</w:t>
      </w:r>
      <w:r w:rsidR="007D4EB4">
        <w:t xml:space="preserve"> </w:t>
      </w:r>
      <w:commentRangeEnd w:id="317"/>
      <w:r w:rsidR="00BA4022">
        <w:rPr>
          <w:rStyle w:val="CommentReference"/>
        </w:rPr>
        <w:commentReference w:id="317"/>
      </w:r>
      <w:r w:rsidR="007D4EB4">
        <w:t xml:space="preserve">they also </w:t>
      </w:r>
      <w:r w:rsidR="007D4EB4" w:rsidRPr="007D4EB4">
        <w:t>crossbreed</w:t>
      </w:r>
      <w:r w:rsidR="007D4EB4">
        <w:t xml:space="preserve"> their data with user location (they use GPS in the mobile device</w:t>
      </w:r>
      <w:r w:rsidR="00392B6D">
        <w:t xml:space="preserve">) for “understanding” </w:t>
      </w:r>
      <w:r w:rsidR="00BA4022">
        <w:t>w</w:t>
      </w:r>
      <w:r w:rsidR="00392B6D">
        <w:t xml:space="preserve">here </w:t>
      </w:r>
      <w:r w:rsidR="00BA4022">
        <w:t xml:space="preserve">the </w:t>
      </w:r>
      <w:r w:rsidR="00392B6D">
        <w:t xml:space="preserve">user </w:t>
      </w:r>
      <w:r w:rsidR="00BA4022">
        <w:t xml:space="preserve">is </w:t>
      </w:r>
      <w:r w:rsidR="00392B6D">
        <w:t xml:space="preserve">and collect effective data and </w:t>
      </w:r>
      <w:commentRangeStart w:id="318"/>
      <w:r w:rsidR="00392B6D">
        <w:t>avoiding bad filtering</w:t>
      </w:r>
      <w:commentRangeEnd w:id="318"/>
      <w:r w:rsidR="00BA4022">
        <w:rPr>
          <w:rStyle w:val="CommentReference"/>
        </w:rPr>
        <w:commentReference w:id="318"/>
      </w:r>
      <w:r w:rsidR="00392B6D">
        <w:t>.</w:t>
      </w:r>
      <w:r w:rsidR="000E134C">
        <w:t xml:space="preserve"> </w:t>
      </w:r>
      <w:commentRangeStart w:id="319"/>
      <w:r w:rsidR="000E134C">
        <w:t xml:space="preserve">The main </w:t>
      </w:r>
      <w:r w:rsidR="000E134C" w:rsidRPr="000E134C">
        <w:t>achievement</w:t>
      </w:r>
      <w:r w:rsidR="000E134C">
        <w:t xml:space="preserve"> they concluded guideline how </w:t>
      </w:r>
      <w:r w:rsidR="009407FA">
        <w:t>collect data form social networks</w:t>
      </w:r>
      <w:del w:id="320" w:author="Tsvika Kuflik" w:date="2012-11-27T19:17:00Z">
        <w:r w:rsidR="009407FA" w:rsidDel="00BA4022">
          <w:delText xml:space="preserve"> </w:delText>
        </w:r>
      </w:del>
      <w:r w:rsidR="00647E6D">
        <w:t xml:space="preserve">, they also concluded that the collecting process is depend on the </w:t>
      </w:r>
      <w:r w:rsidR="00647E6D" w:rsidRPr="00647E6D">
        <w:t>purpose</w:t>
      </w:r>
      <w:r w:rsidR="00647E6D">
        <w:t xml:space="preserve"> of the data.</w:t>
      </w:r>
      <w:commentRangeEnd w:id="319"/>
      <w:r w:rsidR="00BA4022">
        <w:rPr>
          <w:rStyle w:val="CommentReference"/>
        </w:rPr>
        <w:commentReference w:id="319"/>
      </w:r>
    </w:p>
    <w:p w:rsidR="005F1B27" w:rsidRPr="006D726A" w:rsidRDefault="000967B2" w:rsidP="0088330D">
      <w:pPr>
        <w:pStyle w:val="Heading3"/>
        <w:numPr>
          <w:ilvl w:val="2"/>
          <w:numId w:val="8"/>
        </w:numPr>
      </w:pPr>
      <w:bookmarkStart w:id="321" w:name="_Toc341726147"/>
      <w:bookmarkStart w:id="322" w:name="_Toc341797975"/>
      <w:bookmarkStart w:id="323" w:name="_Toc341800575"/>
      <w:bookmarkStart w:id="324" w:name="_Toc341726148"/>
      <w:bookmarkStart w:id="325" w:name="_Toc341797976"/>
      <w:bookmarkStart w:id="326" w:name="_Toc341800576"/>
      <w:bookmarkStart w:id="327" w:name="_Toc341726149"/>
      <w:bookmarkStart w:id="328" w:name="_Toc341797977"/>
      <w:bookmarkStart w:id="329" w:name="_Toc341800577"/>
      <w:bookmarkStart w:id="330" w:name="_Toc341726150"/>
      <w:bookmarkStart w:id="331" w:name="_Toc341797978"/>
      <w:bookmarkStart w:id="332" w:name="_Toc341800578"/>
      <w:bookmarkStart w:id="333" w:name="_Toc341726151"/>
      <w:bookmarkStart w:id="334" w:name="_Toc341797979"/>
      <w:bookmarkStart w:id="335" w:name="_Toc341800579"/>
      <w:bookmarkStart w:id="336" w:name="_Toc341726152"/>
      <w:bookmarkStart w:id="337" w:name="_Toc341797980"/>
      <w:bookmarkStart w:id="338" w:name="_Toc341800580"/>
      <w:bookmarkStart w:id="339" w:name="_Toc341875268"/>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t>S</w:t>
      </w:r>
      <w:r w:rsidRPr="000967B2">
        <w:t>ocial network analysis</w:t>
      </w:r>
      <w:r w:rsidRPr="000967B2" w:rsidDel="000967B2">
        <w:t xml:space="preserve"> </w:t>
      </w:r>
      <w:r w:rsidR="009329F8">
        <w:t>(SNA)</w:t>
      </w:r>
      <w:bookmarkEnd w:id="339"/>
    </w:p>
    <w:p w:rsidR="00DF5409" w:rsidRDefault="005F1B27">
      <w:pPr>
        <w:jc w:val="both"/>
        <w:pPrChange w:id="340" w:author="Shapira, Oz" w:date="2012-11-27T17:20:00Z">
          <w:pPr/>
        </w:pPrChange>
      </w:pPr>
      <w:commentRangeStart w:id="341"/>
      <w:r>
        <w:t xml:space="preserve">At the same way </w:t>
      </w:r>
      <w:proofErr w:type="spellStart"/>
      <w:proofErr w:type="gramStart"/>
      <w:r>
        <w:t>Fehmi</w:t>
      </w:r>
      <w:proofErr w:type="spellEnd"/>
      <w:ins w:id="342" w:author="Shapira, Oz" w:date="2012-11-26T23:19:00Z">
        <w:r w:rsidR="00F06EC7">
          <w:t xml:space="preserve"> </w:t>
        </w:r>
      </w:ins>
      <w:proofErr w:type="gramEnd"/>
      <w:del w:id="343" w:author="Shapira, Oz" w:date="2012-11-26T23:19:00Z">
        <w:r w:rsidDel="00F06EC7">
          <w:delText xml:space="preserve"> </w:delText>
        </w:r>
      </w:del>
      <w:r>
        <w:t>,lain and Tristan</w:t>
      </w:r>
      <w:ins w:id="344" w:author="Shapira, Oz" w:date="2012-11-26T23:19:00Z">
        <w:r w:rsidR="00F06EC7">
          <w:t xml:space="preserve"> [2011]</w:t>
        </w:r>
      </w:ins>
      <w:r>
        <w:t xml:space="preserve"> </w:t>
      </w:r>
      <w:commentRangeEnd w:id="341"/>
      <w:r w:rsidR="00BA4022">
        <w:rPr>
          <w:rStyle w:val="CommentReference"/>
        </w:rPr>
        <w:commentReference w:id="341"/>
      </w:r>
      <w:r>
        <w:t xml:space="preserve">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w:t>
      </w:r>
      <w:r w:rsidR="00BF1C56">
        <w:t>connection</w:t>
      </w:r>
      <w:r w:rsidR="009329F8">
        <w:t xml:space="preserve"> , how we can identify </w:t>
      </w:r>
      <w:r w:rsidR="009329F8" w:rsidRPr="009329F8">
        <w:t>interests</w:t>
      </w:r>
      <w:r w:rsidR="009329F8">
        <w:t xml:space="preserve"> ? , how we can seek for user friend with command </w:t>
      </w:r>
      <w:r w:rsidR="006A4157">
        <w:t>interest? , how</w:t>
      </w:r>
      <w:r w:rsidR="009329F8">
        <w:t xml:space="preserve"> large the user</w:t>
      </w:r>
      <w:r w:rsidR="008A6BB5">
        <w:t>s</w:t>
      </w:r>
      <w:r w:rsidR="009329F8">
        <w:t xml:space="preserve"> sampling we need for understanding common </w:t>
      </w:r>
      <w:r w:rsidR="009329F8" w:rsidRPr="009329F8">
        <w:t>phenomenon</w:t>
      </w:r>
      <w:r w:rsidR="009329F8">
        <w:t xml:space="preserve"> in </w:t>
      </w:r>
      <w:proofErr w:type="gramStart"/>
      <w:r w:rsidR="009329F8">
        <w:t>SN ?</w:t>
      </w:r>
      <w:proofErr w:type="gramEnd"/>
      <w:r w:rsidR="009329F8">
        <w:t xml:space="preserve"> </w:t>
      </w:r>
    </w:p>
    <w:p w:rsidR="00D54260" w:rsidRDefault="00BA4022">
      <w:pPr>
        <w:jc w:val="both"/>
        <w:pPrChange w:id="345" w:author="Tsvika Kuflik" w:date="2012-11-27T19:18:00Z">
          <w:pPr/>
        </w:pPrChange>
      </w:pPr>
      <w:ins w:id="346" w:author="Tsvika Kuflik" w:date="2012-11-27T19:18:00Z">
        <w:r>
          <w:t>B</w:t>
        </w:r>
      </w:ins>
      <w:r w:rsidR="00DF5409">
        <w:t xml:space="preserve">oyd and </w:t>
      </w:r>
      <w:r>
        <w:t>E</w:t>
      </w:r>
      <w:r w:rsidR="00DF5409">
        <w:t xml:space="preserve">lision [2007] understand the advantage SN since the </w:t>
      </w:r>
      <w:r w:rsidR="00DF5409" w:rsidRPr="00DF5409">
        <w:t>involved</w:t>
      </w:r>
      <w:r w:rsidR="00DF5409">
        <w:t xml:space="preserve"> from variety of millions of users we can extract from them concluded information check for interests </w:t>
      </w:r>
      <w:proofErr w:type="gramStart"/>
      <w:r w:rsidR="00DF5409">
        <w:t xml:space="preserve">connection </w:t>
      </w:r>
      <w:r w:rsidR="00BF1C56">
        <w:t>.</w:t>
      </w:r>
      <w:proofErr w:type="gramEnd"/>
      <w:r w:rsidR="009329F8">
        <w:t xml:space="preserve"> </w:t>
      </w:r>
      <w:r w:rsidR="005C5BA1" w:rsidRPr="00BA4022">
        <w:rPr>
          <w:rPrChange w:id="347" w:author="Tsvika Kuflik" w:date="2012-11-27T19:18:00Z">
            <w:rPr>
              <w:rFonts w:ascii="AdvPS94BA" w:hAnsi="AdvPS94BA" w:cs="AdvPS94BA"/>
              <w:sz w:val="21"/>
              <w:szCs w:val="21"/>
            </w:rPr>
          </w:rPrChange>
        </w:rPr>
        <w:t>Liu</w:t>
      </w:r>
      <w:proofErr w:type="gramStart"/>
      <w:r w:rsidR="005C5BA1" w:rsidRPr="00BA4022">
        <w:rPr>
          <w:rPrChange w:id="348" w:author="Tsvika Kuflik" w:date="2012-11-27T19:18:00Z">
            <w:rPr>
              <w:rFonts w:ascii="AdvPS94BA" w:hAnsi="AdvPS94BA" w:cs="AdvPS94BA"/>
              <w:sz w:val="21"/>
              <w:szCs w:val="21"/>
            </w:rPr>
          </w:rPrChange>
        </w:rPr>
        <w:t xml:space="preserve">, </w:t>
      </w:r>
      <w:r w:rsidRPr="00BA4022">
        <w:rPr>
          <w:rPrChange w:id="349" w:author="Tsvika Kuflik" w:date="2012-11-27T19:18:00Z">
            <w:rPr>
              <w:rFonts w:ascii="AdvPS94BA" w:hAnsi="AdvPS94BA" w:cs="AdvPS94BA"/>
              <w:sz w:val="21"/>
              <w:szCs w:val="21"/>
            </w:rPr>
          </w:rPrChange>
        </w:rPr>
        <w:t xml:space="preserve"> et</w:t>
      </w:r>
      <w:proofErr w:type="gramEnd"/>
      <w:r w:rsidRPr="00BA4022">
        <w:rPr>
          <w:rPrChange w:id="350" w:author="Tsvika Kuflik" w:date="2012-11-27T19:18:00Z">
            <w:rPr>
              <w:rFonts w:ascii="AdvPS94BA" w:hAnsi="AdvPS94BA" w:cs="AdvPS94BA"/>
              <w:sz w:val="21"/>
              <w:szCs w:val="21"/>
            </w:rPr>
          </w:rPrChange>
        </w:rPr>
        <w:t xml:space="preserve"> al.</w:t>
      </w:r>
      <w:r w:rsidR="00D54260" w:rsidRPr="00BA4022">
        <w:rPr>
          <w:rPrChange w:id="351" w:author="Tsvika Kuflik" w:date="2012-11-27T19:18:00Z">
            <w:rPr>
              <w:rFonts w:ascii="AdvPS94BA" w:hAnsi="AdvPS94BA" w:cs="AdvPS94BA"/>
              <w:sz w:val="21"/>
              <w:szCs w:val="21"/>
            </w:rPr>
          </w:rPrChange>
        </w:rPr>
        <w:t xml:space="preserve"> [</w:t>
      </w:r>
      <w:r w:rsidR="005C5BA1" w:rsidRPr="00BA4022">
        <w:rPr>
          <w:rPrChange w:id="352" w:author="Tsvika Kuflik" w:date="2012-11-27T19:18:00Z">
            <w:rPr>
              <w:rFonts w:ascii="AdvPS94BA" w:hAnsi="AdvPS94BA" w:cs="AdvPS94BA"/>
              <w:sz w:val="21"/>
              <w:szCs w:val="21"/>
            </w:rPr>
          </w:rPrChange>
        </w:rPr>
        <w:t>2006</w:t>
      </w:r>
      <w:r w:rsidR="00D54260" w:rsidRPr="00BA4022">
        <w:rPr>
          <w:rPrChange w:id="353" w:author="Tsvika Kuflik" w:date="2012-11-27T19:18:00Z">
            <w:rPr>
              <w:rFonts w:ascii="AdvPS94BA" w:hAnsi="AdvPS94BA" w:cs="AdvPS94BA"/>
              <w:sz w:val="21"/>
              <w:szCs w:val="21"/>
            </w:rPr>
          </w:rPrChange>
        </w:rPr>
        <w:t>]</w:t>
      </w:r>
      <w:r w:rsidR="006A4157">
        <w:t xml:space="preserve"> have </w:t>
      </w:r>
      <w:r w:rsidR="006A4157" w:rsidRPr="006A4157">
        <w:t>mention</w:t>
      </w:r>
      <w:r w:rsidR="006A4157">
        <w:t>s</w:t>
      </w:r>
      <w:r w:rsidR="006A4157" w:rsidRPr="006A4157" w:rsidDel="005C5BA1">
        <w:t xml:space="preserve"> </w:t>
      </w:r>
      <w:r w:rsidR="006A4157">
        <w:t xml:space="preserve">the user interests are basically can gather </w:t>
      </w:r>
      <w:r w:rsidR="006A4157" w:rsidRPr="006A4157">
        <w:t xml:space="preserve">together </w:t>
      </w:r>
      <w:r w:rsidR="006A4157">
        <w:t>and can be called “tastes”</w:t>
      </w:r>
      <w:r w:rsidR="008A6BB5">
        <w:t xml:space="preserve"> (examples:</w:t>
      </w:r>
      <w:r w:rsidR="008A6BB5" w:rsidRPr="008A6BB5">
        <w:t xml:space="preserve"> favorite music, books, film, </w:t>
      </w:r>
      <w:proofErr w:type="spellStart"/>
      <w:r w:rsidR="008A6BB5" w:rsidRPr="008A6BB5">
        <w:t>etc</w:t>
      </w:r>
      <w:proofErr w:type="spellEnd"/>
      <w:r w:rsidR="008A6BB5">
        <w:t>)</w:t>
      </w:r>
      <w:r w:rsidR="006A4157">
        <w:t xml:space="preserve">, </w:t>
      </w:r>
      <w:r w:rsidR="008A6BB5">
        <w:t>they argued that Friend connections are not the only network structure worth investigating. They examined the ways in which the performance of tastes constitutes an alternate network structure, which they call a ‘‘taste fabric.’’</w:t>
      </w:r>
      <w:r w:rsidR="006A4157">
        <w:t xml:space="preserve"> </w:t>
      </w:r>
      <w:r w:rsidR="008A6BB5">
        <w:t xml:space="preserve"> </w:t>
      </w:r>
      <w:r w:rsidR="00D01375">
        <w:t xml:space="preserve"> The used </w:t>
      </w:r>
      <w:r w:rsidR="00D01375" w:rsidRPr="00D01375">
        <w:t xml:space="preserve">system of classification derived from the practice and method of collaboratively creating and managing tags to annotate and categorize content </w:t>
      </w:r>
      <w:r w:rsidR="00D01375">
        <w:t>called Folksonomies</w:t>
      </w:r>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 xml:space="preserve">ntity and interest descriptors. </w:t>
      </w:r>
    </w:p>
    <w:p w:rsidR="00F06EC7" w:rsidRDefault="00F06EC7">
      <w:pPr>
        <w:jc w:val="both"/>
        <w:pPrChange w:id="354" w:author="Shapira, Oz" w:date="2012-11-27T17:20:00Z">
          <w:pPr/>
        </w:pPrChange>
      </w:pPr>
      <w:proofErr w:type="spellStart"/>
      <w:r>
        <w:t>Shardanand</w:t>
      </w:r>
      <w:proofErr w:type="spellEnd"/>
      <w:r>
        <w:t xml:space="preserve"> and </w:t>
      </w:r>
      <w:proofErr w:type="spellStart"/>
      <w:r>
        <w:t>Maes</w:t>
      </w:r>
      <w:proofErr w:type="spellEnd"/>
      <w:r>
        <w:t xml:space="preserve"> [1995]</w:t>
      </w:r>
      <w:r w:rsidRPr="00F06EC7">
        <w:t xml:space="preserve"> represent users as vectors of (item, rating) pairs, and compute taste-similarity as statistical correlation between the two vectors, or alternatively as cosine similarity of the two vectors in n-dimensional item space.</w:t>
      </w:r>
    </w:p>
    <w:p w:rsidR="0058688A" w:rsidRDefault="0058688A">
      <w:pPr>
        <w:pStyle w:val="Heading2"/>
        <w:numPr>
          <w:ilvl w:val="1"/>
          <w:numId w:val="8"/>
        </w:numPr>
      </w:pPr>
      <w:bookmarkStart w:id="355" w:name="_Toc341800582"/>
      <w:bookmarkStart w:id="356" w:name="_Toc341800583"/>
      <w:bookmarkStart w:id="357" w:name="_Toc341800584"/>
      <w:bookmarkStart w:id="358" w:name="_Toc341875269"/>
      <w:bookmarkEnd w:id="355"/>
      <w:bookmarkEnd w:id="356"/>
      <w:bookmarkEnd w:id="357"/>
      <w:r>
        <w:t>Summery</w:t>
      </w:r>
      <w:bookmarkEnd w:id="358"/>
      <w:r>
        <w:t xml:space="preserve"> </w:t>
      </w:r>
    </w:p>
    <w:p w:rsidR="003C28F0" w:rsidRDefault="00093FE2">
      <w:pPr>
        <w:jc w:val="both"/>
        <w:pPrChange w:id="359" w:author="Shapira, Oz" w:date="2012-11-27T17:20:00Z">
          <w:pPr/>
        </w:pPrChange>
      </w:pPr>
      <w:r>
        <w:t>Recommendation</w:t>
      </w:r>
      <w:r w:rsidR="00825756">
        <w:t xml:space="preserve"> system</w:t>
      </w:r>
      <w:r>
        <w:t>s</w:t>
      </w:r>
      <w:r w:rsidR="00C67F19">
        <w:t xml:space="preserve"> use common people knowledge about items in an information domain to help people choose other items. Most recommendation systems determine the “decision” by internal data which gain by collaborative way, contend base or the hybrid of both attitudes.</w:t>
      </w:r>
      <w:r w:rsidR="00CD1EFE">
        <w:t xml:space="preserve"> </w:t>
      </w:r>
      <w:r w:rsidR="003E58CB">
        <w:t>Recent</w:t>
      </w:r>
      <w:r w:rsidR="008227E0">
        <w:t xml:space="preserve"> studies shift their focus on cross domain </w:t>
      </w:r>
      <w:r w:rsidR="003E58CB">
        <w:t>recommendation,</w:t>
      </w:r>
      <w:r w:rsidR="008227E0">
        <w:t xml:space="preserve"> in most </w:t>
      </w:r>
      <w:r w:rsidR="008227E0">
        <w:lastRenderedPageBreak/>
        <w:t xml:space="preserve">cases the cold start problem </w:t>
      </w:r>
      <w:r w:rsidR="003E58CB">
        <w:t xml:space="preserve">is increase on cross domain system cause </w:t>
      </w:r>
      <w:r w:rsidR="003C28F0">
        <w:t>by verity</w:t>
      </w:r>
      <w:r w:rsidR="003E58CB">
        <w:t xml:space="preserve"> data of lack of system information</w:t>
      </w:r>
      <w:r w:rsidR="003C28F0">
        <w:t>.</w:t>
      </w:r>
    </w:p>
    <w:p w:rsidR="00A63A87" w:rsidRDefault="003C28F0">
      <w:pPr>
        <w:jc w:val="both"/>
        <w:pPrChange w:id="360" w:author="Shapira, Oz" w:date="2012-11-27T17:20:00Z">
          <w:pPr/>
        </w:pPrChange>
      </w:pPr>
      <w:r>
        <w:t xml:space="preserve">Resent attempt </w:t>
      </w:r>
      <w:r w:rsidR="00676F85">
        <w:t xml:space="preserve">(Liu, </w:t>
      </w:r>
      <w:proofErr w:type="spellStart"/>
      <w:r w:rsidR="00676F85">
        <w:t>Maes</w:t>
      </w:r>
      <w:proofErr w:type="spellEnd"/>
      <w:r w:rsidR="00676F85">
        <w:t xml:space="preserve"> &amp; Davenport[2006]</w:t>
      </w:r>
      <w:r w:rsidR="00F06EC7">
        <w:t xml:space="preserve"> ,</w:t>
      </w:r>
      <w:r w:rsidR="00F06EC7" w:rsidRPr="00F06EC7">
        <w:rPr>
          <w:rFonts w:cs="NHNKCO+TimesNewRoman"/>
          <w:color w:val="000000"/>
          <w:sz w:val="23"/>
          <w:szCs w:val="23"/>
        </w:rPr>
        <w:t xml:space="preserve"> </w:t>
      </w:r>
      <w:proofErr w:type="spellStart"/>
      <w:r w:rsidR="00F06EC7">
        <w:rPr>
          <w:rFonts w:cs="NHNKCO+TimesNewRoman"/>
          <w:color w:val="000000"/>
          <w:sz w:val="23"/>
          <w:szCs w:val="23"/>
        </w:rPr>
        <w:t>Shardanand</w:t>
      </w:r>
      <w:proofErr w:type="spellEnd"/>
      <w:r w:rsidR="00F06EC7">
        <w:rPr>
          <w:rFonts w:cs="NHNKCO+TimesNewRoman"/>
          <w:color w:val="000000"/>
          <w:sz w:val="23"/>
          <w:szCs w:val="23"/>
        </w:rPr>
        <w:t xml:space="preserve"> and </w:t>
      </w:r>
      <w:proofErr w:type="spellStart"/>
      <w:r w:rsidR="00F06EC7">
        <w:rPr>
          <w:rFonts w:cs="NHNKCO+TimesNewRoman"/>
          <w:color w:val="000000"/>
          <w:sz w:val="23"/>
          <w:szCs w:val="23"/>
        </w:rPr>
        <w:t>Maes</w:t>
      </w:r>
      <w:proofErr w:type="spellEnd"/>
      <w:r w:rsidR="00F06EC7">
        <w:rPr>
          <w:rFonts w:cs="NHNKCO+TimesNewRoman"/>
          <w:color w:val="000000"/>
          <w:sz w:val="23"/>
          <w:szCs w:val="23"/>
        </w:rPr>
        <w:t>[1995]</w:t>
      </w:r>
      <w:r w:rsidR="00676F85">
        <w:t xml:space="preserve">) try to obtain user interest throw social </w:t>
      </w:r>
      <w:r w:rsidR="005D65A3">
        <w:t>networks and used their huge variety</w:t>
      </w:r>
      <w:r w:rsidR="00345C34">
        <w:t xml:space="preserve"> ,</w:t>
      </w:r>
      <w:r w:rsidR="00680CBC">
        <w:t xml:space="preserve"> </w:t>
      </w:r>
      <w:r w:rsidR="00A63A87">
        <w:t xml:space="preserve">collect data throw social networks have become native approach and many studies are base their result on social networks. </w:t>
      </w:r>
    </w:p>
    <w:p w:rsidR="00A63A87" w:rsidRDefault="00B428F6">
      <w:pPr>
        <w:jc w:val="both"/>
        <w:pPrChange w:id="361" w:author="Shapira, Oz" w:date="2012-11-27T17:20:00Z">
          <w:pPr/>
        </w:pPrChange>
      </w:pPr>
      <w:r>
        <w:t xml:space="preserve">The used of graph in content-based recommendation system have been </w:t>
      </w:r>
      <w:proofErr w:type="gramStart"/>
      <w:r>
        <w:t>successfully  try</w:t>
      </w:r>
      <w:proofErr w:type="gramEnd"/>
      <w:r>
        <w:t xml:space="preserve"> on   </w:t>
      </w:r>
      <w:r w:rsidRPr="005249C4">
        <w:t>Ricci</w:t>
      </w:r>
      <w:r>
        <w:t xml:space="preserve"> </w:t>
      </w:r>
      <w:proofErr w:type="spellStart"/>
      <w:r w:rsidRPr="002F2135">
        <w:t>Tobías</w:t>
      </w:r>
      <w:proofErr w:type="spellEnd"/>
      <w:r>
        <w:t xml:space="preserve"> and </w:t>
      </w:r>
      <w:proofErr w:type="spellStart"/>
      <w:r w:rsidRPr="005249C4">
        <w:t>Kaminskas</w:t>
      </w:r>
      <w:proofErr w:type="spellEnd"/>
      <w:r>
        <w:t xml:space="preserve"> [2011]  recommendation s</w:t>
      </w:r>
      <w:r w:rsidR="00B315A1">
        <w:t>ystem the successfully the use of this approach even their recommendation based on two domains.</w:t>
      </w:r>
    </w:p>
    <w:p w:rsidR="00780EC0" w:rsidRDefault="00A753A7">
      <w:pPr>
        <w:jc w:val="both"/>
        <w:pPrChange w:id="362" w:author="Shapira, Oz" w:date="2012-11-27T17:20:00Z">
          <w:pPr/>
        </w:pPrChange>
      </w:pPr>
      <w:r>
        <w:t>In this research we research recommender system with large scale graph base data which obtain throw social network analyze by graph database for offering solution to cold stat problem.</w:t>
      </w:r>
    </w:p>
    <w:p w:rsidR="00780EC0" w:rsidRDefault="005F1B27" w:rsidP="00BE19C2">
      <w:pPr>
        <w:pStyle w:val="Heading1"/>
        <w:numPr>
          <w:ilvl w:val="0"/>
          <w:numId w:val="8"/>
        </w:numPr>
      </w:pPr>
      <w:bookmarkStart w:id="363" w:name="_Toc341875270"/>
      <w:r w:rsidRPr="005F1B27">
        <w:t>Research Goals and Questions</w:t>
      </w:r>
      <w:bookmarkEnd w:id="363"/>
    </w:p>
    <w:p w:rsidR="00854D0B" w:rsidRDefault="00854D0B">
      <w:pPr>
        <w:jc w:val="both"/>
        <w:pPrChange w:id="364" w:author="Shapira, Oz" w:date="2012-11-27T17:20:00Z">
          <w:pPr/>
        </w:pPrChange>
      </w:pPr>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pPr>
        <w:jc w:val="both"/>
        <w:pPrChange w:id="365" w:author="Shapira, Oz" w:date="2012-11-27T17:20:00Z">
          <w:pPr/>
        </w:pPrChange>
      </w:pPr>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pPr>
        <w:jc w:val="both"/>
        <w:pPrChange w:id="366" w:author="Shapira, Oz" w:date="2012-11-27T17:21:00Z">
          <w:pPr/>
        </w:pPrChange>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pPr>
        <w:jc w:val="both"/>
        <w:pPrChange w:id="367" w:author="Shapira, Oz" w:date="2012-11-27T17:21:00Z">
          <w:pPr/>
        </w:pPrChange>
      </w:pPr>
      <w:r>
        <w:t>The research will answer the following question:</w:t>
      </w:r>
    </w:p>
    <w:p w:rsidR="00854D0B" w:rsidRPr="003F33A2" w:rsidRDefault="00AA7D22">
      <w:pPr>
        <w:jc w:val="both"/>
        <w:rPr>
          <w:i/>
          <w:iCs/>
        </w:rPr>
        <w:pPrChange w:id="368" w:author="Shapira, Oz" w:date="2012-11-27T17:21:00Z">
          <w:pPr/>
        </w:pPrChange>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369" w:name="_Toc341875271"/>
      <w:r w:rsidRPr="00BE19C2">
        <w:t>System and Methods</w:t>
      </w:r>
      <w:bookmarkEnd w:id="369"/>
    </w:p>
    <w:p w:rsidR="00B47282" w:rsidRDefault="004A7A56" w:rsidP="002424AC">
      <w:pPr>
        <w:jc w:val="both"/>
        <w:pPrChange w:id="370" w:author="Shapira, Oz" w:date="2012-11-28T14:20:00Z">
          <w:pPr/>
        </w:pPrChange>
      </w:pPr>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B47282">
        <w:t xml:space="preserve">information </w:t>
      </w:r>
      <w:r w:rsidR="0055393D">
        <w:t>and extract</w:t>
      </w:r>
      <w:r w:rsidR="00415017">
        <w:t xml:space="preserve"> the data </w:t>
      </w:r>
      <w:ins w:id="371" w:author="Shapira, Oz" w:date="2012-11-28T14:21:00Z">
        <w:r w:rsidR="002424AC">
          <w:rPr>
            <w:rStyle w:val="FootnoteReference"/>
          </w:rPr>
          <w:footnoteReference w:id="1"/>
        </w:r>
      </w:ins>
      <w:r w:rsidR="00BA4022">
        <w:t xml:space="preserve">from a specific social network – </w:t>
      </w:r>
      <w:proofErr w:type="spellStart"/>
      <w:r w:rsidR="002424AC">
        <w:t>P</w:t>
      </w:r>
      <w:commentRangeStart w:id="373"/>
      <w:r w:rsidR="00BA4022">
        <w:t>int</w:t>
      </w:r>
      <w:r w:rsidR="001A5412">
        <w:t>e</w:t>
      </w:r>
      <w:r w:rsidR="00BA4022">
        <w:t>rest</w:t>
      </w:r>
      <w:commentRangeEnd w:id="373"/>
      <w:proofErr w:type="spellEnd"/>
      <w:r w:rsidR="00BA4022">
        <w:rPr>
          <w:rStyle w:val="CommentReference"/>
        </w:rPr>
        <w:commentReference w:id="373"/>
      </w:r>
      <w:r w:rsidR="00BA4022">
        <w:t xml:space="preserve"> and build a</w:t>
      </w:r>
      <w:r>
        <w:t xml:space="preserve"> graph</w:t>
      </w:r>
      <w:r w:rsidR="0055393D">
        <w:t xml:space="preserve"> </w:t>
      </w:r>
      <w:r w:rsidR="00BA4022">
        <w:t xml:space="preserve">that </w:t>
      </w:r>
      <w:r w:rsidR="0055393D">
        <w:t xml:space="preserve">will represent the connection between </w:t>
      </w:r>
      <w:proofErr w:type="gramStart"/>
      <w:r w:rsidR="00415017">
        <w:t>traits,</w:t>
      </w:r>
      <w:proofErr w:type="gramEnd"/>
      <w:r w:rsidR="00B47282">
        <w:t xml:space="preserve"> the research will work by two </w:t>
      </w:r>
      <w:r w:rsidR="00C0148A">
        <w:t>steps:</w:t>
      </w:r>
    </w:p>
    <w:p w:rsidR="00B47282" w:rsidRDefault="0055393D">
      <w:pPr>
        <w:pStyle w:val="ListParagraph"/>
        <w:numPr>
          <w:ilvl w:val="0"/>
          <w:numId w:val="28"/>
        </w:numPr>
        <w:jc w:val="both"/>
        <w:pPrChange w:id="374" w:author="Shapira, Oz" w:date="2012-11-27T17:21:00Z">
          <w:pPr/>
        </w:pPrChange>
      </w:pPr>
      <w:del w:id="375" w:author="Shapira, Oz" w:date="2012-11-27T12:24:00Z">
        <w:r w:rsidRPr="00B47282" w:rsidDel="00B47282">
          <w:rPr>
            <w:b/>
            <w:bCs/>
            <w:rPrChange w:id="376" w:author="Shapira, Oz" w:date="2012-11-27T12:24:00Z">
              <w:rPr/>
            </w:rPrChange>
          </w:rPr>
          <w:lastRenderedPageBreak/>
          <w:delText xml:space="preserve"> </w:delText>
        </w:r>
        <w:r w:rsidR="00415017" w:rsidRPr="00B47282" w:rsidDel="00B47282">
          <w:rPr>
            <w:b/>
            <w:bCs/>
            <w:rPrChange w:id="377" w:author="Shapira, Oz" w:date="2012-11-27T12:24:00Z">
              <w:rPr/>
            </w:rPrChange>
          </w:rPr>
          <w:delText xml:space="preserve">this </w:delText>
        </w:r>
        <w:r w:rsidRPr="00B47282" w:rsidDel="00B47282">
          <w:rPr>
            <w:b/>
            <w:bCs/>
            <w:rPrChange w:id="378" w:author="Shapira, Oz" w:date="2012-11-27T12:24:00Z">
              <w:rPr/>
            </w:rPrChange>
          </w:rPr>
          <w:delText>tool (</w:delText>
        </w:r>
      </w:del>
      <w:proofErr w:type="spellStart"/>
      <w:r w:rsidRPr="00B47282">
        <w:rPr>
          <w:b/>
          <w:bCs/>
          <w:rPrChange w:id="379" w:author="Shapira, Oz" w:date="2012-11-27T12:24:00Z">
            <w:rPr/>
          </w:rPrChange>
        </w:rPr>
        <w:t>Traits</w:t>
      </w:r>
      <w:del w:id="380" w:author="Shapira, Oz" w:date="2012-11-27T12:24:00Z">
        <w:r w:rsidRPr="00B47282" w:rsidDel="00B47282">
          <w:rPr>
            <w:b/>
            <w:bCs/>
            <w:rPrChange w:id="381" w:author="Shapira, Oz" w:date="2012-11-27T12:24:00Z">
              <w:rPr/>
            </w:rPrChange>
          </w:rPr>
          <w:delText xml:space="preserve"> </w:delText>
        </w:r>
      </w:del>
      <w:r w:rsidRPr="00B47282">
        <w:rPr>
          <w:b/>
          <w:bCs/>
          <w:rPrChange w:id="382" w:author="Shapira, Oz" w:date="2012-11-27T12:24:00Z">
            <w:rPr/>
          </w:rPrChange>
        </w:rPr>
        <w:t>Finder</w:t>
      </w:r>
      <w:proofErr w:type="spellEnd"/>
      <w:ins w:id="383" w:author="Shapira, Oz" w:date="2012-11-27T12:24:00Z">
        <w:r w:rsidR="00B47282">
          <w:rPr>
            <w:b/>
            <w:bCs/>
          </w:rPr>
          <w:t xml:space="preserve"> </w:t>
        </w:r>
      </w:ins>
      <w:del w:id="384" w:author="Shapira, Oz" w:date="2012-11-27T12:24:00Z">
        <w:r w:rsidRPr="00B47282" w:rsidDel="00B47282">
          <w:rPr>
            <w:b/>
            <w:bCs/>
            <w:rPrChange w:id="385" w:author="Shapira, Oz" w:date="2012-11-27T12:24:00Z">
              <w:rPr/>
            </w:rPrChange>
          </w:rPr>
          <w:delText>)</w:delText>
        </w:r>
      </w:del>
      <w:r>
        <w:t xml:space="preserve"> will crawl</w:t>
      </w:r>
      <w:r w:rsidR="00415017">
        <w:t xml:space="preserve"> </w:t>
      </w:r>
      <w:del w:id="386" w:author="Shapira, Oz" w:date="2012-11-27T12:24:00Z">
        <w:r w:rsidR="00415017" w:rsidDel="00B47282">
          <w:delText>SN</w:delText>
        </w:r>
        <w:r w:rsidDel="00B47282">
          <w:delText xml:space="preserve"> (pinterest)</w:delText>
        </w:r>
      </w:del>
      <w:proofErr w:type="spellStart"/>
      <w:r w:rsidR="00B47282">
        <w:t>pinterest</w:t>
      </w:r>
      <w:proofErr w:type="spellEnd"/>
      <w:r w:rsidR="00B47282">
        <w:t xml:space="preserve"> social </w:t>
      </w:r>
      <w:r w:rsidR="001A5412">
        <w:t>networks</w:t>
      </w:r>
      <w:r>
        <w:t xml:space="preserve"> and collect </w:t>
      </w:r>
      <w:r w:rsidR="00B47282">
        <w:t xml:space="preserve">user’s information in our </w:t>
      </w:r>
      <w:proofErr w:type="gramStart"/>
      <w:r w:rsidR="00C0148A">
        <w:t>servers,</w:t>
      </w:r>
      <w:proofErr w:type="gramEnd"/>
      <w:r w:rsidR="00C0148A">
        <w:t xml:space="preserve"> the outcome of this step is users folder with user information save in XML files.</w:t>
      </w:r>
    </w:p>
    <w:p w:rsidR="00415017" w:rsidRDefault="00B47282">
      <w:pPr>
        <w:pStyle w:val="ListParagraph"/>
        <w:numPr>
          <w:ilvl w:val="0"/>
          <w:numId w:val="28"/>
        </w:numPr>
        <w:jc w:val="both"/>
        <w:pPrChange w:id="387" w:author="Shapira, Oz" w:date="2012-11-27T17:21:00Z">
          <w:pPr/>
        </w:pPrChange>
      </w:pPr>
      <w:proofErr w:type="spellStart"/>
      <w:r w:rsidRPr="00B47282">
        <w:rPr>
          <w:b/>
          <w:bCs/>
          <w:rPrChange w:id="388" w:author="Shapira, Oz" w:date="2012-11-27T12:27:00Z">
            <w:rPr/>
          </w:rPrChange>
        </w:rPr>
        <w:t>TraitsFinder</w:t>
      </w:r>
      <w:proofErr w:type="spellEnd"/>
      <w:r>
        <w:t xml:space="preserve"> will create graph </w:t>
      </w:r>
      <w:r w:rsidR="00C0148A">
        <w:t>base</w:t>
      </w:r>
      <w:r>
        <w:t xml:space="preserve"> users</w:t>
      </w:r>
      <w:r w:rsidR="00C0148A">
        <w:t xml:space="preserve"> crawled</w:t>
      </w:r>
      <w:r>
        <w:t xml:space="preserve"> data – this step can run in offline mode or online (user information are update immediately after saved)</w:t>
      </w:r>
      <w:r w:rsidR="00C0148A">
        <w:t xml:space="preserve"> the outcome of this step update neo4j graph.</w:t>
      </w:r>
    </w:p>
    <w:p w:rsidR="00854D0B" w:rsidRDefault="00854D0B" w:rsidP="00854D0B">
      <w:pPr>
        <w:pStyle w:val="Heading2"/>
        <w:numPr>
          <w:ilvl w:val="1"/>
          <w:numId w:val="8"/>
        </w:numPr>
      </w:pPr>
      <w:bookmarkStart w:id="389" w:name="_Toc341699004"/>
      <w:bookmarkStart w:id="390" w:name="_Toc341699178"/>
      <w:bookmarkStart w:id="391" w:name="_Toc341717713"/>
      <w:bookmarkStart w:id="392" w:name="_Toc341726157"/>
      <w:bookmarkStart w:id="393" w:name="_Toc341797985"/>
      <w:bookmarkStart w:id="394" w:name="_Toc341800588"/>
      <w:bookmarkStart w:id="395" w:name="_Toc341699005"/>
      <w:bookmarkStart w:id="396" w:name="_Toc341699179"/>
      <w:bookmarkStart w:id="397" w:name="_Toc341717714"/>
      <w:bookmarkStart w:id="398" w:name="_Toc341726158"/>
      <w:bookmarkStart w:id="399" w:name="_Toc341797986"/>
      <w:bookmarkStart w:id="400" w:name="_Toc341800589"/>
      <w:bookmarkStart w:id="401" w:name="_Toc265189162"/>
      <w:bookmarkStart w:id="402" w:name="_Toc263793127"/>
      <w:bookmarkStart w:id="403" w:name="_Toc341875272"/>
      <w:bookmarkEnd w:id="389"/>
      <w:bookmarkEnd w:id="390"/>
      <w:bookmarkEnd w:id="391"/>
      <w:bookmarkEnd w:id="392"/>
      <w:bookmarkEnd w:id="393"/>
      <w:bookmarkEnd w:id="394"/>
      <w:bookmarkEnd w:id="395"/>
      <w:bookmarkEnd w:id="396"/>
      <w:bookmarkEnd w:id="397"/>
      <w:bookmarkEnd w:id="398"/>
      <w:bookmarkEnd w:id="399"/>
      <w:bookmarkEnd w:id="400"/>
      <w:r>
        <w:t>Methods</w:t>
      </w:r>
      <w:bookmarkEnd w:id="403"/>
    </w:p>
    <w:p w:rsidR="00987F91" w:rsidRDefault="00854D0B" w:rsidP="006358E8">
      <w:pPr>
        <w:jc w:val="both"/>
        <w:rPr>
          <w:b/>
          <w:bCs/>
        </w:rPr>
        <w:pPrChange w:id="404" w:author="Shapira, Oz" w:date="2012-11-28T16:56:00Z">
          <w:pPr/>
        </w:pPrChange>
      </w:pPr>
      <w:r>
        <w:t xml:space="preserve">The research is a design research </w:t>
      </w:r>
      <w:ins w:id="405" w:author="Shapira, Oz" w:date="2012-11-28T16:57:00Z">
        <w:r w:rsidR="009947F9">
          <w:t>(</w:t>
        </w:r>
      </w:ins>
      <w:proofErr w:type="spellStart"/>
      <w:del w:id="406" w:author="Shapira, Oz" w:date="2012-11-28T16:56:00Z">
        <w:r w:rsidDel="006358E8">
          <w:delText>(</w:delText>
        </w:r>
      </w:del>
      <w:commentRangeStart w:id="407"/>
      <w:proofErr w:type="gramStart"/>
      <w:r>
        <w:t>Hevner</w:t>
      </w:r>
      <w:proofErr w:type="spellEnd"/>
      <w:proofErr w:type="gramEnd"/>
      <w:del w:id="408" w:author="Shapira, Oz" w:date="2012-11-28T16:56:00Z">
        <w:r w:rsidDel="006358E8">
          <w:delText>…</w:delText>
        </w:r>
      </w:del>
      <w:commentRangeEnd w:id="407"/>
      <w:r w:rsidR="00BA4022">
        <w:rPr>
          <w:rStyle w:val="CommentReference"/>
        </w:rPr>
        <w:commentReference w:id="407"/>
      </w:r>
      <w:del w:id="409" w:author="Shapira, Oz" w:date="2012-11-28T16:56:00Z">
        <w:r w:rsidDel="006358E8">
          <w:delText>.)</w:delText>
        </w:r>
      </w:del>
      <w:ins w:id="410" w:author="Shapira, Oz" w:date="2012-11-28T16:56:00Z">
        <w:r w:rsidR="006358E8">
          <w:t>[2004]</w:t>
        </w:r>
      </w:ins>
      <w:ins w:id="411" w:author="Shapira, Oz" w:date="2012-11-28T16:57:00Z">
        <w:r w:rsidR="009947F9">
          <w:t>)</w:t>
        </w:r>
      </w:ins>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proofErr w:type="gramStart"/>
      <w:r w:rsidR="005B11D2">
        <w:t>B</w:t>
      </w:r>
      <w:r w:rsidR="00B23A88">
        <w:t>y</w:t>
      </w:r>
      <w:proofErr w:type="gramEnd"/>
      <w:r w:rsidR="00C72BBE">
        <w:t xml:space="preserve"> Our </w:t>
      </w:r>
      <w:r w:rsidR="00C72BBE">
        <w:rPr>
          <w:rFonts w:ascii="Tahoma" w:hAnsi="Tahoma" w:cs="Tahoma"/>
          <w:sz w:val="20"/>
          <w:szCs w:val="20"/>
        </w:rPr>
        <w:t>research</w:t>
      </w:r>
      <w:r w:rsidR="00C72BBE">
        <w:t xml:space="preserve"> tool Called </w:t>
      </w:r>
      <w:del w:id="412" w:author="Shapira, Oz" w:date="2012-11-28T16:57:00Z">
        <w:r w:rsidR="00C72BBE" w:rsidRPr="003F33A2" w:rsidDel="00F14008">
          <w:rPr>
            <w:b/>
            <w:bCs/>
          </w:rPr>
          <w:delText>Trait</w:delText>
        </w:r>
        <w:r w:rsidR="00C72BBE" w:rsidDel="00F14008">
          <w:rPr>
            <w:b/>
            <w:bCs/>
          </w:rPr>
          <w:delText>s</w:delText>
        </w:r>
        <w:r w:rsidR="00C72BBE" w:rsidRPr="003F33A2" w:rsidDel="00F14008">
          <w:rPr>
            <w:b/>
            <w:bCs/>
          </w:rPr>
          <w:delText>Finder</w:delText>
        </w:r>
        <w:r w:rsidR="005B11D2" w:rsidDel="00F14008">
          <w:delText xml:space="preserve">  </w:delText>
        </w:r>
        <w:r w:rsidR="00B23A88" w:rsidDel="00F14008">
          <w:delText>The</w:delText>
        </w:r>
      </w:del>
      <w:proofErr w:type="spellStart"/>
      <w:ins w:id="413" w:author="Shapira, Oz" w:date="2012-11-28T16:57:00Z">
        <w:r w:rsidR="00F14008" w:rsidRPr="003F33A2">
          <w:rPr>
            <w:b/>
            <w:bCs/>
          </w:rPr>
          <w:t>Trait</w:t>
        </w:r>
        <w:r w:rsidR="00F14008">
          <w:rPr>
            <w:b/>
            <w:bCs/>
          </w:rPr>
          <w:t>s</w:t>
        </w:r>
        <w:r w:rsidR="00F14008" w:rsidRPr="003F33A2">
          <w:rPr>
            <w:b/>
            <w:bCs/>
          </w:rPr>
          <w:t>Finder</w:t>
        </w:r>
        <w:proofErr w:type="spellEnd"/>
        <w:r w:rsidR="00F14008">
          <w:t xml:space="preserve"> The</w:t>
        </w:r>
      </w:ins>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Pr="00DB57A4" w:rsidRDefault="00FD1104">
      <w:pPr>
        <w:pStyle w:val="Heading3"/>
        <w:numPr>
          <w:ilvl w:val="2"/>
          <w:numId w:val="8"/>
        </w:numPr>
        <w:rPr>
          <w:sz w:val="28"/>
          <w:szCs w:val="28"/>
        </w:rPr>
        <w:pPrChange w:id="414" w:author="Shapira, Oz" w:date="2012-11-26T18:31:00Z">
          <w:pPr>
            <w:pStyle w:val="Heading2"/>
            <w:numPr>
              <w:ilvl w:val="1"/>
              <w:numId w:val="22"/>
            </w:numPr>
            <w:ind w:left="792" w:hanging="432"/>
          </w:pPr>
        </w:pPrChange>
      </w:pPr>
      <w:bookmarkStart w:id="415" w:name="_Toc341875273"/>
      <w:r>
        <w:t>Data Source</w:t>
      </w:r>
      <w:bookmarkEnd w:id="415"/>
    </w:p>
    <w:p w:rsidR="00FD1104" w:rsidRDefault="00FD1104">
      <w:pPr>
        <w:jc w:val="both"/>
        <w:rPr>
          <w:ins w:id="416" w:author="Shapira, Oz" w:date="2012-11-26T18:28:00Z"/>
          <w:rtl/>
        </w:rPr>
        <w:pPrChange w:id="417" w:author="Tsvika Kuflik" w:date="2012-11-27T19:21:00Z">
          <w:pPr/>
        </w:pPrChange>
      </w:pPr>
      <w:commentRangeStart w:id="418"/>
      <w:r>
        <w:t>Since we</w:t>
      </w:r>
      <w:r w:rsidR="00BA4022">
        <w:t xml:space="preserve"> are</w:t>
      </w:r>
      <w:r>
        <w:t xml:space="preserve"> interested </w:t>
      </w:r>
      <w:r w:rsidR="00BA4022">
        <w:t>in</w:t>
      </w:r>
      <w:r>
        <w:t xml:space="preserve"> creating affective database with reflect all type of population the collecting must be breath </w:t>
      </w:r>
      <w:r w:rsidRPr="00DB57A4">
        <w:t>spreading</w:t>
      </w:r>
      <w:r>
        <w:t xml:space="preserve"> and must have direct links between some of individual , it’s also must contain many domains with some kind of link between them ,the source must also be dynamic, </w:t>
      </w:r>
      <w:r>
        <w:rPr>
          <w:rFonts w:ascii="Tahoma" w:hAnsi="Tahoma" w:cs="Tahoma"/>
          <w:sz w:val="20"/>
          <w:szCs w:val="20"/>
        </w:rPr>
        <w:t xml:space="preserve">scalability and can be change </w:t>
      </w:r>
      <w:r>
        <w:t>.</w:t>
      </w:r>
      <w:commentRangeEnd w:id="418"/>
      <w:r w:rsidR="00BA4022">
        <w:rPr>
          <w:rStyle w:val="CommentReference"/>
        </w:rPr>
        <w:commentReference w:id="418"/>
      </w:r>
    </w:p>
    <w:p w:rsidR="00FD1104" w:rsidRPr="00C07065" w:rsidRDefault="00FD1104" w:rsidP="00031FBA">
      <w:pPr>
        <w:pStyle w:val="Heading4"/>
        <w:numPr>
          <w:ilvl w:val="3"/>
          <w:numId w:val="8"/>
        </w:numPr>
        <w:rPr>
          <w:ins w:id="419" w:author="Shapira, Oz" w:date="2012-11-26T18:28:00Z"/>
        </w:rPr>
      </w:pPr>
      <w:commentRangeStart w:id="420"/>
      <w:ins w:id="421" w:author="Shapira, Oz" w:date="2012-11-26T18:28:00Z">
        <w:r w:rsidRPr="00C07065">
          <w:t xml:space="preserve">Social Network as a source </w:t>
        </w:r>
        <w:commentRangeEnd w:id="420"/>
        <w:r>
          <w:rPr>
            <w:rStyle w:val="CommentReference"/>
            <w:rFonts w:asciiTheme="minorHAnsi" w:eastAsiaTheme="minorHAnsi" w:hAnsiTheme="minorHAnsi" w:cstheme="minorBidi"/>
            <w:b w:val="0"/>
            <w:bCs w:val="0"/>
            <w:color w:val="auto"/>
          </w:rPr>
          <w:commentReference w:id="420"/>
        </w:r>
      </w:ins>
    </w:p>
    <w:p w:rsidR="00FD1104" w:rsidRDefault="00FD1104">
      <w:pPr>
        <w:jc w:val="both"/>
        <w:rPr>
          <w:ins w:id="422" w:author="Shapira, Oz" w:date="2012-11-26T18:28:00Z"/>
          <w:rtl/>
        </w:rPr>
        <w:pPrChange w:id="423" w:author="Shapira, Oz" w:date="2012-11-27T17:21:00Z">
          <w:pPr/>
        </w:pPrChange>
      </w:pPr>
      <w:ins w:id="424" w:author="Shapira, Oz" w:date="2012-11-26T18:28:00Z">
        <w:r>
          <w:t xml:space="preserve">We found that the social networks (SN) can be effective sources for establish database, the main key in social networks is to shard the individual to the common population. That value can attribute to our goal, each social network are depend user data, in general at SN user are upload their data to the SN, they are deiced how to shard to the common population, to your link friend only or save as private to your </w:t>
        </w:r>
      </w:ins>
      <w:ins w:id="425" w:author="Shapira, Oz" w:date="2012-11-26T18:31:00Z">
        <w:r>
          <w:t>used also</w:t>
        </w:r>
      </w:ins>
      <w:ins w:id="426" w:author="Shapira, Oz" w:date="2012-11-26T18:28:00Z">
        <w:r>
          <w:t xml:space="preserve"> can benefit the free cataloging – when users are update their data they choose how to call and catalog it form this act we enumerate the SN. </w:t>
        </w:r>
        <w:r w:rsidRPr="006E0BF1">
          <w:t>as follow : when each user is update some data we can refer it as new object in the database the name of that field is the name that the user is catalog it , for example : Let us suppose that some random user at Facebook with cooking hobby , some day he decided to bake special birthday cake for his person in his family, when he finish making cake he decided to photograph the cake and upload the picture and the recipe to Facebook , he also label “ homemade Birthday cake for &lt;person &gt;” from that act we can examine the this picture as object , we can understand that  some person have birthday , we can also understand that this user love to bake ,and it’s person love cakes, when different users are press like for that cake we can also assume different conclusion for example :we can assume that users how press like or send message to the cake are probably people that love cakes or at least love the shape of that cake , people that will press like on the recipe most likely people that love to bake to.  This case is one many cases that happen hundred or maybe even thousand time at each day, the conclusion that we mention before are easy for human to understand, but we need to save those conclusion and save the result in database.</w:t>
        </w:r>
        <w:r>
          <w:t xml:space="preserve"> </w:t>
        </w:r>
      </w:ins>
    </w:p>
    <w:p w:rsidR="00FD1104" w:rsidRDefault="00FD1104">
      <w:pPr>
        <w:jc w:val="both"/>
        <w:rPr>
          <w:ins w:id="427" w:author="Shapira, Oz" w:date="2012-11-26T18:28:00Z"/>
        </w:rPr>
        <w:pPrChange w:id="428" w:author="Shapira, Oz" w:date="2012-11-27T17:21:00Z">
          <w:pPr/>
        </w:pPrChange>
      </w:pPr>
      <w:ins w:id="429" w:author="Shapira, Oz" w:date="2012-11-26T18:28:00Z">
        <w:r w:rsidRPr="0093586B">
          <w:t>Additional</w:t>
        </w:r>
        <w:r>
          <w:t xml:space="preserve"> aspect that tribute for our effort it’s SN’s are daily even hourly updated, </w:t>
        </w:r>
        <w:proofErr w:type="spellStart"/>
        <w:r>
          <w:t>danah</w:t>
        </w:r>
        <w:proofErr w:type="spellEnd"/>
        <w:r>
          <w:t xml:space="preserve"> m </w:t>
        </w:r>
        <w:proofErr w:type="spellStart"/>
        <w:r>
          <w:t>boyd</w:t>
        </w:r>
        <w:proofErr w:type="spellEnd"/>
        <w:r>
          <w:t xml:space="preserve"> and </w:t>
        </w:r>
        <w:proofErr w:type="spellStart"/>
        <w:r>
          <w:t>nicole</w:t>
        </w:r>
        <w:proofErr w:type="spellEnd"/>
        <w:r>
          <w:t xml:space="preserve">  elision [2007] already mention  that SNS combine form millions of users, we can construct automated systems that can give a “big picture”-  large scale analysis that can daily update and synchronize with SNS , also since SNS are basically web system we can </w:t>
        </w:r>
        <w:r>
          <w:lastRenderedPageBreak/>
          <w:t xml:space="preserve">access to their data from anywhere ,since we base on data that exist in the computerize system  we can create system that can used the SNS interface for extracting relevant data. </w:t>
        </w:r>
      </w:ins>
    </w:p>
    <w:p w:rsidR="00FD1104" w:rsidRDefault="00FD1104">
      <w:pPr>
        <w:jc w:val="both"/>
        <w:rPr>
          <w:ins w:id="430" w:author="Shapira, Oz" w:date="2012-11-26T18:28:00Z"/>
        </w:rPr>
        <w:pPrChange w:id="431" w:author="Shapira, Oz" w:date="2012-11-27T17:21:00Z">
          <w:pPr/>
        </w:pPrChange>
      </w:pPr>
      <w:proofErr w:type="spellStart"/>
      <w:ins w:id="432" w:author="Shapira, Oz" w:date="2012-11-26T18:28:00Z">
        <w:r w:rsidRPr="00785792">
          <w:t>Abdesslem</w:t>
        </w:r>
        <w:proofErr w:type="spellEnd"/>
        <w:r w:rsidRPr="00785792">
          <w:t>,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w:t>
        </w:r>
        <w:proofErr w:type="gramStart"/>
        <w:r>
          <w:t>SN ,</w:t>
        </w:r>
        <w:proofErr w:type="gramEnd"/>
        <w:r>
          <w:t xml:space="preserve">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w:t>
        </w:r>
        <w:proofErr w:type="gramStart"/>
        <w:r>
          <w:t>data ,</w:t>
        </w:r>
        <w:proofErr w:type="gramEnd"/>
        <w:r>
          <w:t xml:space="preserve"> but the main  benefit that we can concluded is the  </w:t>
        </w:r>
        <w:r w:rsidRPr="004E038C">
          <w:t>importance</w:t>
        </w:r>
        <w:r>
          <w:t xml:space="preserve"> of random sampling , </w:t>
        </w:r>
        <w:proofErr w:type="spellStart"/>
        <w:r>
          <w:t>Fehmi</w:t>
        </w:r>
        <w:proofErr w:type="spellEnd"/>
        <w:r>
          <w:t xml:space="preserve"> ,lain and </w:t>
        </w:r>
        <w:proofErr w:type="spellStart"/>
        <w:r>
          <w:t>tristan</w:t>
        </w:r>
        <w:proofErr w:type="spellEnd"/>
        <w:r>
          <w:t xml:space="preserve">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D1104" w:rsidDel="00BA4022" w:rsidRDefault="00FD1104">
      <w:pPr>
        <w:rPr>
          <w:del w:id="433" w:author="Tsvika Kuflik" w:date="2012-11-27T19:22:00Z"/>
        </w:rPr>
      </w:pPr>
      <w:bookmarkStart w:id="434" w:name="_Toc341875274"/>
      <w:bookmarkEnd w:id="434"/>
    </w:p>
    <w:p w:rsidR="00446717" w:rsidRDefault="00446717" w:rsidP="00031FBA">
      <w:pPr>
        <w:pStyle w:val="Heading3"/>
        <w:numPr>
          <w:ilvl w:val="2"/>
          <w:numId w:val="8"/>
        </w:numPr>
      </w:pPr>
      <w:bookmarkStart w:id="435" w:name="_Toc341875275"/>
      <w:r>
        <w:t xml:space="preserve">Selecting </w:t>
      </w:r>
      <w:proofErr w:type="spellStart"/>
      <w:proofErr w:type="gramStart"/>
      <w:r>
        <w:t>pinterest</w:t>
      </w:r>
      <w:proofErr w:type="spellEnd"/>
      <w:r>
        <w:t xml:space="preserve">  Social</w:t>
      </w:r>
      <w:proofErr w:type="gramEnd"/>
      <w:r>
        <w:t xml:space="preserve"> network s</w:t>
      </w:r>
      <w:bookmarkEnd w:id="435"/>
      <w:r>
        <w:t xml:space="preserve">  </w:t>
      </w:r>
      <w:r>
        <w:tab/>
      </w:r>
    </w:p>
    <w:p w:rsidR="00446717" w:rsidRDefault="00446717">
      <w:pPr>
        <w:jc w:val="both"/>
        <w:pPrChange w:id="436" w:author="Shapira, Oz" w:date="2012-11-27T17:21: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pPr>
        <w:jc w:val="both"/>
        <w:pPrChange w:id="437" w:author="Shapira, Oz" w:date="2012-11-27T17:21: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pPr>
        <w:jc w:val="both"/>
        <w:pPrChange w:id="438" w:author="Shapira, Oz" w:date="2012-11-27T17:21:00Z">
          <w:pPr/>
        </w:pPrChange>
      </w:pPr>
      <w:proofErr w:type="gramStart"/>
      <w:r>
        <w:t>we</w:t>
      </w:r>
      <w:proofErr w:type="gramEnd"/>
      <w:r>
        <w:t xml:space="preserve"> decide to </w:t>
      </w:r>
      <w:r w:rsidRPr="00524C99">
        <w:t>abandoned</w:t>
      </w:r>
      <w:r>
        <w:t xml:space="preserve"> Facebook for several problems we encounter:</w:t>
      </w:r>
    </w:p>
    <w:p w:rsidR="00903DCA" w:rsidRDefault="00903DCA">
      <w:pPr>
        <w:pStyle w:val="ListParagraph"/>
        <w:numPr>
          <w:ilvl w:val="0"/>
          <w:numId w:val="18"/>
        </w:numPr>
        <w:jc w:val="both"/>
        <w:pPrChange w:id="439" w:author="Shapira, Oz" w:date="2012-11-27T17:21:00Z">
          <w:pPr>
            <w:pStyle w:val="ListParagraph"/>
            <w:numPr>
              <w:numId w:val="18"/>
            </w:numPr>
            <w:ind w:hanging="360"/>
          </w:pPr>
        </w:pPrChange>
      </w:pPr>
      <w:r w:rsidRPr="00903DCA">
        <w:rPr>
          <w:b/>
          <w:bCs/>
        </w:rPr>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pPr>
        <w:pStyle w:val="ListParagraph"/>
        <w:numPr>
          <w:ilvl w:val="0"/>
          <w:numId w:val="18"/>
        </w:numPr>
        <w:jc w:val="both"/>
        <w:rPr>
          <w:b/>
          <w:bCs/>
        </w:rPr>
        <w:pPrChange w:id="440" w:author="Shapira, Oz" w:date="2012-11-27T17:21: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pPr>
        <w:pStyle w:val="ListParagraph"/>
        <w:numPr>
          <w:ilvl w:val="0"/>
          <w:numId w:val="18"/>
        </w:numPr>
        <w:jc w:val="both"/>
        <w:rPr>
          <w:b/>
          <w:bCs/>
        </w:rPr>
        <w:pPrChange w:id="441" w:author="Shapira, Oz" w:date="2012-11-27T17:21: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pPr>
        <w:pStyle w:val="ListParagraph"/>
        <w:numPr>
          <w:ilvl w:val="0"/>
          <w:numId w:val="18"/>
        </w:numPr>
        <w:jc w:val="both"/>
        <w:rPr>
          <w:b/>
          <w:bCs/>
        </w:rPr>
        <w:pPrChange w:id="442" w:author="Tsvika Kuflik" w:date="2012-11-27T19:23:00Z">
          <w:pPr>
            <w:pStyle w:val="ListParagraph"/>
            <w:numPr>
              <w:numId w:val="18"/>
            </w:numPr>
            <w:ind w:hanging="360"/>
          </w:pPr>
        </w:pPrChange>
      </w:pPr>
      <w:r w:rsidRPr="00326E81">
        <w:rPr>
          <w:b/>
          <w:bCs/>
        </w:rPr>
        <w:t>Legal issues</w:t>
      </w:r>
      <w:r>
        <w:t xml:space="preserve"> – if we use Facebook we will need to ask or mention to the user this is academic experiment - this can also harm our user sampling.</w:t>
      </w:r>
    </w:p>
    <w:p w:rsidR="00446717" w:rsidRDefault="00DF7AF9">
      <w:pPr>
        <w:jc w:val="both"/>
        <w:pPrChange w:id="443" w:author="Shapira, Oz" w:date="2012-11-27T17:21:00Z">
          <w:pPr/>
        </w:pPrChange>
      </w:pPr>
      <w:r>
        <w:lastRenderedPageBreak/>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pPr>
        <w:jc w:val="both"/>
        <w:pPrChange w:id="444" w:author="Shapira, Oz" w:date="2012-11-27T17:21: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r w:rsidR="009B4840">
        <w:t>photo and</w:t>
      </w:r>
      <w:r>
        <w:t xml:space="preserve"> catalogue </w:t>
      </w:r>
      <w:proofErr w:type="gramStart"/>
      <w:r>
        <w:t>it ,</w:t>
      </w:r>
      <w:proofErr w:type="gramEnd"/>
      <w:r>
        <w:t xml:space="preserve">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031FBA">
      <w:pPr>
        <w:pStyle w:val="Heading3"/>
        <w:numPr>
          <w:ilvl w:val="2"/>
          <w:numId w:val="8"/>
        </w:numPr>
      </w:pPr>
      <w:bookmarkStart w:id="445" w:name="_Toc341875276"/>
      <w:r w:rsidRPr="00326E81">
        <w:t xml:space="preserve">Crawling </w:t>
      </w:r>
      <w:proofErr w:type="spellStart"/>
      <w:r w:rsidRPr="00326E81">
        <w:t>Pinterest</w:t>
      </w:r>
      <w:bookmarkEnd w:id="445"/>
      <w:proofErr w:type="spellEnd"/>
      <w:r w:rsidRPr="00326E81">
        <w:t xml:space="preserve"> </w:t>
      </w:r>
    </w:p>
    <w:p w:rsidR="00DB08FA" w:rsidDel="00BA4022" w:rsidRDefault="00DB08FA">
      <w:pPr>
        <w:jc w:val="both"/>
        <w:rPr>
          <w:del w:id="446" w:author="Tsvika Kuflik" w:date="2012-11-27T19:24:00Z"/>
        </w:rPr>
        <w:pPrChange w:id="447" w:author="Shapira, Oz" w:date="2012-11-27T17:21: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ins w:id="448" w:author="Tsvika Kuflik" w:date="2012-11-27T19:24:00Z">
        <w:r w:rsidR="00BA4022">
          <w:t xml:space="preserve"> </w:t>
        </w:r>
      </w:ins>
    </w:p>
    <w:p w:rsidR="00DB08FA" w:rsidDel="00BA4022" w:rsidRDefault="00DB08FA">
      <w:pPr>
        <w:jc w:val="both"/>
        <w:rPr>
          <w:del w:id="449" w:author="Tsvika Kuflik" w:date="2012-11-27T19:24:00Z"/>
        </w:rPr>
        <w:pPrChange w:id="450" w:author="Tsvika Kuflik" w:date="2012-11-27T19:24:00Z">
          <w:pPr/>
        </w:pPrChange>
      </w:pPr>
      <w:r>
        <w:t xml:space="preserve">The data in </w:t>
      </w:r>
      <w:proofErr w:type="spellStart"/>
      <w:r>
        <w:t>Pinterest</w:t>
      </w:r>
      <w:proofErr w:type="spellEnd"/>
      <w:r>
        <w:t xml:space="preserve"> exist</w:t>
      </w:r>
      <w:r w:rsidR="00BA4022">
        <w:t>s</w:t>
      </w:r>
      <w:r>
        <w:t xml:space="preserve"> in site in chronologic way at the main page there pictures with comment when you press at one picture you access to user that upload the picture under is relevant subject. </w:t>
      </w:r>
    </w:p>
    <w:p w:rsidR="00DB08FA" w:rsidRDefault="00DB08FA">
      <w:pPr>
        <w:jc w:val="both"/>
        <w:pPrChange w:id="451" w:author="Tsvika Kuflik" w:date="2012-11-27T19:24:00Z">
          <w:pPr/>
        </w:pPrChange>
      </w:pPr>
      <w:r>
        <w:t xml:space="preserve">The hierarchy in </w:t>
      </w:r>
      <w:proofErr w:type="spellStart"/>
      <w:r>
        <w:t>pinterest</w:t>
      </w:r>
      <w:proofErr w:type="spellEnd"/>
      <w:r>
        <w:t xml:space="preserve"> is simple and constant is work as follow way: </w:t>
      </w:r>
    </w:p>
    <w:p w:rsidR="0081771B" w:rsidRDefault="00DB08FA" w:rsidP="00031FBA">
      <w:pPr>
        <w:keepNext/>
        <w:rPr>
          <w:ins w:id="452" w:author="Shapira, Oz" w:date="2012-11-27T17:22:00Z"/>
        </w:rPr>
      </w:pPr>
      <w:r>
        <w:rPr>
          <w:noProof/>
        </w:rPr>
        <w:drawing>
          <wp:inline distT="0" distB="0" distL="0" distR="0" wp14:anchorId="7242E833" wp14:editId="0BD2F0EE">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223BF0">
      <w:pPr>
        <w:pStyle w:val="Caption"/>
      </w:pPr>
      <w:ins w:id="453" w:author="Shapira, Oz" w:date="2012-11-27T17:22:00Z">
        <w:r>
          <w:t xml:space="preserve">Figure </w:t>
        </w:r>
        <w:r>
          <w:fldChar w:fldCharType="begin"/>
        </w:r>
        <w:r>
          <w:instrText xml:space="preserve"> SEQ Figure \* ARABIC </w:instrText>
        </w:r>
      </w:ins>
      <w:r>
        <w:fldChar w:fldCharType="separate"/>
      </w:r>
      <w:ins w:id="454" w:author="Shapira, Oz" w:date="2012-11-27T17:22:00Z">
        <w:r>
          <w:rPr>
            <w:noProof/>
          </w:rPr>
          <w:t>3</w:t>
        </w:r>
        <w:r>
          <w:fldChar w:fldCharType="end"/>
        </w:r>
        <w:r w:rsidR="00223BF0">
          <w:t xml:space="preserve"> : </w:t>
        </w:r>
      </w:ins>
      <w:proofErr w:type="spellStart"/>
      <w:ins w:id="455" w:author="Shapira, Oz" w:date="2012-11-28T14:07:00Z">
        <w:r w:rsidR="00223BF0">
          <w:t>P</w:t>
        </w:r>
      </w:ins>
      <w:ins w:id="456" w:author="Shapira, Oz" w:date="2012-11-27T17:22:00Z">
        <w:r>
          <w:t>interest</w:t>
        </w:r>
        <w:proofErr w:type="spellEnd"/>
        <w:r>
          <w:t xml:space="preserve"> hierarchy</w:t>
        </w:r>
      </w:ins>
    </w:p>
    <w:p w:rsidR="00DB08FA" w:rsidRDefault="00DB08FA">
      <w:r>
        <w:t>Since hierarchy is simple and fixed we can used the web crawler for establish our data.</w:t>
      </w:r>
    </w:p>
    <w:p w:rsidR="00DB08FA" w:rsidRPr="00A469CD" w:rsidRDefault="00DB08FA" w:rsidP="00223BF0">
      <w:pPr>
        <w:pStyle w:val="Heading3"/>
        <w:numPr>
          <w:ilvl w:val="2"/>
          <w:numId w:val="8"/>
        </w:numPr>
      </w:pPr>
      <w:bookmarkStart w:id="457" w:name="_Toc341875277"/>
      <w:r w:rsidRPr="00A469CD">
        <w:t>Crawling process</w:t>
      </w:r>
      <w:bookmarkEnd w:id="457"/>
      <w:r w:rsidRPr="00A469CD">
        <w:t xml:space="preserve">  </w:t>
      </w:r>
    </w:p>
    <w:p w:rsidR="00DB08FA" w:rsidRDefault="00DB08FA">
      <w:r>
        <w:t>The crawling process is recursive process when the crawler algorithm works as follow:</w:t>
      </w:r>
    </w:p>
    <w:p w:rsidR="00DB08FA" w:rsidRDefault="00DB08FA">
      <w:r>
        <w:t>Go to pictures group G</w:t>
      </w:r>
    </w:p>
    <w:p w:rsidR="00DB08FA" w:rsidRDefault="00DB08FA">
      <w:pPr>
        <w:pStyle w:val="NoSpacing"/>
      </w:pPr>
      <w:proofErr w:type="gramStart"/>
      <w:r>
        <w:t>Crawl(</w:t>
      </w:r>
      <w:proofErr w:type="gramEnd"/>
      <w:r w:rsidRPr="00A469CD">
        <w:rPr>
          <w:b/>
          <w:bCs/>
        </w:rPr>
        <w:t>G</w:t>
      </w:r>
      <w:r>
        <w:t>)</w:t>
      </w:r>
    </w:p>
    <w:p w:rsidR="00DB08FA" w:rsidRDefault="00DB08FA">
      <w:pPr>
        <w:pStyle w:val="NoSpacing"/>
      </w:pPr>
      <w:r>
        <w:t>{</w:t>
      </w:r>
    </w:p>
    <w:p w:rsidR="00DB08FA" w:rsidRDefault="00DB08FA">
      <w:pPr>
        <w:pStyle w:val="NoSpacing"/>
      </w:pPr>
      <w:r>
        <w:tab/>
        <w:t xml:space="preserve">If </w:t>
      </w:r>
      <w:r w:rsidRPr="00A469CD">
        <w:rPr>
          <w:b/>
          <w:bCs/>
        </w:rPr>
        <w:t>G</w:t>
      </w:r>
      <w:r>
        <w:t xml:space="preserve"> is empty exit </w:t>
      </w:r>
    </w:p>
    <w:p w:rsidR="00DB08FA" w:rsidRDefault="00DB08FA">
      <w:pPr>
        <w:pStyle w:val="NoSpacing"/>
      </w:pPr>
      <w:r>
        <w:tab/>
        <w:t xml:space="preserve">Else </w:t>
      </w:r>
    </w:p>
    <w:p w:rsidR="00DB08FA" w:rsidRDefault="00DB08FA">
      <w:pPr>
        <w:pStyle w:val="NoSpacing"/>
        <w:ind w:firstLine="720"/>
      </w:pPr>
      <w:r>
        <w:t>{</w:t>
      </w:r>
    </w:p>
    <w:p w:rsidR="00DB08FA" w:rsidRDefault="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pPr>
        <w:pStyle w:val="NoSpacing"/>
      </w:pPr>
      <w:r>
        <w:lastRenderedPageBreak/>
        <w:tab/>
      </w:r>
      <w:r>
        <w:tab/>
      </w:r>
      <w:proofErr w:type="spellStart"/>
      <w:r>
        <w:t>Foreach</w:t>
      </w:r>
      <w:proofErr w:type="spellEnd"/>
      <w:r>
        <w:t xml:space="preserve"> </w:t>
      </w:r>
      <w:del w:id="458" w:author="Shapira, Oz" w:date="2012-11-26T11:25:00Z">
        <w:r w:rsidDel="00257AFB">
          <w:delText xml:space="preserve"> </w:delText>
        </w:r>
      </w:del>
      <w:r>
        <w:t xml:space="preserve"> user </w:t>
      </w:r>
      <w:r w:rsidRPr="009F1AA1">
        <w:rPr>
          <w:b/>
          <w:bCs/>
        </w:rPr>
        <w:t>X</w:t>
      </w:r>
      <w:r>
        <w:t xml:space="preserve"> in </w:t>
      </w:r>
      <w:r w:rsidRPr="009F1AA1">
        <w:rPr>
          <w:b/>
          <w:bCs/>
        </w:rPr>
        <w:t>C</w:t>
      </w:r>
    </w:p>
    <w:p w:rsidR="00DB08FA" w:rsidRDefault="00DB08FA">
      <w:pPr>
        <w:pStyle w:val="NoSpacing"/>
      </w:pPr>
      <w:r>
        <w:tab/>
      </w:r>
      <w:r>
        <w:tab/>
        <w:t>{</w:t>
      </w:r>
    </w:p>
    <w:p w:rsidR="00DB08FA" w:rsidRDefault="00DB08FA">
      <w:pPr>
        <w:pStyle w:val="NoSpacing"/>
      </w:pPr>
      <w:r>
        <w:tab/>
      </w:r>
      <w:r>
        <w:tab/>
      </w:r>
      <w:r>
        <w:tab/>
        <w:t xml:space="preserve">Add user </w:t>
      </w:r>
      <w:r w:rsidRPr="009F1AA1">
        <w:rPr>
          <w:b/>
          <w:bCs/>
        </w:rPr>
        <w:t>X</w:t>
      </w:r>
      <w:r>
        <w:t xml:space="preserve"> to group </w:t>
      </w:r>
      <w:r w:rsidRPr="009F1AA1">
        <w:rPr>
          <w:b/>
          <w:bCs/>
        </w:rPr>
        <w:t>U</w:t>
      </w:r>
    </w:p>
    <w:p w:rsidR="00DD31B2" w:rsidRDefault="00DB08FA">
      <w:pPr>
        <w:pStyle w:val="NoSpacing"/>
        <w:rPr>
          <w:b/>
          <w:bCs/>
        </w:rPr>
      </w:pPr>
      <w:r>
        <w:tab/>
      </w:r>
      <w:r>
        <w:tab/>
      </w:r>
      <w:r>
        <w:tab/>
      </w:r>
      <w:proofErr w:type="spellStart"/>
      <w:r w:rsidR="00DD31B2">
        <w:t>Foreach</w:t>
      </w:r>
      <w:proofErr w:type="spellEnd"/>
      <w:r w:rsidR="00DD31B2">
        <w:t xml:space="preserve"> subject </w:t>
      </w:r>
      <w:r w:rsidR="00DD31B2">
        <w:rPr>
          <w:b/>
          <w:bCs/>
        </w:rPr>
        <w:t xml:space="preserve">S </w:t>
      </w:r>
      <w:r w:rsidR="00DD31B2">
        <w:t xml:space="preserve">in </w:t>
      </w:r>
      <w:r w:rsidR="00DD31B2" w:rsidRPr="009F1AA1">
        <w:rPr>
          <w:b/>
          <w:bCs/>
        </w:rPr>
        <w:t>X</w:t>
      </w:r>
    </w:p>
    <w:p w:rsidR="00DD31B2" w:rsidRDefault="00DD31B2">
      <w:pPr>
        <w:pStyle w:val="NoSpacing"/>
      </w:pPr>
      <w:r>
        <w:rPr>
          <w:b/>
          <w:bCs/>
        </w:rPr>
        <w:tab/>
      </w:r>
      <w:r>
        <w:rPr>
          <w:b/>
          <w:bCs/>
        </w:rPr>
        <w:tab/>
      </w:r>
      <w:r>
        <w:rPr>
          <w:b/>
          <w:bCs/>
        </w:rPr>
        <w:tab/>
        <w:t>{</w:t>
      </w:r>
    </w:p>
    <w:p w:rsidR="00DB08FA" w:rsidRDefault="00DB08FA" w:rsidP="009F1AA1">
      <w:pPr>
        <w:pStyle w:val="NoSpacing"/>
        <w:ind w:left="2160" w:firstLine="720"/>
        <w:rPr>
          <w:b/>
          <w:bCs/>
        </w:rPr>
      </w:pPr>
      <w:r>
        <w:t>Save subject</w:t>
      </w:r>
      <w:r w:rsidR="00DD31B2">
        <w:t xml:space="preserve"> </w:t>
      </w:r>
      <w:proofErr w:type="gramStart"/>
      <w:r w:rsidR="00DD31B2" w:rsidRPr="009F1AA1">
        <w:rPr>
          <w:b/>
          <w:bCs/>
        </w:rPr>
        <w:t>S</w:t>
      </w:r>
      <w:r w:rsidR="00DD31B2">
        <w:t>i</w:t>
      </w:r>
      <w:r>
        <w:t xml:space="preserve">  under</w:t>
      </w:r>
      <w:proofErr w:type="gramEnd"/>
      <w:r>
        <w:t xml:space="preserve"> user </w:t>
      </w:r>
      <w:r w:rsidRPr="009F1AA1">
        <w:rPr>
          <w:b/>
          <w:bCs/>
        </w:rPr>
        <w:t>X</w:t>
      </w:r>
    </w:p>
    <w:p w:rsidR="00DD31B2" w:rsidRPr="009F1AA1" w:rsidRDefault="00DD31B2" w:rsidP="009F1AA1">
      <w:pPr>
        <w:pStyle w:val="NoSpacing"/>
        <w:ind w:left="2160" w:firstLine="720"/>
      </w:pPr>
      <w:r>
        <w:t xml:space="preserve">Save all items (it) under </w:t>
      </w:r>
      <w:r w:rsidRPr="009F1AA1">
        <w:rPr>
          <w:b/>
          <w:bCs/>
        </w:rPr>
        <w:t>S</w:t>
      </w:r>
      <w:r>
        <w:t xml:space="preserve">i </w:t>
      </w:r>
    </w:p>
    <w:p w:rsidR="00DD31B2" w:rsidRDefault="00DD31B2" w:rsidP="009F1AA1">
      <w:pPr>
        <w:pStyle w:val="NoSpacing"/>
        <w:ind w:left="1440" w:firstLine="720"/>
      </w:pPr>
      <w:r>
        <w:rPr>
          <w:b/>
          <w:bCs/>
        </w:rPr>
        <w:t>}</w:t>
      </w:r>
    </w:p>
    <w:p w:rsidR="00DB08FA" w:rsidRDefault="00DB08FA">
      <w:pPr>
        <w:pStyle w:val="NoSpacing"/>
      </w:pPr>
      <w:r>
        <w:tab/>
      </w:r>
      <w:r>
        <w:tab/>
        <w:t>}</w:t>
      </w:r>
    </w:p>
    <w:p w:rsidR="00DB08FA" w:rsidRDefault="00DB08FA">
      <w:pPr>
        <w:pStyle w:val="NoSpacing"/>
      </w:pPr>
      <w:r>
        <w:tab/>
      </w:r>
      <w:r>
        <w:tab/>
        <w:t>Crawl(X)</w:t>
      </w:r>
    </w:p>
    <w:p w:rsidR="00DB08FA" w:rsidRDefault="00DB08FA">
      <w:pPr>
        <w:pStyle w:val="NoSpacing"/>
      </w:pPr>
      <w:r>
        <w:tab/>
      </w:r>
      <w:r>
        <w:tab/>
      </w:r>
      <w:proofErr w:type="gramStart"/>
      <w:r>
        <w:t>Crawl(</w:t>
      </w:r>
      <w:proofErr w:type="gramEnd"/>
      <w:r>
        <w:t>U)</w:t>
      </w:r>
    </w:p>
    <w:p w:rsidR="00DB08FA" w:rsidRDefault="00DB08FA">
      <w:pPr>
        <w:pStyle w:val="NoSpacing"/>
        <w:ind w:firstLine="720"/>
      </w:pPr>
      <w:r>
        <w:t>}</w:t>
      </w:r>
    </w:p>
    <w:p w:rsidR="00DB08FA" w:rsidRDefault="00DB08FA">
      <w:r>
        <w:t>}</w:t>
      </w:r>
    </w:p>
    <w:p w:rsidR="00DB08FA" w:rsidDel="00702265" w:rsidRDefault="00DB08FA">
      <w:pPr>
        <w:numPr>
          <w:ilvl w:val="0"/>
          <w:numId w:val="22"/>
        </w:numPr>
        <w:rPr>
          <w:del w:id="459" w:author="Shapira, Oz" w:date="2012-11-24T11:22:00Z"/>
          <w:b/>
          <w:bCs/>
        </w:rPr>
      </w:pPr>
      <w:bookmarkStart w:id="460" w:name="_Toc341699010"/>
      <w:bookmarkStart w:id="461" w:name="_Toc341699184"/>
      <w:bookmarkStart w:id="462" w:name="_Toc341717719"/>
      <w:bookmarkStart w:id="463" w:name="_Toc341726164"/>
      <w:bookmarkStart w:id="464" w:name="_Toc341797992"/>
      <w:bookmarkStart w:id="465" w:name="_Toc341800595"/>
      <w:bookmarkStart w:id="466" w:name="_Toc341875278"/>
      <w:bookmarkEnd w:id="460"/>
      <w:bookmarkEnd w:id="461"/>
      <w:bookmarkEnd w:id="462"/>
      <w:bookmarkEnd w:id="463"/>
      <w:bookmarkEnd w:id="464"/>
      <w:bookmarkEnd w:id="465"/>
      <w:bookmarkEnd w:id="466"/>
    </w:p>
    <w:p w:rsidR="00DB08FA" w:rsidRPr="003F33A2" w:rsidDel="00702265" w:rsidRDefault="00DB08FA">
      <w:pPr>
        <w:numPr>
          <w:ilvl w:val="0"/>
          <w:numId w:val="22"/>
        </w:numPr>
        <w:rPr>
          <w:del w:id="467" w:author="Shapira, Oz" w:date="2012-11-24T11:22:00Z"/>
          <w:b/>
          <w:bCs/>
        </w:rPr>
      </w:pPr>
      <w:bookmarkStart w:id="468" w:name="_Toc341699011"/>
      <w:bookmarkStart w:id="469" w:name="_Toc341699185"/>
      <w:bookmarkStart w:id="470" w:name="_Toc341717720"/>
      <w:bookmarkStart w:id="471" w:name="_Toc341726165"/>
      <w:bookmarkStart w:id="472" w:name="_Toc341797993"/>
      <w:bookmarkStart w:id="473" w:name="_Toc341800596"/>
      <w:bookmarkStart w:id="474" w:name="_Toc341875279"/>
      <w:bookmarkEnd w:id="468"/>
      <w:bookmarkEnd w:id="469"/>
      <w:bookmarkEnd w:id="470"/>
      <w:bookmarkEnd w:id="471"/>
      <w:bookmarkEnd w:id="472"/>
      <w:bookmarkEnd w:id="473"/>
      <w:bookmarkEnd w:id="474"/>
    </w:p>
    <w:p w:rsidR="00DB08FA" w:rsidRPr="007D1447" w:rsidRDefault="00DB08FA" w:rsidP="00223BF0">
      <w:pPr>
        <w:pStyle w:val="Heading3"/>
        <w:numPr>
          <w:ilvl w:val="2"/>
          <w:numId w:val="8"/>
        </w:numPr>
      </w:pPr>
      <w:bookmarkStart w:id="475" w:name="_Toc341875280"/>
      <w:r>
        <w:t>Data collecting</w:t>
      </w:r>
      <w:r w:rsidRPr="007D1447">
        <w:t>:</w:t>
      </w:r>
      <w:bookmarkEnd w:id="475"/>
    </w:p>
    <w:p w:rsidR="00DB08FA" w:rsidRDefault="00DB08FA" w:rsidP="009F1AA1">
      <w:pPr>
        <w:jc w:val="both"/>
      </w:pPr>
      <w:r>
        <w:t xml:space="preserve">The data we are going to extract will </w:t>
      </w:r>
      <w:r w:rsidR="00BA4022">
        <w:t xml:space="preserve">be </w:t>
      </w:r>
      <w:r>
        <w:t>save</w:t>
      </w:r>
      <w:r w:rsidR="00BA4022">
        <w:t>d</w:t>
      </w:r>
      <w:r>
        <w:t xml:space="preser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9F1AA1">
      <w:pPr>
        <w:jc w:val="both"/>
      </w:pPr>
      <w:r>
        <w:t>Second stage we parse each xml file for creati</w:t>
      </w:r>
      <w:r w:rsidR="00EC7C39">
        <w:t>ng the graph.</w:t>
      </w:r>
    </w:p>
    <w:p w:rsidR="00BD4702" w:rsidRDefault="00BD4702" w:rsidP="00223BF0">
      <w:pPr>
        <w:pStyle w:val="Heading3"/>
        <w:numPr>
          <w:ilvl w:val="2"/>
          <w:numId w:val="8"/>
        </w:numPr>
      </w:pPr>
      <w:bookmarkStart w:id="476" w:name="_Toc341875281"/>
      <w:r>
        <w:t>Graph creation</w:t>
      </w:r>
      <w:bookmarkEnd w:id="476"/>
      <w:r>
        <w:t xml:space="preserve"> </w:t>
      </w:r>
    </w:p>
    <w:p w:rsidR="00BD4702" w:rsidRDefault="00BD4702">
      <w:pPr>
        <w:jc w:val="both"/>
        <w:pPrChange w:id="477" w:author="Shapira, Oz" w:date="2012-11-27T17:23:00Z">
          <w:pPr/>
        </w:pPrChange>
      </w:pPr>
      <w:r>
        <w:t xml:space="preserve">The crawling process </w:t>
      </w:r>
      <w:r w:rsidR="0034361B">
        <w:t xml:space="preserve">will create us </w:t>
      </w:r>
      <w:r w:rsidR="0034361B" w:rsidRPr="0034361B">
        <w:t>hierarchy</w:t>
      </w:r>
      <w:r w:rsidR="0034361B">
        <w:t xml:space="preserve"> of folders and xml </w:t>
      </w:r>
      <w:r w:rsidR="006B17AA">
        <w:t xml:space="preserve">files. </w:t>
      </w:r>
      <w:r w:rsidR="00DE40EA">
        <w:t>From</w:t>
      </w:r>
      <w:r w:rsidR="006B17AA">
        <w:t xml:space="preserve"> those files we can parse the content and retrieve information a graph</w:t>
      </w:r>
      <w:r w:rsidR="00DE40EA">
        <w:t xml:space="preserve"> </w:t>
      </w:r>
      <w:r w:rsidR="006B17AA">
        <w:t>.</w:t>
      </w:r>
      <w:r w:rsidR="00DE40EA">
        <w:t>with the ability to represent the native o</w:t>
      </w:r>
      <w:r w:rsidR="006B17AA">
        <w:t>ntology</w:t>
      </w:r>
      <w:r w:rsidR="00DE40EA">
        <w:t xml:space="preserve"> of user curator subjects. </w:t>
      </w:r>
    </w:p>
    <w:p w:rsidR="00F812AD" w:rsidRDefault="00F812AD" w:rsidP="00223BF0">
      <w:pPr>
        <w:pStyle w:val="Heading4"/>
        <w:numPr>
          <w:ilvl w:val="3"/>
          <w:numId w:val="8"/>
        </w:numPr>
      </w:pPr>
      <w:r>
        <w:t xml:space="preserve">Main general graph </w:t>
      </w:r>
    </w:p>
    <w:p w:rsidR="00DE40EA" w:rsidRDefault="00F812AD" w:rsidP="00223BF0">
      <w:pPr>
        <w:pStyle w:val="NoSpacing"/>
        <w:jc w:val="both"/>
      </w:pPr>
      <w:r>
        <w:t xml:space="preserve">The main graph will represent all type of connections inside </w:t>
      </w:r>
      <w:proofErr w:type="spellStart"/>
      <w:ins w:id="478" w:author="Shapira, Oz" w:date="2012-11-28T14:16:00Z">
        <w:r w:rsidR="00121933">
          <w:t>P</w:t>
        </w:r>
      </w:ins>
      <w:del w:id="479" w:author="Shapira, Oz" w:date="2012-11-28T14:16:00Z">
        <w:r w:rsidDel="00121933">
          <w:delText>p</w:delText>
        </w:r>
      </w:del>
      <w:r>
        <w:t>interest</w:t>
      </w:r>
      <w:proofErr w:type="spellEnd"/>
      <w:r>
        <w:t xml:space="preserve"> </w:t>
      </w:r>
      <w:proofErr w:type="gramStart"/>
      <w:r w:rsidR="00C443D0">
        <w:t>website,</w:t>
      </w:r>
      <w:proofErr w:type="gramEnd"/>
      <w:r>
        <w:t xml:space="preserve"> each object wil</w:t>
      </w:r>
      <w:r w:rsidR="00D5111F">
        <w:t>l be document in our main graph.</w:t>
      </w:r>
      <w:r w:rsidR="00CA2659">
        <w:t xml:space="preserve"> </w:t>
      </w:r>
    </w:p>
    <w:p w:rsidR="00297B36" w:rsidRDefault="00CA2659" w:rsidP="00223BF0">
      <w:pPr>
        <w:pStyle w:val="NoSpacing"/>
        <w:jc w:val="both"/>
      </w:pPr>
      <w:r>
        <w:t>The main graph</w:t>
      </w:r>
      <w:r w:rsidR="008015AF">
        <w:t xml:space="preserve"> i</w:t>
      </w:r>
      <w:r>
        <w:t xml:space="preserve">s bend to </w:t>
      </w:r>
      <w:proofErr w:type="spellStart"/>
      <w:ins w:id="480" w:author="Shapira, Oz" w:date="2012-11-28T14:16:00Z">
        <w:r w:rsidR="00121933">
          <w:t>P</w:t>
        </w:r>
      </w:ins>
      <w:del w:id="481" w:author="Shapira, Oz" w:date="2012-11-28T14:16:00Z">
        <w:r w:rsidDel="00121933">
          <w:delText>p</w:delText>
        </w:r>
      </w:del>
      <w:r>
        <w:t>interest</w:t>
      </w:r>
      <w:proofErr w:type="spellEnd"/>
      <w:r>
        <w:t xml:space="preserve"> hierarchy</w:t>
      </w:r>
      <w:r w:rsidR="008015AF">
        <w:t xml:space="preserve"> will marked as graph G when each node (V) will represent object in </w:t>
      </w:r>
      <w:proofErr w:type="spellStart"/>
      <w:ins w:id="482" w:author="Shapira, Oz" w:date="2012-11-28T14:17:00Z">
        <w:r w:rsidR="00121933">
          <w:t>P</w:t>
        </w:r>
      </w:ins>
      <w:del w:id="483" w:author="Shapira, Oz" w:date="2012-11-28T14:17:00Z">
        <w:r w:rsidR="008015AF" w:rsidDel="00121933">
          <w:delText>p</w:delText>
        </w:r>
      </w:del>
      <w:r w:rsidR="008015AF">
        <w:t>interest</w:t>
      </w:r>
      <w:proofErr w:type="spellEnd"/>
      <w:r w:rsidR="008015AF">
        <w:t xml:space="preserve">  hierarchy (users, subjects , items )</w:t>
      </w:r>
      <w:r w:rsidR="00E075A2">
        <w:t xml:space="preserve"> therefor V={users ,subjects ,items} </w:t>
      </w:r>
      <w:r w:rsidR="00DE7C0E">
        <w:t>,</w:t>
      </w:r>
      <w:r w:rsidR="008015AF">
        <w:t xml:space="preserve"> the edges (E) are the connection is represent </w:t>
      </w:r>
      <w:r w:rsidR="008015AF" w:rsidRPr="008015AF">
        <w:t>belonging</w:t>
      </w:r>
      <w:r w:rsidR="008015AF">
        <w:t xml:space="preserve"> at the hierarchy when </w:t>
      </w:r>
      <w:r w:rsidR="008015AF" w:rsidRPr="009F1AA1">
        <w:rPr>
          <w:rFonts w:cstheme="minorHAnsi"/>
        </w:rPr>
        <w:t xml:space="preserve">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u,v</w:t>
      </w:r>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150A11">
        <w:rPr>
          <w:rFonts w:cstheme="minorHAnsi"/>
        </w:rPr>
        <w:t xml:space="preserve"> </w:t>
      </w:r>
      <w:r w:rsidR="00E075A2">
        <w:rPr>
          <w:rFonts w:cstheme="minorHAnsi"/>
        </w:rPr>
        <w:t xml:space="preserve"> </w:t>
      </w:r>
      <w:r w:rsidR="00150A11">
        <w:rPr>
          <w:rFonts w:cstheme="minorHAnsi"/>
        </w:rPr>
        <w:t>for example</w:t>
      </w:r>
      <w:r w:rsidR="00E075A2">
        <w:rPr>
          <w:rFonts w:cstheme="minorHAnsi"/>
        </w:rPr>
        <w:t xml:space="preserve"> : let’s </w:t>
      </w:r>
      <w:r w:rsidR="000248C4">
        <w:rPr>
          <w:rFonts w:cstheme="minorHAnsi"/>
        </w:rPr>
        <w:t xml:space="preserve">presume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0248C4">
        <w:t xml:space="preserve"> when he owned subjects like pizza ,animals (animals</w:t>
      </w:r>
      <w:r w:rsidR="00E075A2">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we also have </w:t>
      </w:r>
      <w:proofErr w:type="spellStart"/>
      <w:r w:rsidR="00297B36">
        <w:t>user_y</w:t>
      </w:r>
      <w:proofErr w:type="spellEnd"/>
      <w:r w:rsidR="00297B36">
        <w:t xml:space="preserve"> that also love animals and pizza</w:t>
      </w:r>
      <w:r w:rsidR="000248C4">
        <w:t xml:space="preserve"> we will create edge</w:t>
      </w:r>
      <w:r w:rsidR="005163F5">
        <w:t xml:space="preserve"> between user and is subjects</w:t>
      </w:r>
      <w:r w:rsidR="000248C4">
        <w:t xml:space="preserve"> (</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r w:rsidR="00297B36">
        <w:t xml:space="preserve">and </w:t>
      </w:r>
      <w:r w:rsidR="008663DB">
        <w:t>(</w:t>
      </w:r>
      <w:proofErr w:type="spellStart"/>
      <w:r w:rsidR="008663DB">
        <w:t>user_x,animals</w:t>
      </w:r>
      <w:proofErr w:type="spellEnd"/>
      <w:r w:rsidR="008663DB">
        <w:t>)</w:t>
      </w:r>
      <w:r w:rsidR="008663DB" w:rsidRPr="00BC300B">
        <w:rPr>
          <w:rFonts w:ascii="Cambria Math" w:hAnsi="Cambria Math" w:cs="Cambria Math"/>
        </w:rPr>
        <w:t>∈</w:t>
      </w:r>
      <w:r w:rsidR="008663DB">
        <w:t xml:space="preserve">E </w:t>
      </w:r>
      <w:r w:rsidR="0061558D">
        <w:t xml:space="preserve"> </w:t>
      </w:r>
      <w:r w:rsidR="00390F25">
        <w:t xml:space="preserve"> </w:t>
      </w:r>
      <w:r w:rsidR="00297B36">
        <w:t xml:space="preserve">and relation between </w:t>
      </w:r>
      <w:proofErr w:type="spellStart"/>
      <w:r w:rsidR="00297B36">
        <w:t>user_y</w:t>
      </w:r>
      <w:proofErr w:type="spellEnd"/>
      <w:r w:rsidR="00297B36">
        <w:t xml:space="preserve">  ((</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r w:rsidR="00297B36">
        <w:rPr>
          <w:rFonts w:ascii="Cambria Math" w:hAnsi="Cambria Math" w:cs="Cambria Math"/>
        </w:rPr>
        <w:t>E</w:t>
      </w:r>
      <w:r w:rsidR="00297B36">
        <w:t xml:space="preserve">) </w:t>
      </w:r>
    </w:p>
    <w:p w:rsidR="00297B36" w:rsidRDefault="00297B36" w:rsidP="00223BF0">
      <w:pPr>
        <w:pStyle w:val="NoSpacing"/>
        <w:jc w:val="both"/>
      </w:pPr>
      <w:proofErr w:type="spellStart"/>
      <w:r>
        <w:t>User_z</w:t>
      </w:r>
      <w:proofErr w:type="spellEnd"/>
      <w:r>
        <w:t xml:space="preserve"> love </w:t>
      </w:r>
      <w:proofErr w:type="gramStart"/>
      <w:r>
        <w:t>cars(</w:t>
      </w:r>
      <w:proofErr w:type="gramEnd"/>
      <w:r>
        <w:t xml:space="preserve">cars </w:t>
      </w:r>
      <w:r w:rsidRPr="00BC300B">
        <w:rPr>
          <w:rFonts w:ascii="Cambria Math" w:hAnsi="Cambria Math" w:cs="Cambria Math"/>
        </w:rPr>
        <w:t>∈</w:t>
      </w:r>
      <w:r>
        <w:rPr>
          <w:rFonts w:ascii="Cambria Math" w:hAnsi="Cambria Math" w:cs="Cambria Math"/>
        </w:rPr>
        <w:t xml:space="preserve"> </w:t>
      </w:r>
      <w:r>
        <w:t xml:space="preserve">V) and pizza </w:t>
      </w:r>
      <w:r>
        <w:rPr>
          <w:rFonts w:ascii="Tahoma" w:hAnsi="Tahoma" w:cs="Tahoma"/>
          <w:sz w:val="20"/>
          <w:szCs w:val="20"/>
        </w:rPr>
        <w:t>also ,therefore (</w:t>
      </w:r>
      <w:proofErr w:type="spellStart"/>
      <w:r>
        <w:rPr>
          <w:rFonts w:ascii="Tahoma" w:hAnsi="Tahoma" w:cs="Tahoma"/>
          <w:sz w:val="20"/>
          <w:szCs w:val="20"/>
        </w:rPr>
        <w:t>user_z,pizza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 xml:space="preserve">E &amp; </w:t>
      </w:r>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p>
    <w:p w:rsidR="00EB576B" w:rsidRDefault="00390F25" w:rsidP="00223BF0">
      <w:pPr>
        <w:pStyle w:val="NoSpacing"/>
        <w:jc w:val="both"/>
      </w:pPr>
      <w:r>
        <w:t xml:space="preserve">pizza subject </w:t>
      </w:r>
      <w:r w:rsidR="0061558D">
        <w:t xml:space="preserve">owned items likes </w:t>
      </w:r>
      <w:proofErr w:type="spellStart"/>
      <w:r w:rsidR="0061558D">
        <w:t>tuna_pizza</w:t>
      </w:r>
      <w:proofErr w:type="spellEnd"/>
      <w:r w:rsidR="0061558D">
        <w:t xml:space="preserve">  ,</w:t>
      </w:r>
      <w:proofErr w:type="spellStart"/>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r w:rsidR="005163F5">
        <w:t xml:space="preserve"> will create edges between subject to item </w:t>
      </w:r>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p>
    <w:p w:rsidR="00EB576B" w:rsidRDefault="00EB576B" w:rsidP="00223BF0">
      <w:pPr>
        <w:pStyle w:val="NoSpacing"/>
        <w:jc w:val="both"/>
      </w:pPr>
      <w:r>
        <w:t>With this graph we can analysis the connection</w:t>
      </w:r>
      <w:r w:rsidR="00196F47">
        <w:t xml:space="preserve"> between each object in </w:t>
      </w:r>
      <w:proofErr w:type="spellStart"/>
      <w:r w:rsidR="00196F47">
        <w:t>pinteres</w:t>
      </w:r>
      <w:r>
        <w:t>t</w:t>
      </w:r>
      <w:proofErr w:type="spellEnd"/>
      <w:r>
        <w:t xml:space="preserve"> site </w:t>
      </w:r>
    </w:p>
    <w:p w:rsidR="00D5111F" w:rsidRPr="009F1AA1" w:rsidRDefault="006D172C" w:rsidP="009F1AA1">
      <w:pPr>
        <w:pStyle w:val="NoSpacing"/>
        <w:rPr>
          <w:ins w:id="484" w:author="Shapira, Oz" w:date="2012-11-24T12:22:00Z"/>
          <w:rFonts w:cstheme="minorHAnsi"/>
        </w:rPr>
      </w:pPr>
      <w:del w:id="485" w:author="Shapira, Oz" w:date="2012-11-26T18:50:00Z">
        <w:r w:rsidDel="006D172C">
          <w:rPr>
            <w:noProof/>
          </w:rPr>
          <mc:AlternateContent>
            <mc:Choice Requires="wpg">
              <w:drawing>
                <wp:anchor distT="0" distB="0" distL="114300" distR="114300" simplePos="0" relativeHeight="251698176" behindDoc="0" locked="0" layoutInCell="1" allowOverlap="1" wp14:anchorId="0C0B6DDC" wp14:editId="2D823DB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b/>
                                    <w:bCs/>
                                    <w:sz w:val="20"/>
                                    <w:szCs w:val="20"/>
                                  </w:rPr>
                                </w:pPr>
                                <w:del w:id="486" w:author="Shapira, Oz" w:date="2012-11-24T18:41:00Z">
                                  <w:r w:rsidRPr="009F1AA1" w:rsidDel="00EB576B">
                                    <w:rPr>
                                      <w:b/>
                                      <w:bCs/>
                                      <w:sz w:val="20"/>
                                      <w:szCs w:val="20"/>
                                    </w:rPr>
                                    <w:delText>Movies</w:delText>
                                  </w:r>
                                </w:del>
                                <w:proofErr w:type="spellStart"/>
                                <w:ins w:id="487" w:author="Shapira, Oz" w:date="2012-11-24T18:41:00Z">
                                  <w:r w:rsidRPr="009F1AA1">
                                    <w:rPr>
                                      <w:b/>
                                      <w:bCs/>
                                      <w:sz w:val="20"/>
                                      <w:szCs w:val="20"/>
                                    </w:rPr>
                                    <w:t>User_</w:t>
                                  </w:r>
                                </w:ins>
                                <w:ins w:id="488" w:author="Shapira, Oz" w:date="2012-11-24T18:42:00Z">
                                  <w:r w:rsidRPr="009F1AA1">
                                    <w:rPr>
                                      <w:b/>
                                      <w:bCs/>
                                      <w:sz w:val="20"/>
                                      <w:szCs w:val="20"/>
                                    </w:rPr>
                                    <w:t>x</w:t>
                                  </w:r>
                                </w:ins>
                                <w:proofErr w:type="spellEnd"/>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b/>
                                      <w:bCs/>
                                      <w:sz w:val="20"/>
                                      <w:szCs w:val="20"/>
                                    </w:rPr>
                                  </w:pPr>
                                  <w:del w:id="489" w:author="Shapira, Oz" w:date="2012-11-24T18:42:00Z">
                                    <w:r w:rsidRPr="009F1AA1" w:rsidDel="00EB576B">
                                      <w:rPr>
                                        <w:b/>
                                        <w:bCs/>
                                        <w:sz w:val="20"/>
                                        <w:szCs w:val="20"/>
                                      </w:rPr>
                                      <w:delText>Movies</w:delText>
                                    </w:r>
                                  </w:del>
                                  <w:proofErr w:type="gramStart"/>
                                  <w:ins w:id="490" w:author="Shapira, Oz" w:date="2012-11-24T18:42:00Z">
                                    <w:r w:rsidRPr="009F1AA1">
                                      <w:rPr>
                                        <w:b/>
                                        <w:bCs/>
                                        <w:sz w:val="20"/>
                                        <w:szCs w:val="20"/>
                                      </w:rPr>
                                      <w:t>pizza</w:t>
                                    </w:r>
                                  </w:ins>
                                  <w:proofErr w:type="gramEnd"/>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sz w:val="18"/>
                                      <w:szCs w:val="18"/>
                                    </w:rPr>
                                  </w:pPr>
                                  <w:del w:id="491" w:author="Shapira, Oz" w:date="2012-11-24T18:42:00Z">
                                    <w:r w:rsidRPr="009F1AA1" w:rsidDel="00EB576B">
                                      <w:rPr>
                                        <w:sz w:val="18"/>
                                        <w:szCs w:val="18"/>
                                      </w:rPr>
                                      <w:delText>Cakes</w:delText>
                                    </w:r>
                                  </w:del>
                                  <w:ins w:id="492" w:author="Shapira, Oz" w:date="2012-11-24T18:42:00Z">
                                    <w:r w:rsidRPr="009F1AA1">
                                      <w:rPr>
                                        <w:sz w:val="18"/>
                                        <w:szCs w:val="18"/>
                                      </w:rPr>
                                      <w:t>Tuna pizza</w:t>
                                    </w:r>
                                  </w:ins>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sz w:val="18"/>
                                      <w:szCs w:val="18"/>
                                    </w:rPr>
                                  </w:pPr>
                                  <w:del w:id="493" w:author="Shapira, Oz" w:date="2012-11-24T18:42:00Z">
                                    <w:r w:rsidRPr="009F1AA1" w:rsidDel="00EB576B">
                                      <w:rPr>
                                        <w:sz w:val="18"/>
                                        <w:szCs w:val="18"/>
                                      </w:rPr>
                                      <w:delText>Cakes</w:delText>
                                    </w:r>
                                  </w:del>
                                  <w:proofErr w:type="gramStart"/>
                                  <w:ins w:id="494" w:author="Shapira, Oz" w:date="2012-11-24T18:44:00Z">
                                    <w:r>
                                      <w:rPr>
                                        <w:sz w:val="18"/>
                                        <w:szCs w:val="18"/>
                                      </w:rPr>
                                      <w:t>olives</w:t>
                                    </w:r>
                                  </w:ins>
                                  <w:proofErr w:type="gramEnd"/>
                                  <w:ins w:id="495" w:author="Shapira, Oz" w:date="2012-11-24T18:42:00Z">
                                    <w:r w:rsidRPr="009F1AA1">
                                      <w:rPr>
                                        <w:sz w:val="18"/>
                                        <w:szCs w:val="18"/>
                                      </w:rPr>
                                      <w:t xml:space="preserve"> pizza</w:t>
                                    </w:r>
                                  </w:ins>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EB576B">
                                  <w:pPr>
                                    <w:jc w:val="center"/>
                                    <w:rPr>
                                      <w:sz w:val="18"/>
                                      <w:szCs w:val="18"/>
                                    </w:rPr>
                                  </w:pPr>
                                  <w:del w:id="496" w:author="Shapira, Oz" w:date="2012-11-24T18:42:00Z">
                                    <w:r w:rsidRPr="009F1AA1" w:rsidDel="00EB576B">
                                      <w:rPr>
                                        <w:sz w:val="12"/>
                                        <w:szCs w:val="12"/>
                                      </w:rPr>
                                      <w:delText>Cakes</w:delText>
                                    </w:r>
                                  </w:del>
                                  <w:proofErr w:type="gramStart"/>
                                  <w:ins w:id="497" w:author="Shapira, Oz" w:date="2012-11-24T18:44:00Z">
                                    <w:r w:rsidRPr="009F1AA1">
                                      <w:rPr>
                                        <w:sz w:val="12"/>
                                        <w:szCs w:val="12"/>
                                      </w:rPr>
                                      <w:t>mushroom</w:t>
                                    </w:r>
                                  </w:ins>
                                  <w:proofErr w:type="gramEnd"/>
                                  <w:ins w:id="498" w:author="Shapira, Oz" w:date="2012-11-24T18:42:00Z">
                                    <w:r w:rsidRPr="009F1AA1">
                                      <w:rPr>
                                        <w:sz w:val="12"/>
                                        <w:szCs w:val="12"/>
                                      </w:rPr>
                                      <w:t xml:space="preserve"> </w:t>
                                    </w:r>
                                    <w:r w:rsidRPr="009F1AA1">
                                      <w:rPr>
                                        <w:sz w:val="18"/>
                                        <w:szCs w:val="18"/>
                                      </w:rPr>
                                      <w:t>pizza</w:t>
                                    </w:r>
                                  </w:ins>
                                </w:p>
                                <w:p w:rsidR="00255CF0" w:rsidRDefault="00255CF0"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8F1C91">
                                <w:pPr>
                                  <w:jc w:val="center"/>
                                  <w:rPr>
                                    <w:b/>
                                    <w:bCs/>
                                    <w:sz w:val="20"/>
                                    <w:szCs w:val="20"/>
                                  </w:rPr>
                                </w:pPr>
                                <w:del w:id="499" w:author="Shapira, Oz" w:date="2012-11-24T18:41:00Z">
                                  <w:r w:rsidRPr="009F1AA1" w:rsidDel="00EB576B">
                                    <w:rPr>
                                      <w:b/>
                                      <w:bCs/>
                                      <w:sz w:val="20"/>
                                      <w:szCs w:val="20"/>
                                    </w:rPr>
                                    <w:delText>Movies</w:delText>
                                  </w:r>
                                </w:del>
                                <w:proofErr w:type="gramStart"/>
                                <w:ins w:id="500" w:author="Shapira, Oz" w:date="2012-11-24T18:46:00Z">
                                  <w:r w:rsidRPr="009F1AA1">
                                    <w:rPr>
                                      <w:b/>
                                      <w:bCs/>
                                      <w:sz w:val="20"/>
                                      <w:szCs w:val="20"/>
                                    </w:rPr>
                                    <w:t>cars</w:t>
                                  </w:r>
                                </w:ins>
                                <w:proofErr w:type="gramEnd"/>
                              </w:p>
                              <w:p w:rsidR="00255CF0" w:rsidRDefault="00255CF0"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255CF0" w:rsidRPr="009F1AA1" w:rsidRDefault="00255CF0" w:rsidP="008F1C91">
                                <w:pPr>
                                  <w:jc w:val="center"/>
                                  <w:rPr>
                                    <w:b/>
                                    <w:bCs/>
                                    <w:sz w:val="18"/>
                                    <w:szCs w:val="18"/>
                                  </w:rPr>
                                </w:pPr>
                                <w:del w:id="501" w:author="Shapira, Oz" w:date="2012-11-24T18:41:00Z">
                                  <w:r w:rsidRPr="009F1AA1" w:rsidDel="00EB576B">
                                    <w:rPr>
                                      <w:b/>
                                      <w:bCs/>
                                      <w:sz w:val="18"/>
                                      <w:szCs w:val="18"/>
                                    </w:rPr>
                                    <w:delText>Movies</w:delText>
                                  </w:r>
                                </w:del>
                                <w:proofErr w:type="gramStart"/>
                                <w:ins w:id="502" w:author="Shapira, Oz" w:date="2012-11-24T18:47:00Z">
                                  <w:r w:rsidRPr="009F1AA1">
                                    <w:rPr>
                                      <w:b/>
                                      <w:bCs/>
                                      <w:sz w:val="18"/>
                                      <w:szCs w:val="18"/>
                                    </w:rPr>
                                    <w:t>animals</w:t>
                                  </w:r>
                                </w:ins>
                                <w:proofErr w:type="gramEnd"/>
                              </w:p>
                              <w:p w:rsidR="00255CF0" w:rsidRDefault="00255CF0"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255CF0" w:rsidRPr="009F1AA1" w:rsidRDefault="00255CF0" w:rsidP="00EB576B">
                          <w:pPr>
                            <w:jc w:val="center"/>
                            <w:rPr>
                              <w:b/>
                              <w:bCs/>
                              <w:sz w:val="20"/>
                              <w:szCs w:val="20"/>
                            </w:rPr>
                          </w:pPr>
                          <w:del w:id="503" w:author="Shapira, Oz" w:date="2012-11-24T18:41:00Z">
                            <w:r w:rsidRPr="009F1AA1" w:rsidDel="00EB576B">
                              <w:rPr>
                                <w:b/>
                                <w:bCs/>
                                <w:sz w:val="20"/>
                                <w:szCs w:val="20"/>
                              </w:rPr>
                              <w:delText>Movies</w:delText>
                            </w:r>
                          </w:del>
                          <w:proofErr w:type="spellStart"/>
                          <w:ins w:id="504" w:author="Shapira, Oz" w:date="2012-11-24T18:41:00Z">
                            <w:r w:rsidRPr="009F1AA1">
                              <w:rPr>
                                <w:b/>
                                <w:bCs/>
                                <w:sz w:val="20"/>
                                <w:szCs w:val="20"/>
                              </w:rPr>
                              <w:t>User_</w:t>
                            </w:r>
                          </w:ins>
                          <w:ins w:id="505" w:author="Shapira, Oz" w:date="2012-11-24T18:42:00Z">
                            <w:r w:rsidRPr="009F1AA1">
                              <w:rPr>
                                <w:b/>
                                <w:bCs/>
                                <w:sz w:val="20"/>
                                <w:szCs w:val="20"/>
                              </w:rPr>
                              <w:t>x</w:t>
                            </w:r>
                          </w:ins>
                          <w:proofErr w:type="spellEnd"/>
                        </w:p>
                        <w:p w:rsidR="00255CF0" w:rsidRDefault="00255CF0"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255CF0" w:rsidRPr="009F1AA1" w:rsidRDefault="00255CF0" w:rsidP="00EB576B">
                            <w:pPr>
                              <w:jc w:val="center"/>
                              <w:rPr>
                                <w:b/>
                                <w:bCs/>
                                <w:sz w:val="20"/>
                                <w:szCs w:val="20"/>
                              </w:rPr>
                            </w:pPr>
                            <w:del w:id="506" w:author="Shapira, Oz" w:date="2012-11-24T18:42:00Z">
                              <w:r w:rsidRPr="009F1AA1" w:rsidDel="00EB576B">
                                <w:rPr>
                                  <w:b/>
                                  <w:bCs/>
                                  <w:sz w:val="20"/>
                                  <w:szCs w:val="20"/>
                                </w:rPr>
                                <w:delText>Movies</w:delText>
                              </w:r>
                            </w:del>
                            <w:proofErr w:type="gramStart"/>
                            <w:ins w:id="507" w:author="Shapira, Oz" w:date="2012-11-24T18:42:00Z">
                              <w:r w:rsidRPr="009F1AA1">
                                <w:rPr>
                                  <w:b/>
                                  <w:bCs/>
                                  <w:sz w:val="20"/>
                                  <w:szCs w:val="20"/>
                                </w:rPr>
                                <w:t>pizza</w:t>
                              </w:r>
                            </w:ins>
                            <w:proofErr w:type="gramEnd"/>
                          </w:p>
                          <w:p w:rsidR="00255CF0" w:rsidRDefault="00255CF0"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255CF0" w:rsidRPr="009F1AA1" w:rsidRDefault="00255CF0" w:rsidP="00EB576B">
                            <w:pPr>
                              <w:jc w:val="center"/>
                              <w:rPr>
                                <w:sz w:val="18"/>
                                <w:szCs w:val="18"/>
                              </w:rPr>
                            </w:pPr>
                            <w:del w:id="508" w:author="Shapira, Oz" w:date="2012-11-24T18:42:00Z">
                              <w:r w:rsidRPr="009F1AA1" w:rsidDel="00EB576B">
                                <w:rPr>
                                  <w:sz w:val="18"/>
                                  <w:szCs w:val="18"/>
                                </w:rPr>
                                <w:delText>Cakes</w:delText>
                              </w:r>
                            </w:del>
                            <w:ins w:id="509" w:author="Shapira, Oz" w:date="2012-11-24T18:42:00Z">
                              <w:r w:rsidRPr="009F1AA1">
                                <w:rPr>
                                  <w:sz w:val="18"/>
                                  <w:szCs w:val="18"/>
                                </w:rPr>
                                <w:t>Tuna pizza</w:t>
                              </w:r>
                            </w:ins>
                          </w:p>
                          <w:p w:rsidR="00255CF0" w:rsidRDefault="00255CF0"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255CF0" w:rsidRPr="009F1AA1" w:rsidRDefault="00255CF0" w:rsidP="00EB576B">
                            <w:pPr>
                              <w:jc w:val="center"/>
                              <w:rPr>
                                <w:sz w:val="18"/>
                                <w:szCs w:val="18"/>
                              </w:rPr>
                            </w:pPr>
                            <w:del w:id="510" w:author="Shapira, Oz" w:date="2012-11-24T18:42:00Z">
                              <w:r w:rsidRPr="009F1AA1" w:rsidDel="00EB576B">
                                <w:rPr>
                                  <w:sz w:val="18"/>
                                  <w:szCs w:val="18"/>
                                </w:rPr>
                                <w:delText>Cakes</w:delText>
                              </w:r>
                            </w:del>
                            <w:proofErr w:type="gramStart"/>
                            <w:ins w:id="511" w:author="Shapira, Oz" w:date="2012-11-24T18:44:00Z">
                              <w:r>
                                <w:rPr>
                                  <w:sz w:val="18"/>
                                  <w:szCs w:val="18"/>
                                </w:rPr>
                                <w:t>olives</w:t>
                              </w:r>
                            </w:ins>
                            <w:proofErr w:type="gramEnd"/>
                            <w:ins w:id="512" w:author="Shapira, Oz" w:date="2012-11-24T18:42:00Z">
                              <w:r w:rsidRPr="009F1AA1">
                                <w:rPr>
                                  <w:sz w:val="18"/>
                                  <w:szCs w:val="18"/>
                                </w:rPr>
                                <w:t xml:space="preserve"> pizza</w:t>
                              </w:r>
                            </w:ins>
                          </w:p>
                          <w:p w:rsidR="00255CF0" w:rsidRDefault="00255CF0"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255CF0" w:rsidRPr="009F1AA1" w:rsidRDefault="00255CF0" w:rsidP="00EB576B">
                            <w:pPr>
                              <w:jc w:val="center"/>
                              <w:rPr>
                                <w:sz w:val="18"/>
                                <w:szCs w:val="18"/>
                              </w:rPr>
                            </w:pPr>
                            <w:del w:id="513" w:author="Shapira, Oz" w:date="2012-11-24T18:42:00Z">
                              <w:r w:rsidRPr="009F1AA1" w:rsidDel="00EB576B">
                                <w:rPr>
                                  <w:sz w:val="12"/>
                                  <w:szCs w:val="12"/>
                                </w:rPr>
                                <w:delText>Cakes</w:delText>
                              </w:r>
                            </w:del>
                            <w:proofErr w:type="gramStart"/>
                            <w:ins w:id="514" w:author="Shapira, Oz" w:date="2012-11-24T18:44:00Z">
                              <w:r w:rsidRPr="009F1AA1">
                                <w:rPr>
                                  <w:sz w:val="12"/>
                                  <w:szCs w:val="12"/>
                                </w:rPr>
                                <w:t>mushroom</w:t>
                              </w:r>
                            </w:ins>
                            <w:proofErr w:type="gramEnd"/>
                            <w:ins w:id="515" w:author="Shapira, Oz" w:date="2012-11-24T18:42:00Z">
                              <w:r w:rsidRPr="009F1AA1">
                                <w:rPr>
                                  <w:sz w:val="12"/>
                                  <w:szCs w:val="12"/>
                                </w:rPr>
                                <w:t xml:space="preserve"> </w:t>
                              </w:r>
                              <w:r w:rsidRPr="009F1AA1">
                                <w:rPr>
                                  <w:sz w:val="18"/>
                                  <w:szCs w:val="18"/>
                                </w:rPr>
                                <w:t>pizza</w:t>
                              </w:r>
                            </w:ins>
                          </w:p>
                          <w:p w:rsidR="00255CF0" w:rsidRDefault="00255CF0"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255CF0" w:rsidRPr="009F1AA1" w:rsidRDefault="00255CF0" w:rsidP="008F1C91">
                          <w:pPr>
                            <w:jc w:val="center"/>
                            <w:rPr>
                              <w:b/>
                              <w:bCs/>
                              <w:sz w:val="20"/>
                              <w:szCs w:val="20"/>
                            </w:rPr>
                          </w:pPr>
                          <w:del w:id="516" w:author="Shapira, Oz" w:date="2012-11-24T18:41:00Z">
                            <w:r w:rsidRPr="009F1AA1" w:rsidDel="00EB576B">
                              <w:rPr>
                                <w:b/>
                                <w:bCs/>
                                <w:sz w:val="20"/>
                                <w:szCs w:val="20"/>
                              </w:rPr>
                              <w:delText>Movies</w:delText>
                            </w:r>
                          </w:del>
                          <w:proofErr w:type="gramStart"/>
                          <w:ins w:id="517" w:author="Shapira, Oz" w:date="2012-11-24T18:46:00Z">
                            <w:r w:rsidRPr="009F1AA1">
                              <w:rPr>
                                <w:b/>
                                <w:bCs/>
                                <w:sz w:val="20"/>
                                <w:szCs w:val="20"/>
                              </w:rPr>
                              <w:t>cars</w:t>
                            </w:r>
                          </w:ins>
                          <w:proofErr w:type="gramEnd"/>
                        </w:p>
                        <w:p w:rsidR="00255CF0" w:rsidRDefault="00255CF0"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255CF0" w:rsidRPr="009F1AA1" w:rsidRDefault="00255CF0" w:rsidP="008F1C91">
                          <w:pPr>
                            <w:jc w:val="center"/>
                            <w:rPr>
                              <w:b/>
                              <w:bCs/>
                              <w:sz w:val="18"/>
                              <w:szCs w:val="18"/>
                            </w:rPr>
                          </w:pPr>
                          <w:del w:id="518" w:author="Shapira, Oz" w:date="2012-11-24T18:41:00Z">
                            <w:r w:rsidRPr="009F1AA1" w:rsidDel="00EB576B">
                              <w:rPr>
                                <w:b/>
                                <w:bCs/>
                                <w:sz w:val="18"/>
                                <w:szCs w:val="18"/>
                              </w:rPr>
                              <w:delText>Movies</w:delText>
                            </w:r>
                          </w:del>
                          <w:proofErr w:type="gramStart"/>
                          <w:ins w:id="519" w:author="Shapira, Oz" w:date="2012-11-24T18:47:00Z">
                            <w:r w:rsidRPr="009F1AA1">
                              <w:rPr>
                                <w:b/>
                                <w:bCs/>
                                <w:sz w:val="18"/>
                                <w:szCs w:val="18"/>
                              </w:rPr>
                              <w:t>animals</w:t>
                            </w:r>
                          </w:ins>
                          <w:proofErr w:type="gramEnd"/>
                        </w:p>
                        <w:p w:rsidR="00255CF0" w:rsidRDefault="00255CF0"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520" w:author="Shapira, Oz" w:date="2012-11-24T18:35:00Z">
        <w:r w:rsidR="005163F5">
          <w:t xml:space="preserve"> </w:t>
        </w:r>
      </w:ins>
    </w:p>
    <w:p w:rsidR="00AE7BE9" w:rsidRDefault="006D172C" w:rsidP="009F1AA1">
      <w:pPr>
        <w:pStyle w:val="NoSpacing"/>
        <w:keepNext/>
        <w:rPr>
          <w:ins w:id="521" w:author="Shapira, Oz" w:date="2012-11-26T19:00:00Z"/>
        </w:rPr>
      </w:pPr>
      <w:ins w:id="522" w:author="Shapira, Oz" w:date="2012-11-26T18:50:00Z">
        <w:r>
          <w:rPr>
            <w:noProof/>
          </w:rPr>
          <w:lastRenderedPageBreak/>
          <w:drawing>
            <wp:inline distT="0" distB="0" distL="0" distR="0" wp14:anchorId="7886FA3C" wp14:editId="6D3ABEB0">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9F1AA1">
      <w:pPr>
        <w:pStyle w:val="Caption"/>
      </w:pPr>
      <w:r>
        <w:t xml:space="preserve">Figure </w:t>
      </w:r>
      <w:r>
        <w:fldChar w:fldCharType="begin"/>
      </w:r>
      <w:r>
        <w:instrText xml:space="preserve"> SEQ Figure \* ARABIC </w:instrText>
      </w:r>
      <w:r>
        <w:fldChar w:fldCharType="separate"/>
      </w:r>
      <w:r w:rsidR="0081771B">
        <w:rPr>
          <w:noProof/>
        </w:rPr>
        <w:t>4</w:t>
      </w:r>
      <w:r>
        <w:fldChar w:fldCharType="end"/>
      </w:r>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CA2659" w:rsidP="009F1AA1">
      <w:pPr>
        <w:jc w:val="both"/>
      </w:pPr>
      <w:r>
        <w:t xml:space="preserve">our </w:t>
      </w:r>
      <w:r w:rsidR="006D172C">
        <w:t xml:space="preserve">interests </w:t>
      </w:r>
      <w:r>
        <w:t>graph is undirect</w:t>
      </w:r>
      <w:r w:rsidR="00985E56">
        <w:t>ed graph G that will extract fro</w:t>
      </w:r>
      <w:r>
        <w:t xml:space="preserve">m the main </w:t>
      </w:r>
      <w:proofErr w:type="gramStart"/>
      <w:r>
        <w:t>graph ,</w:t>
      </w:r>
      <w:proofErr w:type="gramEnd"/>
      <w:r>
        <w:t>each node character will mark as (V,E) when V is our node group (</w:t>
      </w:r>
      <w:r w:rsidR="009D56D9">
        <w:t>interest</w:t>
      </w:r>
      <w:r>
        <w:t xml:space="preserve">)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w:t>
      </w:r>
      <w:r w:rsidR="009D56D9">
        <w:t>interests</w:t>
      </w:r>
      <w:r>
        <w:t xml:space="preserve">, the connection is establish when user X  have both </w:t>
      </w:r>
      <w:r w:rsidR="009D56D9">
        <w:t xml:space="preserve">interests , the </w:t>
      </w:r>
      <w:r w:rsidR="009D56D9" w:rsidRPr="009D56D9">
        <w:t>weight</w:t>
      </w:r>
      <w:r w:rsidR="00B92A45">
        <w:t xml:space="preserve"> of the edge is the </w:t>
      </w:r>
      <w:r w:rsidR="009D56D9">
        <w:t>number of users obtain the same two interests. In our example the interest graph have only the interest nodes: {</w:t>
      </w:r>
      <w:r w:rsidR="00B92A45">
        <w:t>animals, pizza, cars</w:t>
      </w:r>
      <w:r w:rsidR="009D56D9">
        <w:t>} = V the edge</w:t>
      </w:r>
      <w:r w:rsidR="00F03384">
        <w:t>s</w:t>
      </w:r>
      <w:r w:rsidR="009D56D9">
        <w:t xml:space="preserve"> ar</w:t>
      </w:r>
      <w:r w:rsidR="00F03384">
        <w:t xml:space="preserve">e represent the native of the interests connection </w:t>
      </w:r>
      <w:r w:rsidR="00B92A45">
        <w:t>when (animals, pizza)</w:t>
      </w:r>
      <w:r w:rsidR="00B92A45" w:rsidRPr="00BC300B">
        <w:rPr>
          <w:rFonts w:ascii="Cambria Math" w:hAnsi="Cambria Math" w:cs="Cambria Math"/>
        </w:rPr>
        <w:t>∈</w:t>
      </w:r>
      <w:r w:rsidR="00B92A45">
        <w:t>E &amp; (pizza ,cars)</w:t>
      </w:r>
      <w:r w:rsidR="00B92A45" w:rsidRPr="00BC300B">
        <w:rPr>
          <w:rFonts w:ascii="Cambria Math" w:hAnsi="Cambria Math" w:cs="Cambria Math"/>
        </w:rPr>
        <w:t>∈</w:t>
      </w:r>
      <w:r w:rsidR="00B92A45">
        <w:t>E</w:t>
      </w:r>
      <w:r w:rsidR="00941967">
        <w:t xml:space="preserve"> when </w:t>
      </w:r>
      <w:r w:rsidR="00941967">
        <w:rPr>
          <w:rFonts w:cstheme="minorHAnsi"/>
        </w:rPr>
        <w:t>ι</w:t>
      </w:r>
      <w:r w:rsidR="00941967">
        <w:t>(</w:t>
      </w:r>
      <w:proofErr w:type="spellStart"/>
      <w:r w:rsidR="00941967">
        <w:t>animals,pizza</w:t>
      </w:r>
      <w:proofErr w:type="spellEnd"/>
      <w:r w:rsidR="00941967">
        <w:t xml:space="preserve">)=2  and </w:t>
      </w:r>
      <w:r w:rsidR="00941967">
        <w:rPr>
          <w:rFonts w:cstheme="minorHAnsi"/>
        </w:rPr>
        <w:t>ι</w:t>
      </w:r>
      <w:r w:rsidR="00941967">
        <w:t xml:space="preserve"> (</w:t>
      </w:r>
      <w:proofErr w:type="spellStart"/>
      <w:r w:rsidR="00941967">
        <w:t>Cars,Pizza</w:t>
      </w:r>
      <w:proofErr w:type="spellEnd"/>
      <w:r w:rsidR="00941967">
        <w:t xml:space="preserve">)=1  </w:t>
      </w:r>
      <w:r w:rsidR="00B92A45">
        <w:t>the weight</w:t>
      </w:r>
      <w:r w:rsidR="00941967">
        <w:t xml:space="preserve"> </w:t>
      </w:r>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    </w:t>
      </w:r>
      <w:r w:rsidR="00B92A45">
        <w:t xml:space="preserve"> </w:t>
      </w:r>
    </w:p>
    <w:p w:rsidR="00B92A45" w:rsidRDefault="00B92A45" w:rsidP="009F1AA1">
      <w:pPr>
        <w:keepNext/>
      </w:pPr>
      <w:r>
        <w:rPr>
          <w:noProof/>
        </w:rPr>
        <w:drawing>
          <wp:inline distT="0" distB="0" distL="0" distR="0" wp14:anchorId="01B25F8D" wp14:editId="33085035">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p>
    <w:p w:rsidR="009D56D9" w:rsidRDefault="00B92A45" w:rsidP="009F1AA1">
      <w:pPr>
        <w:pStyle w:val="Caption"/>
      </w:pPr>
      <w:r>
        <w:t xml:space="preserve">Figure </w:t>
      </w:r>
      <w:r>
        <w:fldChar w:fldCharType="begin"/>
      </w:r>
      <w:r>
        <w:instrText xml:space="preserve"> SEQ Figure \* ARABIC </w:instrText>
      </w:r>
      <w:r>
        <w:fldChar w:fldCharType="separate"/>
      </w:r>
      <w:r w:rsidR="0081771B">
        <w:rPr>
          <w:noProof/>
        </w:rPr>
        <w:t>5</w:t>
      </w:r>
      <w:r>
        <w:fldChar w:fldCharType="end"/>
      </w:r>
      <w:r>
        <w:t xml:space="preserve">: </w:t>
      </w:r>
      <w:r w:rsidRPr="008A7C8F">
        <w:t xml:space="preserve">graphical </w:t>
      </w:r>
      <w:r>
        <w:t>view Interests connection graph</w:t>
      </w:r>
    </w:p>
    <w:p w:rsidR="00C443D0" w:rsidRPr="00C443D0" w:rsidRDefault="00CA2659" w:rsidP="009F1AA1">
      <w:pPr>
        <w:jc w:val="both"/>
      </w:pPr>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p>
    <w:p w:rsidR="00DE40EA" w:rsidRPr="00BD4702" w:rsidDel="00165B1E" w:rsidRDefault="00DE40EA" w:rsidP="009F1AA1">
      <w:pPr>
        <w:jc w:val="both"/>
        <w:rPr>
          <w:del w:id="523" w:author="Tsvika Kuflik" w:date="2012-11-27T19:25:00Z"/>
        </w:rPr>
      </w:pPr>
      <w:bookmarkStart w:id="524" w:name="_Toc341875282"/>
      <w:bookmarkEnd w:id="524"/>
    </w:p>
    <w:p w:rsidR="00854D0B" w:rsidDel="006B17AA" w:rsidRDefault="00854D0B" w:rsidP="00FD1104">
      <w:pPr>
        <w:pStyle w:val="Heading3"/>
        <w:numPr>
          <w:ilvl w:val="0"/>
          <w:numId w:val="22"/>
        </w:numPr>
        <w:rPr>
          <w:del w:id="525" w:author="Shapira, Oz" w:date="2012-11-24T11:49:00Z"/>
        </w:rPr>
      </w:pPr>
      <w:bookmarkStart w:id="526" w:name="_Toc341699014"/>
      <w:bookmarkStart w:id="527" w:name="_Toc341699188"/>
      <w:bookmarkStart w:id="528" w:name="_Toc341717723"/>
      <w:bookmarkStart w:id="529" w:name="_Toc341726168"/>
      <w:bookmarkStart w:id="530" w:name="_Toc341797996"/>
      <w:bookmarkStart w:id="531" w:name="_Toc341800599"/>
      <w:bookmarkStart w:id="532" w:name="_Toc341875283"/>
      <w:bookmarkEnd w:id="526"/>
      <w:bookmarkEnd w:id="527"/>
      <w:bookmarkEnd w:id="528"/>
      <w:bookmarkEnd w:id="529"/>
      <w:bookmarkEnd w:id="530"/>
      <w:bookmarkEnd w:id="531"/>
      <w:bookmarkEnd w:id="532"/>
    </w:p>
    <w:p w:rsidR="00854D0B" w:rsidRDefault="00854D0B" w:rsidP="009F1AA1">
      <w:pPr>
        <w:pStyle w:val="Heading2"/>
        <w:numPr>
          <w:ilvl w:val="1"/>
          <w:numId w:val="8"/>
        </w:numPr>
      </w:pPr>
      <w:bookmarkStart w:id="533" w:name="_Toc341875284"/>
      <w:r>
        <w:t>Tools</w:t>
      </w:r>
      <w:bookmarkEnd w:id="533"/>
    </w:p>
    <w:p w:rsidR="005B11D2" w:rsidRDefault="00854D0B" w:rsidP="009F1AA1">
      <w:pPr>
        <w:jc w:val="both"/>
      </w:pPr>
      <w:r>
        <w:t xml:space="preserve">For the purpose of the planned </w:t>
      </w:r>
      <w:r w:rsidR="007B715C">
        <w:t>research to</w:t>
      </w:r>
      <w:r>
        <w:t xml:space="preserve"> use the following tools: </w:t>
      </w:r>
    </w:p>
    <w:p w:rsidR="005B11D2" w:rsidRDefault="005B11D2" w:rsidP="009F1AA1">
      <w:pPr>
        <w:pStyle w:val="ListParagraph"/>
        <w:numPr>
          <w:ilvl w:val="0"/>
          <w:numId w:val="17"/>
        </w:numPr>
        <w:jc w:val="both"/>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9F1AA1">
      <w:pPr>
        <w:pStyle w:val="ListParagraph"/>
        <w:jc w:val="both"/>
      </w:pPr>
      <w:proofErr w:type="spellStart"/>
      <w:r>
        <w:t>TaritsFinder</w:t>
      </w:r>
      <w:proofErr w:type="spellEnd"/>
      <w:r>
        <w:t xml:space="preserve"> is multithread application cross OS implemented </w:t>
      </w:r>
      <w:proofErr w:type="gramStart"/>
      <w:r>
        <w:t>in  java</w:t>
      </w:r>
      <w:proofErr w:type="gramEnd"/>
      <w:r>
        <w:t>.</w:t>
      </w:r>
    </w:p>
    <w:p w:rsidR="005B11D2" w:rsidRDefault="00C72BBE" w:rsidP="009F1AA1">
      <w:pPr>
        <w:pStyle w:val="ListParagraph"/>
        <w:numPr>
          <w:ilvl w:val="0"/>
          <w:numId w:val="17"/>
        </w:numPr>
        <w:jc w:val="both"/>
      </w:pPr>
      <w:r w:rsidRPr="003F33A2">
        <w:rPr>
          <w:b/>
          <w:bCs/>
        </w:rPr>
        <w:t>Neo4J</w:t>
      </w:r>
      <w:r>
        <w:t xml:space="preserve"> – </w:t>
      </w:r>
      <w:proofErr w:type="spellStart"/>
      <w:r>
        <w:t>TraitFinder</w:t>
      </w:r>
      <w:proofErr w:type="spellEnd"/>
      <w:r>
        <w:t xml:space="preserve"> will use Neo4j graph database for upload the collected data.</w:t>
      </w:r>
    </w:p>
    <w:p w:rsidR="00C72BBE" w:rsidRDefault="00C72BBE" w:rsidP="009F1AA1">
      <w:pPr>
        <w:pStyle w:val="ListParagraph"/>
        <w:numPr>
          <w:ilvl w:val="0"/>
          <w:numId w:val="17"/>
        </w:numPr>
        <w:jc w:val="both"/>
      </w:pPr>
      <w:proofErr w:type="spellStart"/>
      <w:r>
        <w:rPr>
          <w:b/>
          <w:bCs/>
        </w:rPr>
        <w:lastRenderedPageBreak/>
        <w:t>Gephi</w:t>
      </w:r>
      <w:proofErr w:type="spellEnd"/>
      <w:r>
        <w:rPr>
          <w:b/>
          <w:bCs/>
        </w:rPr>
        <w:t xml:space="preserve"> </w:t>
      </w:r>
      <w:r>
        <w:t xml:space="preserve">– will be used to survey and </w:t>
      </w:r>
      <w:proofErr w:type="gramStart"/>
      <w:r>
        <w:t>analysis  graph</w:t>
      </w:r>
      <w:proofErr w:type="gramEnd"/>
      <w:r>
        <w:t xml:space="preserve"> </w:t>
      </w:r>
      <w:r w:rsidR="00987F91">
        <w:t>.</w:t>
      </w:r>
    </w:p>
    <w:p w:rsidR="00854D0B" w:rsidRPr="00854D0B" w:rsidDel="00165B1E" w:rsidRDefault="005B11D2" w:rsidP="009F1AA1">
      <w:pPr>
        <w:jc w:val="both"/>
        <w:rPr>
          <w:del w:id="534" w:author="Tsvika Kuflik" w:date="2012-11-27T19:25:00Z"/>
        </w:rPr>
      </w:pPr>
      <w:del w:id="535" w:author="Tsvika Kuflik" w:date="2012-11-27T19:25:00Z">
        <w:r w:rsidDel="00165B1E">
          <w:delText xml:space="preserve">  </w:delText>
        </w:r>
      </w:del>
    </w:p>
    <w:p w:rsidR="00196535" w:rsidRDefault="00196535" w:rsidP="00165B1E">
      <w:pPr>
        <w:pStyle w:val="Heading2"/>
        <w:ind w:firstLine="360"/>
      </w:pPr>
      <w:bookmarkStart w:id="536" w:name="_Toc341875285"/>
      <w:bookmarkEnd w:id="401"/>
      <w:bookmarkEnd w:id="402"/>
      <w:proofErr w:type="gramStart"/>
      <w:r w:rsidRPr="00196535">
        <w:t>4.</w:t>
      </w:r>
      <w:proofErr w:type="gramEnd"/>
      <w:del w:id="537" w:author="Tsvika Kuflik" w:date="2012-11-27T19:26:00Z">
        <w:r w:rsidRPr="00196535" w:rsidDel="00165B1E">
          <w:delText>2</w:delText>
        </w:r>
        <w:r w:rsidDel="00165B1E">
          <w:delText xml:space="preserve"> </w:delText>
        </w:r>
      </w:del>
      <w:r w:rsidR="00165B1E">
        <w:t xml:space="preserve">3 </w:t>
      </w:r>
      <w:r w:rsidRPr="00196535">
        <w:t>Evaluation</w:t>
      </w:r>
      <w:bookmarkEnd w:id="536"/>
    </w:p>
    <w:p w:rsidR="00E43D7A" w:rsidRDefault="00E43D7A" w:rsidP="00255CF0">
      <w:pPr>
        <w:jc w:val="both"/>
      </w:pPr>
      <w:r>
        <w:t xml:space="preserve">The proposed research will be evaluated by collecting publicly available data from social networks regarding users’ preferable items and using it to train a graph based recommendation engine. Approximately 100,000 profiles are to be </w:t>
      </w:r>
      <w:proofErr w:type="gramStart"/>
      <w:r>
        <w:t>crawled,</w:t>
      </w:r>
      <w:proofErr w:type="gramEnd"/>
      <w:r>
        <w:t xml:space="preserve"> initial test crawls show an average of </w:t>
      </w:r>
      <w:commentRangeStart w:id="538"/>
      <w:r>
        <w:t>X</w:t>
      </w:r>
      <w:commentRangeEnd w:id="538"/>
      <w:r>
        <w:rPr>
          <w:rStyle w:val="CommentReference"/>
        </w:rPr>
        <w:commentReference w:id="538"/>
      </w:r>
      <w:r>
        <w:t xml:space="preserve"> subjects of interests per user, with </w:t>
      </w:r>
      <w:commentRangeStart w:id="539"/>
      <w:r>
        <w:t>Y</w:t>
      </w:r>
      <w:commentRangeEnd w:id="539"/>
      <w:r>
        <w:rPr>
          <w:rStyle w:val="CommentReference"/>
        </w:rPr>
        <w:commentReference w:id="539"/>
      </w:r>
      <w:r>
        <w:t xml:space="preserve"> items in average listed under each interest album. </w:t>
      </w:r>
    </w:p>
    <w:p w:rsidR="00E43D7A" w:rsidRDefault="00E43D7A" w:rsidP="00255CF0">
      <w:pPr>
        <w:jc w:val="both"/>
      </w:pPr>
      <w:r>
        <w:t xml:space="preserve">The cross domain recommendations will be evaluated using a 10 fold validation as described in </w:t>
      </w:r>
      <w:proofErr w:type="spellStart"/>
      <w:r w:rsidRPr="003A256C">
        <w:t>Kohavi</w:t>
      </w:r>
      <w:proofErr w:type="spellEnd"/>
      <w:r w:rsidRPr="003A256C">
        <w:t xml:space="preserve"> [1995]</w:t>
      </w:r>
      <w:r>
        <w:t>. Of the collected data, 80%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255CF0">
      <w:pPr>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255CF0">
      <w:pPr>
        <w:jc w:val="both"/>
      </w:pPr>
      <w:r>
        <w:t xml:space="preserve">Since our system is cross-domain recommendation system the variety of interest is basically infinite </w:t>
      </w:r>
      <w:proofErr w:type="spellStart"/>
      <w:r>
        <w:t>R.Kohavi</w:t>
      </w:r>
      <w:proofErr w:type="spellEnd"/>
      <w:r>
        <w:t xml:space="preserve"> [1995] have been investigating using cross-validation and bootstrap for analyzing bias learning, he concluded the more the K-fold is bigger it’s reduce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E43D7A">
      <w:pPr>
        <w:jc w:val="both"/>
      </w:pPr>
      <w:r>
        <w:t xml:space="preserve">For evaluate this graph we be cross validation </w:t>
      </w:r>
      <w:r w:rsidRPr="00774576">
        <w:t>technique</w:t>
      </w:r>
      <w:r>
        <w:t xml:space="preserve">, we will runs cross validation runs as </w:t>
      </w:r>
      <w:r w:rsidRPr="005305E0">
        <w:t xml:space="preserve">described </w:t>
      </w:r>
      <w:r>
        <w:t>in the following table (in this example k-fold test when k=1000):</w:t>
      </w:r>
    </w:p>
    <w:tbl>
      <w:tblPr>
        <w:tblStyle w:val="TableGrid"/>
        <w:tblW w:w="0" w:type="auto"/>
        <w:tblLook w:val="04A0" w:firstRow="1" w:lastRow="0" w:firstColumn="1" w:lastColumn="0" w:noHBand="0" w:noVBand="1"/>
      </w:tblPr>
      <w:tblGrid>
        <w:gridCol w:w="2840"/>
        <w:gridCol w:w="2230"/>
        <w:gridCol w:w="3452"/>
      </w:tblGrid>
      <w:tr w:rsidR="005305E0" w:rsidTr="001B7524">
        <w:tc>
          <w:tcPr>
            <w:tcW w:w="2840" w:type="dxa"/>
            <w:shd w:val="clear" w:color="auto" w:fill="8DB3E2" w:themeFill="text2" w:themeFillTint="66"/>
          </w:tcPr>
          <w:p w:rsidR="005305E0" w:rsidRDefault="005305E0" w:rsidP="001B7524">
            <w:pPr>
              <w:jc w:val="center"/>
              <w:rPr>
                <w:rFonts w:eastAsiaTheme="minorHAnsi"/>
                <w:lang w:bidi="he-IL"/>
              </w:rPr>
            </w:pPr>
            <w:r>
              <w:t>Train size (creating graph based on X users)</w:t>
            </w:r>
          </w:p>
        </w:tc>
        <w:tc>
          <w:tcPr>
            <w:tcW w:w="2230" w:type="dxa"/>
            <w:shd w:val="clear" w:color="auto" w:fill="8DB3E2" w:themeFill="text2" w:themeFillTint="66"/>
          </w:tcPr>
          <w:p w:rsidR="005305E0" w:rsidRDefault="005305E0" w:rsidP="001B7524">
            <w:pPr>
              <w:jc w:val="center"/>
              <w:rPr>
                <w:rFonts w:eastAsiaTheme="minorHAnsi"/>
                <w:lang w:bidi="he-IL"/>
              </w:rPr>
            </w:pPr>
            <w:r>
              <w:t>Number of folds</w:t>
            </w:r>
            <w:r w:rsidR="00FD0187">
              <w:t xml:space="preserve"> tested user check</w:t>
            </w:r>
          </w:p>
        </w:tc>
        <w:tc>
          <w:tcPr>
            <w:tcW w:w="3452" w:type="dxa"/>
            <w:shd w:val="clear" w:color="auto" w:fill="8DB3E2" w:themeFill="text2" w:themeFillTint="66"/>
          </w:tcPr>
          <w:p w:rsidR="005305E0" w:rsidRDefault="005305E0" w:rsidP="001B7524">
            <w:pPr>
              <w:jc w:val="center"/>
              <w:rPr>
                <w:rFonts w:eastAsiaTheme="minorHAnsi"/>
                <w:lang w:bidi="he-IL"/>
              </w:rPr>
            </w:pPr>
            <w:r w:rsidRPr="005305E0">
              <w:t>Accuracy</w:t>
            </w:r>
            <w:r>
              <w:t xml:space="preserve"> needed</w:t>
            </w:r>
          </w:p>
        </w:tc>
      </w:tr>
      <w:tr w:rsidR="005305E0" w:rsidTr="001B7524">
        <w:tc>
          <w:tcPr>
            <w:tcW w:w="2840" w:type="dxa"/>
          </w:tcPr>
          <w:p w:rsidR="005305E0" w:rsidRDefault="005305E0" w:rsidP="001B7524">
            <w:pPr>
              <w:jc w:val="center"/>
              <w:rPr>
                <w:rFonts w:eastAsiaTheme="minorHAnsi"/>
                <w:lang w:bidi="he-IL"/>
              </w:rPr>
            </w:pPr>
            <w:r>
              <w:t>1000</w:t>
            </w:r>
          </w:p>
        </w:tc>
        <w:tc>
          <w:tcPr>
            <w:tcW w:w="2230" w:type="dxa"/>
          </w:tcPr>
          <w:p w:rsidR="005305E0" w:rsidRDefault="005305E0" w:rsidP="001B7524">
            <w:pPr>
              <w:jc w:val="center"/>
              <w:rPr>
                <w:rFonts w:eastAsiaTheme="minorHAnsi"/>
                <w:lang w:bidi="he-IL"/>
              </w:rPr>
            </w:pPr>
            <w:r>
              <w:t>1</w:t>
            </w:r>
          </w:p>
        </w:tc>
        <w:tc>
          <w:tcPr>
            <w:tcW w:w="3452" w:type="dxa"/>
          </w:tcPr>
          <w:p w:rsidR="005305E0" w:rsidRDefault="005305E0" w:rsidP="001B7524">
            <w:pPr>
              <w:jc w:val="center"/>
              <w:rPr>
                <w:rFonts w:eastAsiaTheme="minorHAnsi"/>
                <w:lang w:bidi="he-IL"/>
              </w:rPr>
            </w:pPr>
          </w:p>
        </w:tc>
      </w:tr>
      <w:tr w:rsidR="005305E0" w:rsidTr="001B7524">
        <w:tc>
          <w:tcPr>
            <w:tcW w:w="2840" w:type="dxa"/>
          </w:tcPr>
          <w:p w:rsidR="005305E0" w:rsidRDefault="005305E0" w:rsidP="005305E0">
            <w:pPr>
              <w:jc w:val="center"/>
            </w:pPr>
            <w:r>
              <w:t>10000</w:t>
            </w:r>
          </w:p>
        </w:tc>
        <w:tc>
          <w:tcPr>
            <w:tcW w:w="2230" w:type="dxa"/>
          </w:tcPr>
          <w:p w:rsidR="005305E0" w:rsidRDefault="005305E0" w:rsidP="005305E0">
            <w:pPr>
              <w:jc w:val="center"/>
            </w:pPr>
            <w:r>
              <w:t>10</w:t>
            </w:r>
          </w:p>
        </w:tc>
        <w:tc>
          <w:tcPr>
            <w:tcW w:w="3452" w:type="dxa"/>
          </w:tcPr>
          <w:p w:rsidR="005305E0" w:rsidRDefault="005305E0" w:rsidP="005305E0">
            <w:pPr>
              <w:jc w:val="center"/>
            </w:pPr>
          </w:p>
        </w:tc>
      </w:tr>
      <w:tr w:rsidR="005305E0" w:rsidTr="001B7524">
        <w:tc>
          <w:tcPr>
            <w:tcW w:w="2840" w:type="dxa"/>
          </w:tcPr>
          <w:p w:rsidR="005305E0" w:rsidRDefault="005305E0" w:rsidP="005305E0">
            <w:pPr>
              <w:jc w:val="center"/>
            </w:pPr>
            <w:r>
              <w:t>100000</w:t>
            </w:r>
          </w:p>
        </w:tc>
        <w:tc>
          <w:tcPr>
            <w:tcW w:w="2230" w:type="dxa"/>
          </w:tcPr>
          <w:p w:rsidR="005305E0" w:rsidRDefault="005305E0" w:rsidP="005305E0">
            <w:pPr>
              <w:jc w:val="center"/>
            </w:pPr>
            <w:r>
              <w:t>100</w:t>
            </w:r>
          </w:p>
        </w:tc>
        <w:tc>
          <w:tcPr>
            <w:tcW w:w="3452" w:type="dxa"/>
          </w:tcPr>
          <w:p w:rsidR="005305E0" w:rsidRDefault="005305E0" w:rsidP="005305E0">
            <w:pPr>
              <w:jc w:val="center"/>
            </w:pPr>
          </w:p>
        </w:tc>
      </w:tr>
    </w:tbl>
    <w:p w:rsidR="00187EC1" w:rsidRDefault="00187EC1"/>
    <w:p w:rsidR="00121933" w:rsidRDefault="00121933" w:rsidP="00121933">
      <w:pPr>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945314">
        <w:rPr>
          <w:b/>
          <w:bCs/>
        </w:rPr>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5305E0" w:rsidDel="009B4840" w:rsidRDefault="00FB37BC" w:rsidP="009B4840">
      <w:pPr>
        <w:jc w:val="both"/>
        <w:rPr>
          <w:del w:id="540" w:author="Shapira, Oz" w:date="2012-11-28T14:18:00Z"/>
        </w:rPr>
      </w:pPr>
      <w:del w:id="541" w:author="Shapira, Oz" w:date="2012-11-28T14:18:00Z">
        <w:r w:rsidDel="009B4840">
          <w:delText xml:space="preserve"> </w:delText>
        </w:r>
      </w:del>
    </w:p>
    <w:p w:rsidR="004F3D29" w:rsidDel="00D375CA" w:rsidRDefault="004F3D29" w:rsidP="009B4840">
      <w:pPr>
        <w:jc w:val="both"/>
        <w:rPr>
          <w:del w:id="542" w:author="Shapira, Oz" w:date="2012-11-27T16:32:00Z"/>
        </w:rPr>
      </w:pPr>
    </w:p>
    <w:p w:rsidR="00196535" w:rsidRDefault="00D76EA9" w:rsidP="001B7524">
      <w:pPr>
        <w:pStyle w:val="Heading1"/>
      </w:pPr>
      <w:bookmarkStart w:id="543" w:name="_Toc341875286"/>
      <w:r w:rsidRPr="00D76EA9">
        <w:t>5.</w:t>
      </w:r>
      <w:r w:rsidRPr="00D76EA9">
        <w:tab/>
        <w:t>Timetable</w:t>
      </w:r>
      <w:bookmarkEnd w:id="543"/>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lastRenderedPageBreak/>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1B7524">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1B7524">
      <w:pPr>
        <w:pStyle w:val="NoSpacing"/>
        <w:jc w:val="both"/>
      </w:pPr>
      <w:r>
        <w:t xml:space="preserve">Phase V   - improve </w:t>
      </w:r>
      <w:proofErr w:type="spellStart"/>
      <w:r>
        <w:t>TraitFinder</w:t>
      </w:r>
      <w:proofErr w:type="spellEnd"/>
      <w:r w:rsidR="000D33DB">
        <w:t>:</w:t>
      </w:r>
      <w:r>
        <w:t xml:space="preserve"> add automatic graph analysis GUI and RI</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Del="00165B1E" w:rsidRDefault="00D76EA9" w:rsidP="00D76EA9">
      <w:pPr>
        <w:rPr>
          <w:ins w:id="544" w:author="Shapira, Oz" w:date="2012-11-27T16:33:00Z"/>
          <w:del w:id="545" w:author="Tsvika Kuflik" w:date="2012-11-27T19:26:00Z"/>
        </w:rPr>
      </w:pPr>
    </w:p>
    <w:p w:rsidR="005A0CD7" w:rsidDel="00165B1E" w:rsidRDefault="005A0CD7" w:rsidP="00D76EA9">
      <w:pPr>
        <w:rPr>
          <w:ins w:id="546" w:author="Shapira, Oz" w:date="2012-11-27T16:33:00Z"/>
          <w:del w:id="547" w:author="Tsvika Kuflik" w:date="2012-11-27T19:26:00Z"/>
        </w:rPr>
      </w:pPr>
    </w:p>
    <w:p w:rsidR="005A0CD7" w:rsidRPr="00D76EA9" w:rsidDel="00165B1E" w:rsidRDefault="005A0CD7" w:rsidP="00D76EA9">
      <w:pPr>
        <w:rPr>
          <w:del w:id="548" w:author="Tsvika Kuflik" w:date="2012-11-27T19:26:00Z"/>
        </w:rPr>
      </w:pPr>
    </w:p>
    <w:p w:rsidR="00D76EA9" w:rsidRDefault="00D76EA9" w:rsidP="00D76EA9">
      <w:pPr>
        <w:pStyle w:val="Heading1"/>
        <w:rPr>
          <w:ins w:id="549" w:author="Shapira, Oz" w:date="2012-11-27T00:01:00Z"/>
        </w:rPr>
      </w:pPr>
      <w:bookmarkStart w:id="550" w:name="_Toc341875287"/>
      <w:r w:rsidRPr="00D76EA9">
        <w:t>6</w:t>
      </w:r>
      <w:r w:rsidRPr="00D76EA9">
        <w:tab/>
        <w:t>Research Contributions</w:t>
      </w:r>
      <w:bookmarkEnd w:id="550"/>
    </w:p>
    <w:p w:rsidR="00DF5865" w:rsidRDefault="00DF5865" w:rsidP="00DF5865">
      <w:pPr>
        <w:jc w:val="both"/>
        <w:rPr>
          <w:ins w:id="551" w:author="Shapira, Oz" w:date="2012-11-28T14:13:00Z"/>
        </w:rPr>
      </w:pPr>
      <w:ins w:id="552" w:author="Shapira, Oz" w:date="2012-11-28T14:13:00Z">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ins>
    </w:p>
    <w:p w:rsidR="00DF5865" w:rsidRPr="0008413D" w:rsidRDefault="00DF5865" w:rsidP="00DF5865">
      <w:pPr>
        <w:jc w:val="both"/>
      </w:pPr>
      <w:ins w:id="553" w:author="Shapira, Oz" w:date="2012-11-28T14:13:00Z">
        <w:r>
          <w:t>A secondary contribution will be estimation for dataset scales from which valid recommendations become effective.</w:t>
        </w:r>
      </w:ins>
    </w:p>
    <w:p w:rsidR="00D76EA9" w:rsidRDefault="00D76EA9" w:rsidP="00D76EA9">
      <w:pPr>
        <w:pStyle w:val="Heading1"/>
      </w:pPr>
      <w:bookmarkStart w:id="554" w:name="_Toc341875288"/>
      <w:commentRangeStart w:id="555"/>
      <w:r w:rsidRPr="00D76EA9">
        <w:t>7</w:t>
      </w:r>
      <w:r w:rsidRPr="00D76EA9">
        <w:tab/>
        <w:t>References</w:t>
      </w:r>
      <w:commentRangeEnd w:id="555"/>
      <w:r w:rsidR="001012D1">
        <w:rPr>
          <w:rStyle w:val="CommentReference"/>
          <w:rFonts w:asciiTheme="minorHAnsi" w:eastAsiaTheme="minorHAnsi" w:hAnsiTheme="minorHAnsi" w:cstheme="minorBidi"/>
          <w:b w:val="0"/>
          <w:bCs w:val="0"/>
          <w:color w:val="auto"/>
        </w:rPr>
        <w:commentReference w:id="555"/>
      </w:r>
      <w:bookmarkEnd w:id="554"/>
    </w:p>
    <w:p w:rsidR="00D76EA9" w:rsidRPr="00D76EA9" w:rsidDel="004C07E7" w:rsidRDefault="00D76EA9" w:rsidP="001B7524">
      <w:pPr>
        <w:jc w:val="both"/>
        <w:rPr>
          <w:del w:id="556" w:author="Shapira, Oz" w:date="2012-11-26T15:04:00Z"/>
        </w:rPr>
      </w:pPr>
    </w:p>
    <w:p w:rsidR="00D76EA9" w:rsidRDefault="00D76EA9" w:rsidP="001B7524">
      <w:pPr>
        <w:pStyle w:val="ListParagraph"/>
        <w:numPr>
          <w:ilvl w:val="0"/>
          <w:numId w:val="15"/>
        </w:numPr>
        <w:jc w:val="both"/>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1B7524">
      <w:pPr>
        <w:pStyle w:val="ListParagraph"/>
        <w:numPr>
          <w:ilvl w:val="0"/>
          <w:numId w:val="15"/>
        </w:numPr>
        <w:jc w:val="both"/>
        <w:rPr>
          <w:ins w:id="557" w:author="Shapira, Oz" w:date="2012-11-27T00:20:00Z"/>
        </w:rPr>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w:t>
      </w:r>
      <w:del w:id="558" w:author="Shapira, Oz" w:date="2012-11-26T15:05:00Z">
        <w:r w:rsidDel="004C07E7">
          <w:delText>-</w:delText>
        </w:r>
      </w:del>
      <w:r>
        <w:t xml:space="preserve">, “ A Generic Semantic-based Framework for Cross-domain </w:t>
      </w:r>
      <w:ins w:id="559" w:author="Shapira, Oz" w:date="2012-11-25T01:31:00Z">
        <w:r w:rsidR="000B7C4E">
          <w:t>r</w:t>
        </w:r>
      </w:ins>
      <w:r>
        <w:t>ecommendation”</w:t>
      </w:r>
    </w:p>
    <w:p w:rsidR="009D1E7B" w:rsidRDefault="009D1E7B" w:rsidP="001B7524">
      <w:pPr>
        <w:pStyle w:val="ListParagraph"/>
        <w:numPr>
          <w:ilvl w:val="0"/>
          <w:numId w:val="15"/>
        </w:numPr>
        <w:jc w:val="both"/>
      </w:pPr>
      <w:proofErr w:type="spellStart"/>
      <w:ins w:id="560" w:author="Shapira, Oz" w:date="2012-11-27T00:20:00Z">
        <w:r w:rsidRPr="009D1E7B">
          <w:t>Rubi</w:t>
        </w:r>
        <w:proofErr w:type="spellEnd"/>
        <w:r w:rsidRPr="009D1E7B">
          <w:t xml:space="preserve"> </w:t>
        </w:r>
        <w:proofErr w:type="spellStart"/>
        <w:r w:rsidRPr="009D1E7B">
          <w:t>Boim</w:t>
        </w:r>
        <w:proofErr w:type="spellEnd"/>
        <w:r w:rsidRPr="009D1E7B">
          <w:t xml:space="preserve"> (2011)(Under the supervision of Prof. </w:t>
        </w:r>
        <w:proofErr w:type="spellStart"/>
        <w:r w:rsidRPr="009D1E7B">
          <w:t>Tova</w:t>
        </w:r>
        <w:proofErr w:type="spellEnd"/>
        <w:r w:rsidRPr="009D1E7B">
          <w:t xml:space="preserve"> Milo) Tel-Aviv University “Methods for Boosting Recommender Systems” </w:t>
        </w:r>
      </w:ins>
    </w:p>
    <w:p w:rsidR="00D76EA9" w:rsidRDefault="00D76EA9" w:rsidP="001B7524">
      <w:pPr>
        <w:pStyle w:val="ListParagraph"/>
        <w:numPr>
          <w:ilvl w:val="0"/>
          <w:numId w:val="15"/>
        </w:numPr>
        <w:jc w:val="both"/>
        <w:rPr>
          <w:ins w:id="561" w:author="Shapira, Oz" w:date="2012-11-28T17:26:00Z"/>
        </w:rPr>
      </w:pPr>
      <w:proofErr w:type="spellStart"/>
      <w:r>
        <w:t>danah</w:t>
      </w:r>
      <w:proofErr w:type="spellEnd"/>
      <w:r>
        <w:t xml:space="preserve"> m. boyd1</w:t>
      </w:r>
      <w:del w:id="562" w:author="Shapira, Oz" w:date="2012-11-26T15:05:00Z">
        <w:r w:rsidDel="004C07E7">
          <w:delText>,•</w:delText>
        </w:r>
      </w:del>
      <w:r>
        <w:t>,  Nicole B. Ellison (2007) - “Social Network Sites: Definition, History, and Scholarship “</w:t>
      </w:r>
    </w:p>
    <w:p w:rsidR="00485039" w:rsidRDefault="005A3529" w:rsidP="00C072FB">
      <w:pPr>
        <w:pStyle w:val="ListParagraph"/>
        <w:numPr>
          <w:ilvl w:val="0"/>
          <w:numId w:val="15"/>
        </w:numPr>
        <w:jc w:val="both"/>
      </w:pPr>
      <w:proofErr w:type="spellStart"/>
      <w:ins w:id="563" w:author="Shapira, Oz" w:date="2012-11-28T17:26:00Z">
        <w:r>
          <w:t>Shlomo</w:t>
        </w:r>
        <w:proofErr w:type="spellEnd"/>
        <w:r>
          <w:t xml:space="preserve"> </w:t>
        </w:r>
        <w:proofErr w:type="spellStart"/>
        <w:r>
          <w:t>Berkovsky</w:t>
        </w:r>
        <w:proofErr w:type="spellEnd"/>
        <w:r>
          <w:t xml:space="preserve"> </w:t>
        </w:r>
      </w:ins>
      <w:ins w:id="564" w:author="Shapira, Oz" w:date="2012-11-28T17:27:00Z">
        <w:r>
          <w:t>,</w:t>
        </w:r>
      </w:ins>
      <w:ins w:id="565" w:author="Shapira, Oz" w:date="2012-11-28T17:26:00Z">
        <w:r w:rsidR="00485039" w:rsidRPr="00485039">
          <w:t xml:space="preserve"> </w:t>
        </w:r>
        <w:proofErr w:type="spellStart"/>
        <w:r w:rsidR="00485039" w:rsidRPr="00485039">
          <w:t>Tsvi</w:t>
        </w:r>
        <w:proofErr w:type="spellEnd"/>
        <w:r w:rsidR="00485039" w:rsidRPr="00485039">
          <w:t xml:space="preserve"> </w:t>
        </w:r>
        <w:proofErr w:type="spellStart"/>
        <w:r w:rsidR="00485039" w:rsidRPr="00485039">
          <w:t>Kuflik</w:t>
        </w:r>
        <w:proofErr w:type="spellEnd"/>
        <w:r w:rsidR="00485039" w:rsidRPr="00485039">
          <w:t xml:space="preserve"> </w:t>
        </w:r>
      </w:ins>
      <w:ins w:id="566" w:author="Shapira, Oz" w:date="2012-11-28T17:27:00Z">
        <w:r>
          <w:t>,</w:t>
        </w:r>
      </w:ins>
      <w:ins w:id="567" w:author="Shapira, Oz" w:date="2012-11-28T17:26:00Z">
        <w:r w:rsidR="00485039" w:rsidRPr="00485039">
          <w:t xml:space="preserve"> Francesco Ricci</w:t>
        </w:r>
        <w:r w:rsidR="00485039">
          <w:t xml:space="preserve"> (2007) “</w:t>
        </w:r>
      </w:ins>
      <w:ins w:id="568" w:author="Shapira, Oz" w:date="2012-11-28T17:27:00Z">
        <w:r w:rsidR="00485039">
          <w:t>Mediation of user models for enhanced personalization</w:t>
        </w:r>
        <w:r w:rsidR="00485039">
          <w:t xml:space="preserve"> </w:t>
        </w:r>
        <w:r w:rsidR="00485039">
          <w:t>in recommender systems</w:t>
        </w:r>
      </w:ins>
      <w:ins w:id="569" w:author="Shapira, Oz" w:date="2012-11-28T17:26:00Z">
        <w:r w:rsidR="00485039">
          <w:t>”</w:t>
        </w:r>
      </w:ins>
    </w:p>
    <w:p w:rsidR="00D76EA9" w:rsidRDefault="00D76EA9" w:rsidP="001B7524">
      <w:pPr>
        <w:pStyle w:val="ListParagraph"/>
        <w:numPr>
          <w:ilvl w:val="0"/>
          <w:numId w:val="15"/>
        </w:numPr>
        <w:jc w:val="both"/>
        <w:rPr>
          <w:ins w:id="570" w:author="Shapira, Oz" w:date="2012-11-27T17:25:00Z"/>
        </w:rPr>
      </w:pPr>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F82782" w:rsidRDefault="00F82782" w:rsidP="00F82782">
      <w:pPr>
        <w:pStyle w:val="ListParagraph"/>
        <w:numPr>
          <w:ilvl w:val="0"/>
          <w:numId w:val="15"/>
        </w:numPr>
        <w:jc w:val="both"/>
        <w:rPr>
          <w:ins w:id="571" w:author="Shapira, Oz" w:date="2012-11-27T17:25:00Z"/>
        </w:rPr>
      </w:pPr>
      <w:proofErr w:type="spellStart"/>
      <w:ins w:id="572" w:author="Shapira, Oz" w:date="2012-11-27T17:25:00Z">
        <w:r>
          <w:t>B.Hogan</w:t>
        </w:r>
        <w:proofErr w:type="spellEnd"/>
        <w:r>
          <w:t xml:space="preserve"> (2007).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ins>
    </w:p>
    <w:p w:rsidR="00B80F6E" w:rsidRDefault="00B80F6E" w:rsidP="001B7524">
      <w:pPr>
        <w:pStyle w:val="ListParagraph"/>
        <w:numPr>
          <w:ilvl w:val="0"/>
          <w:numId w:val="15"/>
        </w:numPr>
        <w:jc w:val="both"/>
        <w:rPr>
          <w:ins w:id="573" w:author="Shapira, Oz" w:date="2012-11-26T17:08:00Z"/>
        </w:rPr>
      </w:pPr>
      <w:proofErr w:type="spellStart"/>
      <w:ins w:id="574" w:author="Shapira, Oz" w:date="2012-11-26T17:51:00Z">
        <w:r w:rsidRPr="00B80F6E">
          <w:t>Hend</w:t>
        </w:r>
        <w:proofErr w:type="spellEnd"/>
        <w:r w:rsidRPr="00B80F6E">
          <w:t xml:space="preserve"> S. Al-Khalifa and Hugh C. Davis</w:t>
        </w:r>
      </w:ins>
      <w:ins w:id="575" w:author="Shapira, Oz" w:date="2012-11-26T17:52:00Z">
        <w:r>
          <w:t xml:space="preserve"> (2006)</w:t>
        </w:r>
      </w:ins>
      <w:ins w:id="576" w:author="Shapira, Oz" w:date="2012-11-26T17:51:00Z">
        <w:r>
          <w:t xml:space="preserve"> </w:t>
        </w:r>
      </w:ins>
      <w:ins w:id="577" w:author="Shapira, Oz" w:date="2012-11-26T17:52:00Z">
        <w:r>
          <w:t xml:space="preserve"> “</w:t>
        </w:r>
        <w:proofErr w:type="spellStart"/>
        <w:r>
          <w:t>FolksAnnotation</w:t>
        </w:r>
        <w:proofErr w:type="spellEnd"/>
        <w:r>
          <w:t xml:space="preserve">: A Semantic Metadata Tool for Annotating Learning Resources Using Folksonomies and Domain Ontologies” </w:t>
        </w:r>
      </w:ins>
    </w:p>
    <w:p w:rsidR="005C5BA1" w:rsidRDefault="005C5BA1" w:rsidP="001B7524">
      <w:pPr>
        <w:pStyle w:val="ListParagraph"/>
        <w:numPr>
          <w:ilvl w:val="0"/>
          <w:numId w:val="15"/>
        </w:numPr>
        <w:jc w:val="both"/>
      </w:pPr>
      <w:ins w:id="578" w:author="Shapira, Oz" w:date="2012-11-26T17:08:00Z">
        <w:r>
          <w:t xml:space="preserve">Liu, H., </w:t>
        </w:r>
        <w:proofErr w:type="spellStart"/>
        <w:r>
          <w:t>Maes</w:t>
        </w:r>
        <w:proofErr w:type="spellEnd"/>
        <w:r>
          <w:t>, P., &amp; Davenport, G. (2006). “Unraveling the taste fabric of social networks.”</w:t>
        </w:r>
      </w:ins>
      <w:ins w:id="579" w:author="Shapira, Oz" w:date="2012-11-26T17:09:00Z">
        <w:r>
          <w:t xml:space="preserve"> </w:t>
        </w:r>
      </w:ins>
      <w:ins w:id="580" w:author="Shapira, Oz" w:date="2012-11-26T17:08:00Z">
        <w:r>
          <w:t>International Journal on Semantic Web and Information Systems, 2(1), 42–71</w:t>
        </w:r>
      </w:ins>
    </w:p>
    <w:p w:rsidR="00D76EA9" w:rsidDel="006358E8" w:rsidRDefault="00D76EA9" w:rsidP="00A17FE4">
      <w:pPr>
        <w:pStyle w:val="ListParagraph"/>
        <w:numPr>
          <w:ilvl w:val="0"/>
          <w:numId w:val="15"/>
        </w:numPr>
        <w:jc w:val="both"/>
        <w:rPr>
          <w:del w:id="581" w:author="Shapira, Oz" w:date="2012-11-28T16:55:00Z"/>
        </w:rPr>
      </w:pPr>
      <w:proofErr w:type="spellStart"/>
      <w:r>
        <w:lastRenderedPageBreak/>
        <w:t>Adomavicius</w:t>
      </w:r>
      <w:proofErr w:type="spellEnd"/>
      <w:r>
        <w:t xml:space="preserve"> and </w:t>
      </w:r>
      <w:proofErr w:type="spellStart"/>
      <w:r>
        <w:t>Tuzhilin</w:t>
      </w:r>
      <w:proofErr w:type="spellEnd"/>
      <w:r w:rsidR="00B23A88">
        <w:t xml:space="preserve">, A. </w:t>
      </w:r>
      <w:r>
        <w:t xml:space="preserve"> (2005)  - “Towards the Next Generation of Recommender </w:t>
      </w:r>
      <w:proofErr w:type="spellStart"/>
      <w:r>
        <w:t>Systems:A</w:t>
      </w:r>
      <w:proofErr w:type="spellEnd"/>
      <w:r>
        <w:t xml:space="preserve"> Survey of the State-of-the-Art and Possible Extensions”</w:t>
      </w:r>
    </w:p>
    <w:p w:rsidR="006358E8" w:rsidRDefault="006358E8" w:rsidP="00C072FB">
      <w:pPr>
        <w:pStyle w:val="ListParagraph"/>
        <w:numPr>
          <w:ilvl w:val="0"/>
          <w:numId w:val="15"/>
        </w:numPr>
        <w:jc w:val="both"/>
        <w:rPr>
          <w:ins w:id="582" w:author="Shapira, Oz" w:date="2012-11-28T16:55:00Z"/>
        </w:rPr>
      </w:pPr>
    </w:p>
    <w:p w:rsidR="006358E8" w:rsidRDefault="006358E8" w:rsidP="006358E8">
      <w:pPr>
        <w:pStyle w:val="ListParagraph"/>
        <w:numPr>
          <w:ilvl w:val="0"/>
          <w:numId w:val="15"/>
        </w:numPr>
        <w:jc w:val="both"/>
        <w:rPr>
          <w:ins w:id="583" w:author="Shapira, Oz" w:date="2012-11-28T16:54:00Z"/>
        </w:rPr>
        <w:pPrChange w:id="584" w:author="Shapira, Oz" w:date="2012-11-28T16:54:00Z">
          <w:pPr>
            <w:pStyle w:val="ListParagraph"/>
            <w:numPr>
              <w:numId w:val="15"/>
            </w:numPr>
            <w:ind w:left="360" w:hanging="360"/>
            <w:jc w:val="both"/>
          </w:pPr>
        </w:pPrChange>
      </w:pPr>
      <w:ins w:id="585" w:author="Shapira, Oz" w:date="2012-11-28T16:54:00Z">
        <w:r w:rsidRPr="00A17FE4">
          <w:t xml:space="preserve">Alan R. </w:t>
        </w:r>
        <w:proofErr w:type="spellStart"/>
        <w:r w:rsidRPr="00A17FE4">
          <w:t>Hevner</w:t>
        </w:r>
        <w:proofErr w:type="spellEnd"/>
        <w:r w:rsidRPr="00A17FE4">
          <w:t xml:space="preserve">, Salvatore T. March, </w:t>
        </w:r>
        <w:proofErr w:type="spellStart"/>
        <w:r w:rsidRPr="00A17FE4">
          <w:t>Jinsoo</w:t>
        </w:r>
        <w:proofErr w:type="spellEnd"/>
        <w:r w:rsidRPr="00A17FE4">
          <w:t xml:space="preserve"> Park and </w:t>
        </w:r>
        <w:proofErr w:type="spellStart"/>
        <w:r w:rsidRPr="00A17FE4">
          <w:t>Sudha</w:t>
        </w:r>
        <w:proofErr w:type="spellEnd"/>
        <w:r w:rsidRPr="00A17FE4">
          <w:t xml:space="preserve"> Ram</w:t>
        </w:r>
        <w:r w:rsidRPr="00485039">
          <w:t xml:space="preserve"> (</w:t>
        </w:r>
        <w:r w:rsidRPr="00C072FB">
          <w:t>2004</w:t>
        </w:r>
        <w:r w:rsidRPr="006358E8">
          <w:rPr>
            <w:rPrChange w:id="586" w:author="Shapira, Oz" w:date="2012-11-28T16:55:00Z">
              <w:rPr/>
            </w:rPrChange>
          </w:rPr>
          <w:t>) “</w:t>
        </w:r>
        <w:r w:rsidRPr="006358E8">
          <w:rPr>
            <w:rPrChange w:id="587" w:author="Shapira, Oz" w:date="2012-11-28T16:55:00Z">
              <w:rPr/>
            </w:rPrChange>
          </w:rPr>
          <w:t xml:space="preserve"> Design Science in Information Systems Research</w:t>
        </w:r>
        <w:r w:rsidRPr="006358E8">
          <w:rPr>
            <w:rPrChange w:id="588" w:author="Shapira, Oz" w:date="2012-11-28T16:55:00Z">
              <w:rPr/>
            </w:rPrChange>
          </w:rPr>
          <w:t xml:space="preserve"> Design Science in Information Systems Research”</w:t>
        </w:r>
      </w:ins>
    </w:p>
    <w:p w:rsidR="00553B14" w:rsidRDefault="00553B14" w:rsidP="001B7524">
      <w:pPr>
        <w:pStyle w:val="ListParagraph"/>
        <w:numPr>
          <w:ilvl w:val="0"/>
          <w:numId w:val="15"/>
        </w:numPr>
        <w:jc w:val="both"/>
        <w:rPr>
          <w:ins w:id="589" w:author="Shapira, Oz" w:date="2012-11-26T11:19:00Z"/>
        </w:rPr>
      </w:pPr>
      <w:ins w:id="590" w:author="Shapira, Oz" w:date="2012-11-26T11:19: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xml:space="preserve">: </w:t>
        </w:r>
      </w:ins>
      <w:ins w:id="591" w:author="Shapira, Oz" w:date="2012-11-26T22:58:00Z">
        <w:r w:rsidR="00676F85" w:rsidRPr="00553B14">
          <w:t>Supplied</w:t>
        </w:r>
      </w:ins>
      <w:ins w:id="592" w:author="Shapira, Oz" w:date="2012-11-26T11:19:00Z">
        <w:r w:rsidRPr="00553B14">
          <w:t xml:space="preserve"> Data Processing on Large Clusters</w:t>
        </w:r>
        <w:r>
          <w:t xml:space="preserve">” </w:t>
        </w:r>
        <w:r w:rsidRPr="00553B14">
          <w:rPr>
            <w:i/>
            <w:iCs/>
            <w:rPrChange w:id="593" w:author="Shapira, Oz" w:date="2012-11-26T11:19:00Z">
              <w:rPr/>
            </w:rPrChange>
          </w:rPr>
          <w:t xml:space="preserve">Google, </w:t>
        </w:r>
        <w:proofErr w:type="spellStart"/>
        <w:r w:rsidRPr="00553B14">
          <w:rPr>
            <w:i/>
            <w:iCs/>
            <w:rPrChange w:id="594" w:author="Shapira, Oz" w:date="2012-11-26T11:19:00Z">
              <w:rPr/>
            </w:rPrChange>
          </w:rPr>
          <w:t>Inc</w:t>
        </w:r>
        <w:proofErr w:type="spellEnd"/>
        <w:r>
          <w:rPr>
            <w:i/>
            <w:iCs/>
          </w:rPr>
          <w:t xml:space="preserve"> (2004)</w:t>
        </w:r>
        <w:r w:rsidRPr="00553B14">
          <w:t>.</w:t>
        </w:r>
      </w:ins>
    </w:p>
    <w:p w:rsidR="00D76EA9" w:rsidRDefault="00D76EA9" w:rsidP="001B7524">
      <w:pPr>
        <w:pStyle w:val="ListParagraph"/>
        <w:numPr>
          <w:ilvl w:val="0"/>
          <w:numId w:val="15"/>
        </w:numPr>
        <w:jc w:val="both"/>
      </w:pPr>
      <w:r>
        <w:t xml:space="preserve">S D Rhodes1, D A Bowie2, K C Hergenrather3 (2003) –“ Collecting </w:t>
      </w:r>
      <w:proofErr w:type="spellStart"/>
      <w:r>
        <w:t>behavioural</w:t>
      </w:r>
      <w:proofErr w:type="spellEnd"/>
      <w:r>
        <w:t xml:space="preserve"> data using the World Wide Web: considerations for researchers”</w:t>
      </w:r>
    </w:p>
    <w:p w:rsidR="00D76EA9" w:rsidDel="00F82782" w:rsidRDefault="00D76EA9" w:rsidP="001B7524">
      <w:pPr>
        <w:pStyle w:val="ListParagraph"/>
        <w:numPr>
          <w:ilvl w:val="0"/>
          <w:numId w:val="15"/>
        </w:numPr>
        <w:jc w:val="both"/>
        <w:rPr>
          <w:del w:id="595" w:author="Shapira, Oz" w:date="2012-11-27T17:25:00Z"/>
        </w:rPr>
      </w:pPr>
      <w:del w:id="596" w:author="Shapira, Oz" w:date="2012-11-27T17:25:00Z">
        <w:r w:rsidDel="00F82782">
          <w:delText>Hogan</w:delText>
        </w:r>
      </w:del>
      <w:del w:id="597" w:author="Shapira, Oz" w:date="2012-11-26T20:50:00Z">
        <w:r w:rsidDel="00082E66">
          <w:delText>, B. (in press)</w:delText>
        </w:r>
      </w:del>
      <w:del w:id="598" w:author="Shapira, Oz" w:date="2012-11-27T17:25:00Z">
        <w:r w:rsidDel="00F82782">
          <w:delText>. “Analyzing social networks via the Internet. In N.Fielding, R.Lee, &amp; G.Blank (Eds.), Sage Handbook of Online</w:delText>
        </w:r>
      </w:del>
    </w:p>
    <w:p w:rsidR="004A54E3" w:rsidRDefault="004A54E3" w:rsidP="001B7524">
      <w:pPr>
        <w:pStyle w:val="ListParagraph"/>
        <w:numPr>
          <w:ilvl w:val="0"/>
          <w:numId w:val="15"/>
        </w:numPr>
        <w:jc w:val="both"/>
      </w:pPr>
      <w:r w:rsidRPr="004A54E3">
        <w:t>Robin Burke</w:t>
      </w:r>
      <w:r>
        <w:t xml:space="preserve"> (2002) “Hybrid Recommender </w:t>
      </w:r>
      <w:proofErr w:type="spellStart"/>
      <w:r>
        <w:t>Systems:Survey</w:t>
      </w:r>
      <w:proofErr w:type="spellEnd"/>
      <w:r>
        <w:t xml:space="preserve"> and Experiments”</w:t>
      </w:r>
    </w:p>
    <w:p w:rsidR="00D76EA9" w:rsidRDefault="00D76EA9" w:rsidP="001B7524">
      <w:pPr>
        <w:pStyle w:val="ListParagraph"/>
        <w:numPr>
          <w:ilvl w:val="0"/>
          <w:numId w:val="15"/>
        </w:numPr>
        <w:jc w:val="both"/>
        <w:rPr>
          <w:ins w:id="599" w:author="Shapira, Oz" w:date="2012-11-25T01:11:00Z"/>
        </w:rPr>
      </w:pPr>
      <w:proofErr w:type="spellStart"/>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467588" w:rsidRDefault="00467588" w:rsidP="001B7524">
      <w:pPr>
        <w:pStyle w:val="ListParagraph"/>
        <w:numPr>
          <w:ilvl w:val="0"/>
          <w:numId w:val="15"/>
        </w:numPr>
        <w:jc w:val="both"/>
      </w:pPr>
      <w:proofErr w:type="spellStart"/>
      <w:ins w:id="600" w:author="Shapira, Oz" w:date="2012-11-25T01:11:00Z">
        <w:r>
          <w:t>H.Guo</w:t>
        </w:r>
        <w:proofErr w:type="spellEnd"/>
        <w:proofErr w:type="gramStart"/>
        <w:r>
          <w:t>.  “</w:t>
        </w:r>
        <w:proofErr w:type="spellStart"/>
        <w:proofErr w:type="gramEnd"/>
        <w:r>
          <w:t>Soap:</w:t>
        </w:r>
      </w:ins>
      <w:ins w:id="601" w:author="Shapira, Oz" w:date="2012-11-25T01:12:00Z">
        <w:r>
          <w:t>live</w:t>
        </w:r>
        <w:proofErr w:type="spellEnd"/>
        <w:r>
          <w:t xml:space="preserve"> recommendation through social agent”. In fifth DE</w:t>
        </w:r>
      </w:ins>
      <w:ins w:id="602" w:author="Shapira, Oz" w:date="2012-11-25T01:13:00Z">
        <w:r>
          <w:t>LOS  workshop on filtering and Collaborative Filtering , Bud</w:t>
        </w:r>
      </w:ins>
      <w:ins w:id="603" w:author="Shapira, Oz" w:date="2012-11-25T01:14:00Z">
        <w:r>
          <w:t xml:space="preserve">apest (1997) </w:t>
        </w:r>
      </w:ins>
    </w:p>
    <w:p w:rsidR="00D76EA9" w:rsidRDefault="00D76EA9" w:rsidP="001B7524">
      <w:pPr>
        <w:pStyle w:val="ListParagraph"/>
        <w:numPr>
          <w:ilvl w:val="0"/>
          <w:numId w:val="15"/>
        </w:numPr>
        <w:jc w:val="both"/>
        <w:rPr>
          <w:ins w:id="604" w:author="Shapira, Oz" w:date="2012-11-26T23:14:00Z"/>
        </w:rPr>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F06EC7" w:rsidRDefault="00F06EC7" w:rsidP="001B7524">
      <w:pPr>
        <w:pStyle w:val="ListParagraph"/>
        <w:numPr>
          <w:ilvl w:val="0"/>
          <w:numId w:val="15"/>
        </w:numPr>
        <w:jc w:val="both"/>
        <w:rPr>
          <w:ins w:id="605" w:author="Shapira, Oz" w:date="2012-11-27T14:12:00Z"/>
        </w:rPr>
      </w:pPr>
      <w:ins w:id="606" w:author="Shapira, Oz" w:date="2012-11-26T23:14:00Z">
        <w:r w:rsidRPr="00F06EC7">
          <w:t xml:space="preserve">U. </w:t>
        </w:r>
        <w:proofErr w:type="spellStart"/>
        <w:r w:rsidRPr="00F06EC7">
          <w:t>Shardanand</w:t>
        </w:r>
        <w:proofErr w:type="spellEnd"/>
        <w:r w:rsidRPr="00F06EC7">
          <w:t xml:space="preserve"> and P. </w:t>
        </w:r>
        <w:proofErr w:type="spellStart"/>
        <w:r w:rsidRPr="00F06EC7">
          <w:t>Maes</w:t>
        </w:r>
        <w:proofErr w:type="spellEnd"/>
        <w:r w:rsidRPr="00F06EC7">
          <w:t>. (1995). Social information filtering: Algorithms for automating `word of mouth'. Proceedings of the ACM SIGCHI Conference on Human Factors in Computing Systems, pp. 210-217</w:t>
        </w:r>
      </w:ins>
    </w:p>
    <w:p w:rsidR="00D4210B" w:rsidRDefault="00D4210B" w:rsidP="001B7524">
      <w:pPr>
        <w:pStyle w:val="ListParagraph"/>
        <w:numPr>
          <w:ilvl w:val="0"/>
          <w:numId w:val="15"/>
        </w:numPr>
        <w:jc w:val="both"/>
        <w:rPr>
          <w:ins w:id="607" w:author="Shapira, Oz" w:date="2012-11-26T12:34:00Z"/>
        </w:rPr>
      </w:pPr>
      <w:ins w:id="608" w:author="Shapira, Oz" w:date="2012-11-27T14:12:00Z">
        <w:r>
          <w:t xml:space="preserve">Ron </w:t>
        </w:r>
        <w:proofErr w:type="spellStart"/>
        <w:proofErr w:type="gramStart"/>
        <w:r>
          <w:t>Kohavi</w:t>
        </w:r>
        <w:proofErr w:type="spellEnd"/>
        <w:r>
          <w:t xml:space="preserve"> </w:t>
        </w:r>
      </w:ins>
      <w:ins w:id="609" w:author="Shapira, Oz" w:date="2012-11-27T14:14:00Z">
        <w:r>
          <w:t xml:space="preserve"> (</w:t>
        </w:r>
        <w:proofErr w:type="gramEnd"/>
        <w:r>
          <w:t>1995)</w:t>
        </w:r>
      </w:ins>
      <w:ins w:id="610" w:author="Shapira, Oz" w:date="2012-11-27T14:12:00Z">
        <w:r>
          <w:t>“A study of Cross-validation and bootst</w:t>
        </w:r>
      </w:ins>
      <w:ins w:id="611" w:author="Shapira, Oz" w:date="2012-11-27T14:13:00Z">
        <w:r>
          <w:t>rap</w:t>
        </w:r>
      </w:ins>
      <w:ins w:id="612" w:author="Shapira, Oz" w:date="2012-11-27T14:12:00Z">
        <w:r>
          <w:t>”</w:t>
        </w:r>
      </w:ins>
      <w:ins w:id="613" w:author="Shapira, Oz" w:date="2012-11-27T14:13:00Z">
        <w:r>
          <w:t xml:space="preserve"> for </w:t>
        </w:r>
      </w:ins>
      <w:ins w:id="614" w:author="Shapira, Oz" w:date="2012-11-27T14:14:00Z">
        <w:r>
          <w:t>accuracy Estimation and model selection” ,</w:t>
        </w:r>
      </w:ins>
      <w:ins w:id="615" w:author="Shapira, Oz" w:date="2012-11-27T14:15:00Z">
        <w:r>
          <w:t xml:space="preserve">Stanford university. </w:t>
        </w:r>
      </w:ins>
      <w:ins w:id="616" w:author="Shapira, Oz" w:date="2012-11-27T14:14:00Z">
        <w:r>
          <w:t xml:space="preserve">  </w:t>
        </w:r>
      </w:ins>
    </w:p>
    <w:p w:rsidR="006062EE" w:rsidRDefault="006062EE" w:rsidP="001B7524">
      <w:pPr>
        <w:pStyle w:val="ListParagraph"/>
        <w:numPr>
          <w:ilvl w:val="0"/>
          <w:numId w:val="15"/>
        </w:numPr>
        <w:jc w:val="both"/>
        <w:rPr>
          <w:ins w:id="617" w:author="Shapira, Oz" w:date="2012-11-26T12:34:00Z"/>
        </w:rPr>
      </w:pPr>
      <w:ins w:id="618" w:author="Shapira, Oz" w:date="2012-11-26T12:35: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ins>
      <w:ins w:id="619" w:author="Shapira, Oz" w:date="2012-11-26T12:36:00Z">
        <w:r w:rsidRPr="006062EE">
          <w:t>Introduction to Algorithms</w:t>
        </w:r>
      </w:ins>
      <w:ins w:id="620" w:author="Shapira, Oz" w:date="2012-11-26T12:35:00Z">
        <w:r>
          <w:t>”</w:t>
        </w:r>
      </w:ins>
      <w:ins w:id="621" w:author="Shapira, Oz" w:date="2012-11-26T12:36:00Z">
        <w:r>
          <w:t xml:space="preserve">  chapter VI </w:t>
        </w:r>
        <w:r w:rsidRPr="006062EE">
          <w:t>Graph Algorithms</w:t>
        </w:r>
        <w:r>
          <w:t xml:space="preserve"> (1990)</w:t>
        </w:r>
      </w:ins>
    </w:p>
    <w:p w:rsidR="006062EE" w:rsidDel="006062EE" w:rsidRDefault="006062EE">
      <w:pPr>
        <w:pStyle w:val="ListParagraph"/>
        <w:ind w:left="360"/>
        <w:rPr>
          <w:del w:id="622" w:author="Shapira, Oz" w:date="2012-11-26T12:34:00Z"/>
        </w:rPr>
        <w:pPrChange w:id="623" w:author="Shapira, Oz" w:date="2012-11-26T12:34:00Z">
          <w:pPr>
            <w:pStyle w:val="ListParagraph"/>
            <w:numPr>
              <w:numId w:val="15"/>
            </w:numPr>
            <w:ind w:left="360" w:hanging="360"/>
          </w:pPr>
        </w:pPrChange>
      </w:pPr>
    </w:p>
    <w:p w:rsidR="00D76EA9" w:rsidDel="009D1E7B" w:rsidRDefault="00D76EA9" w:rsidP="00D76EA9">
      <w:pPr>
        <w:pStyle w:val="ListParagraph"/>
        <w:numPr>
          <w:ilvl w:val="0"/>
          <w:numId w:val="15"/>
        </w:numPr>
        <w:rPr>
          <w:del w:id="624" w:author="Shapira, Oz" w:date="2012-11-27T00:20:00Z"/>
        </w:rPr>
      </w:pPr>
      <w:del w:id="625" w:author="Shapira, Oz" w:date="2012-11-27T00:20:00Z">
        <w:r w:rsidDel="009D1E7B">
          <w:delText xml:space="preserve">Rubi Boim (Under the supervision of Prof. Tova Milo) Tel-Aviv University “Methods for Boosting Recommender Systems” </w:delText>
        </w:r>
      </w:del>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Tsvika Kuflik" w:date="2012-11-27T19:27:00Z" w:initials="TK">
    <w:p w:rsidR="00255CF0" w:rsidRDefault="00255CF0">
      <w:pPr>
        <w:pStyle w:val="CommentText"/>
      </w:pPr>
      <w:r>
        <w:rPr>
          <w:rStyle w:val="CommentReference"/>
        </w:rPr>
        <w:annotationRef/>
      </w:r>
      <w:r>
        <w:t xml:space="preserve">Hi </w:t>
      </w:r>
    </w:p>
    <w:p w:rsidR="00255CF0" w:rsidRDefault="00255CF0">
      <w:pPr>
        <w:pStyle w:val="CommentText"/>
      </w:pPr>
      <w:r>
        <w:t>This needs to be extended a bit – two pages. Some references and a bit of elaboration is needed.</w:t>
      </w:r>
    </w:p>
  </w:comment>
  <w:comment w:id="145" w:author="Tsvika Kuflik" w:date="2012-11-27T19:27:00Z" w:initials="TK">
    <w:p w:rsidR="00255CF0" w:rsidRDefault="00255CF0">
      <w:pPr>
        <w:pStyle w:val="CommentText"/>
      </w:pPr>
      <w:r>
        <w:rPr>
          <w:rStyle w:val="CommentReference"/>
        </w:rPr>
        <w:annotationRef/>
      </w:r>
      <w:r>
        <w:t>I requested a definition of recommender systems first!</w:t>
      </w:r>
    </w:p>
  </w:comment>
  <w:comment w:id="180" w:author="Tsvika Kuflik" w:date="2012-11-27T19:27:00Z" w:initials="TK">
    <w:p w:rsidR="00255CF0" w:rsidRDefault="00255CF0">
      <w:pPr>
        <w:pStyle w:val="CommentText"/>
      </w:pPr>
      <w:r>
        <w:rPr>
          <w:rStyle w:val="CommentReference"/>
        </w:rPr>
        <w:annotationRef/>
      </w:r>
      <w:r>
        <w:t>Reference for that?</w:t>
      </w:r>
    </w:p>
  </w:comment>
  <w:comment w:id="210" w:author="Tsvika Kuflik" w:date="2012-11-27T19:27:00Z" w:initials="TK">
    <w:p w:rsidR="00255CF0" w:rsidRDefault="00255CF0">
      <w:pPr>
        <w:pStyle w:val="CommentText"/>
      </w:pPr>
      <w:r>
        <w:rPr>
          <w:rStyle w:val="CommentReference"/>
        </w:rPr>
        <w:annotationRef/>
      </w:r>
      <w:r>
        <w:t>Get a definition from somewhere (</w:t>
      </w:r>
      <w:proofErr w:type="spellStart"/>
      <w:r>
        <w:t>Adomavizius</w:t>
      </w:r>
      <w:proofErr w:type="spellEnd"/>
      <w:r>
        <w:t>? Burke?)</w:t>
      </w:r>
    </w:p>
  </w:comment>
  <w:comment w:id="215" w:author="Tsvika Kuflik" w:date="2012-11-27T19:27:00Z" w:initials="TK">
    <w:p w:rsidR="00255CF0" w:rsidRDefault="00255CF0">
      <w:pPr>
        <w:pStyle w:val="CommentText"/>
      </w:pPr>
      <w:r>
        <w:rPr>
          <w:rStyle w:val="CommentReference"/>
        </w:rPr>
        <w:annotationRef/>
      </w:r>
      <w:r>
        <w:t>Every technique needs to be explained in greater details. Use the paper of Burke about Hybrid recommender systems as a source</w:t>
      </w:r>
    </w:p>
  </w:comment>
  <w:comment w:id="219" w:author="Tsvika Kuflik" w:date="2012-11-27T19:27:00Z" w:initials="TK">
    <w:p w:rsidR="00255CF0" w:rsidRDefault="00255CF0">
      <w:pPr>
        <w:pStyle w:val="CommentText"/>
      </w:pPr>
      <w:r>
        <w:rPr>
          <w:rStyle w:val="CommentReference"/>
        </w:rPr>
        <w:annotationRef/>
      </w:r>
      <w:r>
        <w:t>I do not understand this section - this needs to be re-worked</w:t>
      </w:r>
    </w:p>
  </w:comment>
  <w:comment w:id="225" w:author="Tsvika Kuflik" w:date="2012-11-27T19:27:00Z" w:initials="TK">
    <w:p w:rsidR="00255CF0" w:rsidRDefault="00255CF0">
      <w:pPr>
        <w:pStyle w:val="CommentText"/>
      </w:pPr>
      <w:r>
        <w:rPr>
          <w:rStyle w:val="CommentReference"/>
        </w:rPr>
        <w:annotationRef/>
      </w:r>
      <w:r>
        <w:t>Give a link in the references section</w:t>
      </w:r>
    </w:p>
  </w:comment>
  <w:comment w:id="227" w:author="Tsvika Kuflik" w:date="2012-11-27T19:27:00Z" w:initials="TK">
    <w:p w:rsidR="00255CF0" w:rsidRDefault="00255CF0">
      <w:pPr>
        <w:pStyle w:val="CommentText"/>
      </w:pPr>
      <w:r>
        <w:rPr>
          <w:rStyle w:val="CommentReference"/>
        </w:rPr>
        <w:annotationRef/>
      </w:r>
      <w:r>
        <w:t>Examples?</w:t>
      </w:r>
    </w:p>
  </w:comment>
  <w:comment w:id="229" w:author="Tsvika Kuflik" w:date="2012-11-27T19:27:00Z" w:initials="TK">
    <w:p w:rsidR="00255CF0" w:rsidRDefault="00255CF0">
      <w:pPr>
        <w:pStyle w:val="CommentText"/>
      </w:pPr>
      <w:r>
        <w:rPr>
          <w:rStyle w:val="CommentReference"/>
        </w:rPr>
        <w:annotationRef/>
      </w:r>
      <w:r>
        <w:t>I do not understand this</w:t>
      </w:r>
    </w:p>
  </w:comment>
  <w:comment w:id="232" w:author="Tsvika Kuflik" w:date="2012-11-27T19:27:00Z" w:initials="TK">
    <w:p w:rsidR="00255CF0" w:rsidRDefault="00255CF0">
      <w:pPr>
        <w:pStyle w:val="CommentText"/>
      </w:pPr>
      <w:r>
        <w:rPr>
          <w:rStyle w:val="CommentReference"/>
        </w:rPr>
        <w:annotationRef/>
      </w:r>
      <w:r>
        <w:t>Provide a definition!</w:t>
      </w:r>
    </w:p>
  </w:comment>
  <w:comment w:id="236" w:author="Tsvika Kuflik" w:date="2012-11-27T19:27:00Z" w:initials="TK">
    <w:p w:rsidR="00255CF0" w:rsidRDefault="00255CF0">
      <w:pPr>
        <w:pStyle w:val="CommentText"/>
      </w:pPr>
      <w:r>
        <w:rPr>
          <w:rStyle w:val="CommentReference"/>
        </w:rPr>
        <w:annotationRef/>
      </w:r>
      <w:r>
        <w:t>Reference/link?</w:t>
      </w:r>
    </w:p>
  </w:comment>
  <w:comment w:id="237" w:author="Tsvika Kuflik" w:date="2012-11-27T19:27:00Z" w:initials="TK">
    <w:p w:rsidR="00255CF0" w:rsidRDefault="00255CF0">
      <w:pPr>
        <w:pStyle w:val="CommentText"/>
      </w:pPr>
      <w:r>
        <w:rPr>
          <w:rStyle w:val="CommentReference"/>
        </w:rPr>
        <w:annotationRef/>
      </w:r>
      <w:r>
        <w:t>I do not understand this</w:t>
      </w:r>
    </w:p>
  </w:comment>
  <w:comment w:id="241" w:author="Tsvika Kuflik" w:date="2012-11-27T19:27:00Z" w:initials="TK">
    <w:p w:rsidR="00255CF0" w:rsidRDefault="00255CF0">
      <w:pPr>
        <w:pStyle w:val="CommentText"/>
      </w:pPr>
      <w:r>
        <w:rPr>
          <w:rStyle w:val="CommentReference"/>
        </w:rPr>
        <w:annotationRef/>
      </w:r>
      <w:r>
        <w:t>Year?</w:t>
      </w:r>
    </w:p>
  </w:comment>
  <w:comment w:id="250" w:author="Tsvika Kuflik" w:date="2012-11-27T19:27:00Z" w:initials="TK">
    <w:p w:rsidR="00255CF0" w:rsidRDefault="00255CF0">
      <w:pPr>
        <w:pStyle w:val="CommentText"/>
      </w:pPr>
      <w:r>
        <w:rPr>
          <w:rStyle w:val="CommentReference"/>
        </w:rPr>
        <w:annotationRef/>
      </w:r>
      <w:r>
        <w:t>Unclear</w:t>
      </w:r>
    </w:p>
  </w:comment>
  <w:comment w:id="273" w:author="Tsvika Kuflik" w:date="2012-11-27T19:27:00Z" w:initials="TK">
    <w:p w:rsidR="00255CF0" w:rsidRDefault="00255CF0">
      <w:pPr>
        <w:pStyle w:val="CommentText"/>
      </w:pPr>
      <w:r>
        <w:rPr>
          <w:rStyle w:val="CommentReference"/>
        </w:rPr>
        <w:annotationRef/>
      </w:r>
      <w:r>
        <w:t>I do not understand</w:t>
      </w:r>
    </w:p>
  </w:comment>
  <w:comment w:id="288" w:author="Tsvika Kuflik" w:date="2012-11-27T19:27:00Z" w:initials="TK">
    <w:p w:rsidR="00255CF0" w:rsidRDefault="00255CF0">
      <w:pPr>
        <w:pStyle w:val="CommentText"/>
      </w:pPr>
      <w:r>
        <w:rPr>
          <w:rStyle w:val="CommentReference"/>
        </w:rPr>
        <w:annotationRef/>
      </w:r>
      <w:r>
        <w:t>Unclear</w:t>
      </w:r>
    </w:p>
  </w:comment>
  <w:comment w:id="293" w:author="Tsvika Kuflik" w:date="2012-11-27T19:27:00Z" w:initials="TK">
    <w:p w:rsidR="00255CF0" w:rsidRDefault="00255CF0">
      <w:pPr>
        <w:pStyle w:val="CommentText"/>
      </w:pPr>
      <w:r>
        <w:rPr>
          <w:rStyle w:val="CommentReference"/>
        </w:rPr>
        <w:annotationRef/>
      </w:r>
      <w:proofErr w:type="spellStart"/>
      <w:r>
        <w:t>Isthat</w:t>
      </w:r>
      <w:proofErr w:type="spellEnd"/>
      <w:r>
        <w:t xml:space="preserve"> the name? </w:t>
      </w:r>
      <w:proofErr w:type="gramStart"/>
      <w:r>
        <w:t>linked</w:t>
      </w:r>
      <w:proofErr w:type="gramEnd"/>
      <w:r>
        <w:t xml:space="preserve"> data5?</w:t>
      </w:r>
    </w:p>
  </w:comment>
  <w:comment w:id="297" w:author="Tsvika Kuflik" w:date="2012-11-27T19:27:00Z" w:initials="TK">
    <w:p w:rsidR="00255CF0" w:rsidRDefault="00255CF0">
      <w:pPr>
        <w:pStyle w:val="CommentText"/>
      </w:pPr>
      <w:r>
        <w:rPr>
          <w:rStyle w:val="CommentReference"/>
        </w:rPr>
        <w:annotationRef/>
      </w:r>
      <w:r>
        <w:t>RDF6?</w:t>
      </w:r>
    </w:p>
  </w:comment>
  <w:comment w:id="301" w:author="Tsvika Kuflik" w:date="2012-11-27T19:27:00Z" w:initials="TK">
    <w:p w:rsidR="00255CF0" w:rsidRDefault="00255CF0">
      <w:pPr>
        <w:pStyle w:val="CommentText"/>
      </w:pPr>
      <w:r>
        <w:rPr>
          <w:rStyle w:val="CommentReference"/>
        </w:rPr>
        <w:annotationRef/>
      </w:r>
      <w:r>
        <w:t>???</w:t>
      </w:r>
    </w:p>
  </w:comment>
  <w:comment w:id="306" w:author="Tsvika Kuflik" w:date="2012-11-27T19:27:00Z" w:initials="TK">
    <w:p w:rsidR="00255CF0" w:rsidRDefault="00255CF0">
      <w:pPr>
        <w:pStyle w:val="CommentText"/>
      </w:pPr>
      <w:r>
        <w:rPr>
          <w:rStyle w:val="CommentReference"/>
        </w:rPr>
        <w:annotationRef/>
      </w:r>
      <w:r>
        <w:t>What is this?</w:t>
      </w:r>
    </w:p>
  </w:comment>
  <w:comment w:id="316" w:author="Tsvika Kuflik" w:date="2012-11-27T19:27:00Z" w:initials="TK">
    <w:p w:rsidR="00255CF0" w:rsidRDefault="00255CF0">
      <w:pPr>
        <w:pStyle w:val="CommentText"/>
      </w:pPr>
      <w:r>
        <w:rPr>
          <w:rStyle w:val="CommentReference"/>
        </w:rPr>
        <w:annotationRef/>
      </w:r>
      <w:r>
        <w:t>??</w:t>
      </w:r>
    </w:p>
  </w:comment>
  <w:comment w:id="317" w:author="Tsvika Kuflik" w:date="2012-11-27T19:27:00Z" w:initials="TK">
    <w:p w:rsidR="00255CF0" w:rsidRDefault="00255CF0">
      <w:pPr>
        <w:pStyle w:val="CommentText"/>
      </w:pPr>
      <w:r>
        <w:rPr>
          <w:rStyle w:val="CommentReference"/>
        </w:rPr>
        <w:annotationRef/>
      </w:r>
      <w:r>
        <w:t>????</w:t>
      </w:r>
    </w:p>
  </w:comment>
  <w:comment w:id="318" w:author="Tsvika Kuflik" w:date="2012-11-27T19:27:00Z" w:initials="TK">
    <w:p w:rsidR="00255CF0" w:rsidRDefault="00255CF0">
      <w:pPr>
        <w:pStyle w:val="CommentText"/>
      </w:pPr>
      <w:r>
        <w:rPr>
          <w:rStyle w:val="CommentReference"/>
        </w:rPr>
        <w:annotationRef/>
      </w:r>
      <w:r>
        <w:t>???</w:t>
      </w:r>
    </w:p>
  </w:comment>
  <w:comment w:id="319" w:author="Tsvika Kuflik" w:date="2012-11-27T19:27:00Z" w:initials="TK">
    <w:p w:rsidR="00255CF0" w:rsidRDefault="00255CF0">
      <w:pPr>
        <w:pStyle w:val="CommentText"/>
      </w:pPr>
      <w:r>
        <w:rPr>
          <w:rStyle w:val="CommentReference"/>
        </w:rPr>
        <w:annotationRef/>
      </w:r>
      <w:r>
        <w:t>???</w:t>
      </w:r>
    </w:p>
  </w:comment>
  <w:comment w:id="341" w:author="Tsvika Kuflik" w:date="2012-11-27T19:27:00Z" w:initials="TK">
    <w:p w:rsidR="00255CF0" w:rsidRDefault="00255CF0">
      <w:pPr>
        <w:pStyle w:val="CommentText"/>
      </w:pPr>
      <w:r>
        <w:rPr>
          <w:rStyle w:val="CommentReference"/>
        </w:rPr>
        <w:annotationRef/>
      </w:r>
      <w:r>
        <w:t>?????</w:t>
      </w:r>
    </w:p>
  </w:comment>
  <w:comment w:id="373" w:author="Tsvika Kuflik" w:date="2012-11-27T19:27:00Z" w:initials="TK">
    <w:p w:rsidR="00255CF0" w:rsidRDefault="00255CF0">
      <w:pPr>
        <w:pStyle w:val="CommentText"/>
      </w:pPr>
      <w:r>
        <w:rPr>
          <w:rStyle w:val="CommentReference"/>
        </w:rPr>
        <w:annotationRef/>
      </w:r>
      <w:r>
        <w:t>Reference, explanation w</w:t>
      </w:r>
    </w:p>
  </w:comment>
  <w:comment w:id="407" w:author="Tsvika Kuflik" w:date="2012-11-27T19:27:00Z" w:initials="TK">
    <w:p w:rsidR="00255CF0" w:rsidRDefault="00255CF0">
      <w:pPr>
        <w:pStyle w:val="CommentText"/>
      </w:pPr>
      <w:r>
        <w:rPr>
          <w:rStyle w:val="CommentReference"/>
        </w:rPr>
        <w:annotationRef/>
      </w:r>
      <w:r>
        <w:t>Missing reference?</w:t>
      </w:r>
    </w:p>
  </w:comment>
  <w:comment w:id="418" w:author="Tsvika Kuflik" w:date="2012-11-27T19:27:00Z" w:initials="TK">
    <w:p w:rsidR="00255CF0" w:rsidRDefault="00255CF0">
      <w:pPr>
        <w:pStyle w:val="CommentText"/>
      </w:pPr>
      <w:r>
        <w:rPr>
          <w:rStyle w:val="CommentReference"/>
        </w:rPr>
        <w:annotationRef/>
      </w:r>
      <w:r>
        <w:t>????</w:t>
      </w:r>
    </w:p>
  </w:comment>
  <w:comment w:id="420" w:author="Tsvika Kuflik" w:date="2012-11-27T19:27:00Z" w:initials="TK">
    <w:p w:rsidR="00255CF0" w:rsidRDefault="00255CF0" w:rsidP="00FD1104">
      <w:pPr>
        <w:pStyle w:val="CommentText"/>
      </w:pPr>
      <w:r>
        <w:rPr>
          <w:rStyle w:val="CommentReference"/>
        </w:rPr>
        <w:annotationRef/>
      </w:r>
      <w:r>
        <w:t>Some of this should go to the background and may be some to the introduction</w:t>
      </w:r>
    </w:p>
  </w:comment>
  <w:comment w:id="538" w:author="Amit" w:date="2012-11-28T14:16:00Z" w:initials="A">
    <w:p w:rsidR="00255CF0" w:rsidRDefault="00255CF0" w:rsidP="00E43D7A">
      <w:pPr>
        <w:pStyle w:val="CommentText"/>
      </w:pPr>
      <w:r>
        <w:rPr>
          <w:rStyle w:val="CommentReference"/>
        </w:rPr>
        <w:annotationRef/>
      </w:r>
      <w:r>
        <w:t>Complete statistical data from a small scale crawl (1000 users?)</w:t>
      </w:r>
    </w:p>
  </w:comment>
  <w:comment w:id="539" w:author="Amit" w:date="2012-11-28T14:16:00Z" w:initials="A">
    <w:p w:rsidR="00255CF0" w:rsidRDefault="00255CF0" w:rsidP="00E43D7A">
      <w:pPr>
        <w:pStyle w:val="CommentText"/>
      </w:pPr>
      <w:r>
        <w:rPr>
          <w:rStyle w:val="CommentReference"/>
        </w:rPr>
        <w:annotationRef/>
      </w:r>
    </w:p>
  </w:comment>
  <w:comment w:id="555" w:author="Tsvika Kuflik" w:date="2012-11-27T19:27:00Z" w:initials="TK">
    <w:p w:rsidR="00255CF0" w:rsidRDefault="00255CF0">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5C6" w:rsidRDefault="00C575C6" w:rsidP="003D566E">
      <w:pPr>
        <w:spacing w:after="0" w:line="240" w:lineRule="auto"/>
      </w:pPr>
      <w:r>
        <w:separator/>
      </w:r>
    </w:p>
  </w:endnote>
  <w:endnote w:type="continuationSeparator" w:id="0">
    <w:p w:rsidR="00C575C6" w:rsidRDefault="00C575C6"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AdvPS94BA">
    <w:altName w:val="Times New Roman"/>
    <w:panose1 w:val="00000000000000000000"/>
    <w:charset w:val="00"/>
    <w:family w:val="roman"/>
    <w:notTrueType/>
    <w:pitch w:val="default"/>
    <w:sig w:usb0="00000003" w:usb1="00000000" w:usb2="00000000" w:usb3="00000000" w:csb0="00000001" w:csb1="00000000"/>
  </w:font>
  <w:font w:name="NHNKCO+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5C6" w:rsidRDefault="00C575C6" w:rsidP="003D566E">
      <w:pPr>
        <w:spacing w:after="0" w:line="240" w:lineRule="auto"/>
      </w:pPr>
      <w:r>
        <w:separator/>
      </w:r>
    </w:p>
  </w:footnote>
  <w:footnote w:type="continuationSeparator" w:id="0">
    <w:p w:rsidR="00C575C6" w:rsidRDefault="00C575C6" w:rsidP="003D566E">
      <w:pPr>
        <w:spacing w:after="0" w:line="240" w:lineRule="auto"/>
      </w:pPr>
      <w:r>
        <w:continuationSeparator/>
      </w:r>
    </w:p>
  </w:footnote>
  <w:footnote w:id="1">
    <w:p w:rsidR="00255CF0" w:rsidRDefault="00255CF0">
      <w:pPr>
        <w:pStyle w:val="FootnoteText"/>
      </w:pPr>
      <w:ins w:id="372" w:author="Shapira, Oz" w:date="2012-11-28T14:21:00Z">
        <w:r>
          <w:rPr>
            <w:rStyle w:val="FootnoteReference"/>
          </w:rPr>
          <w:footnoteRef/>
        </w:r>
        <w:r>
          <w:t xml:space="preserve"> www.Pinterest.com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7">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4"/>
  </w:num>
  <w:num w:numId="4">
    <w:abstractNumId w:val="21"/>
  </w:num>
  <w:num w:numId="5">
    <w:abstractNumId w:val="12"/>
  </w:num>
  <w:num w:numId="6">
    <w:abstractNumId w:val="8"/>
  </w:num>
  <w:num w:numId="7">
    <w:abstractNumId w:val="18"/>
  </w:num>
  <w:num w:numId="8">
    <w:abstractNumId w:val="1"/>
  </w:num>
  <w:num w:numId="9">
    <w:abstractNumId w:val="9"/>
  </w:num>
  <w:num w:numId="10">
    <w:abstractNumId w:val="16"/>
  </w:num>
  <w:num w:numId="11">
    <w:abstractNumId w:val="3"/>
  </w:num>
  <w:num w:numId="12">
    <w:abstractNumId w:val="20"/>
  </w:num>
  <w:num w:numId="13">
    <w:abstractNumId w:val="25"/>
  </w:num>
  <w:num w:numId="14">
    <w:abstractNumId w:val="11"/>
  </w:num>
  <w:num w:numId="15">
    <w:abstractNumId w:val="19"/>
  </w:num>
  <w:num w:numId="16">
    <w:abstractNumId w:val="27"/>
  </w:num>
  <w:num w:numId="17">
    <w:abstractNumId w:val="23"/>
  </w:num>
  <w:num w:numId="18">
    <w:abstractNumId w:val="6"/>
  </w:num>
  <w:num w:numId="19">
    <w:abstractNumId w:val="2"/>
  </w:num>
  <w:num w:numId="20">
    <w:abstractNumId w:val="5"/>
  </w:num>
  <w:num w:numId="21">
    <w:abstractNumId w:val="10"/>
  </w:num>
  <w:num w:numId="22">
    <w:abstractNumId w:val="0"/>
  </w:num>
  <w:num w:numId="23">
    <w:abstractNumId w:val="13"/>
  </w:num>
  <w:num w:numId="24">
    <w:abstractNumId w:val="7"/>
  </w:num>
  <w:num w:numId="25">
    <w:abstractNumId w:val="26"/>
  </w:num>
  <w:num w:numId="26">
    <w:abstractNumId w:val="15"/>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0B1C"/>
    <w:rsid w:val="0002218D"/>
    <w:rsid w:val="000248C4"/>
    <w:rsid w:val="0002577B"/>
    <w:rsid w:val="00026AAE"/>
    <w:rsid w:val="00031EDC"/>
    <w:rsid w:val="00031FBA"/>
    <w:rsid w:val="000326E4"/>
    <w:rsid w:val="0003275D"/>
    <w:rsid w:val="00035D1A"/>
    <w:rsid w:val="00037BB0"/>
    <w:rsid w:val="0004204D"/>
    <w:rsid w:val="00050A41"/>
    <w:rsid w:val="000601EE"/>
    <w:rsid w:val="000605BF"/>
    <w:rsid w:val="00061B6E"/>
    <w:rsid w:val="00064325"/>
    <w:rsid w:val="00073544"/>
    <w:rsid w:val="00081410"/>
    <w:rsid w:val="00082E66"/>
    <w:rsid w:val="0008413D"/>
    <w:rsid w:val="00085E6A"/>
    <w:rsid w:val="00086EA6"/>
    <w:rsid w:val="00090146"/>
    <w:rsid w:val="00093277"/>
    <w:rsid w:val="00093FE2"/>
    <w:rsid w:val="000967B2"/>
    <w:rsid w:val="000A1824"/>
    <w:rsid w:val="000A26C5"/>
    <w:rsid w:val="000B7C4E"/>
    <w:rsid w:val="000C07B0"/>
    <w:rsid w:val="000C38BA"/>
    <w:rsid w:val="000C4843"/>
    <w:rsid w:val="000D33DB"/>
    <w:rsid w:val="000D5C0F"/>
    <w:rsid w:val="000D7A59"/>
    <w:rsid w:val="000E134C"/>
    <w:rsid w:val="000E2D90"/>
    <w:rsid w:val="000E39FB"/>
    <w:rsid w:val="001012D1"/>
    <w:rsid w:val="001046F4"/>
    <w:rsid w:val="0011169C"/>
    <w:rsid w:val="001124AE"/>
    <w:rsid w:val="0011419C"/>
    <w:rsid w:val="0011484B"/>
    <w:rsid w:val="00117C16"/>
    <w:rsid w:val="00121933"/>
    <w:rsid w:val="0012770D"/>
    <w:rsid w:val="001312CA"/>
    <w:rsid w:val="00141F47"/>
    <w:rsid w:val="00150A11"/>
    <w:rsid w:val="001640BA"/>
    <w:rsid w:val="00165B1E"/>
    <w:rsid w:val="0017216E"/>
    <w:rsid w:val="0017451D"/>
    <w:rsid w:val="00175D1F"/>
    <w:rsid w:val="00181C25"/>
    <w:rsid w:val="00187DF5"/>
    <w:rsid w:val="00187EC1"/>
    <w:rsid w:val="001961D2"/>
    <w:rsid w:val="00196535"/>
    <w:rsid w:val="00196F47"/>
    <w:rsid w:val="001A5412"/>
    <w:rsid w:val="001B4915"/>
    <w:rsid w:val="001B7524"/>
    <w:rsid w:val="001D3582"/>
    <w:rsid w:val="001D6219"/>
    <w:rsid w:val="001D6838"/>
    <w:rsid w:val="001F1E14"/>
    <w:rsid w:val="001F743D"/>
    <w:rsid w:val="00212676"/>
    <w:rsid w:val="0021406C"/>
    <w:rsid w:val="002157C9"/>
    <w:rsid w:val="00215F38"/>
    <w:rsid w:val="00220014"/>
    <w:rsid w:val="00222AED"/>
    <w:rsid w:val="00223BF0"/>
    <w:rsid w:val="002277EB"/>
    <w:rsid w:val="0023380B"/>
    <w:rsid w:val="002424AC"/>
    <w:rsid w:val="00242598"/>
    <w:rsid w:val="00243706"/>
    <w:rsid w:val="00255CF0"/>
    <w:rsid w:val="00257AFB"/>
    <w:rsid w:val="00261996"/>
    <w:rsid w:val="002679F5"/>
    <w:rsid w:val="002771A8"/>
    <w:rsid w:val="00280665"/>
    <w:rsid w:val="00286202"/>
    <w:rsid w:val="002910A9"/>
    <w:rsid w:val="002955C6"/>
    <w:rsid w:val="00295A57"/>
    <w:rsid w:val="00297B36"/>
    <w:rsid w:val="002A2DDD"/>
    <w:rsid w:val="002B5DF0"/>
    <w:rsid w:val="002C362C"/>
    <w:rsid w:val="002D001E"/>
    <w:rsid w:val="002D76D8"/>
    <w:rsid w:val="002E33BE"/>
    <w:rsid w:val="002E6D0E"/>
    <w:rsid w:val="002F2135"/>
    <w:rsid w:val="002F6090"/>
    <w:rsid w:val="003045CA"/>
    <w:rsid w:val="00307541"/>
    <w:rsid w:val="00310DBB"/>
    <w:rsid w:val="00312060"/>
    <w:rsid w:val="003120FF"/>
    <w:rsid w:val="0031282F"/>
    <w:rsid w:val="0031432E"/>
    <w:rsid w:val="00317F01"/>
    <w:rsid w:val="00320B10"/>
    <w:rsid w:val="0032109E"/>
    <w:rsid w:val="003226C1"/>
    <w:rsid w:val="00324BAC"/>
    <w:rsid w:val="0033379F"/>
    <w:rsid w:val="00333D50"/>
    <w:rsid w:val="0034361B"/>
    <w:rsid w:val="00345C34"/>
    <w:rsid w:val="00360BB6"/>
    <w:rsid w:val="00362451"/>
    <w:rsid w:val="00363B68"/>
    <w:rsid w:val="0037046D"/>
    <w:rsid w:val="003756AE"/>
    <w:rsid w:val="00376B46"/>
    <w:rsid w:val="00390C66"/>
    <w:rsid w:val="00390F25"/>
    <w:rsid w:val="00392B6D"/>
    <w:rsid w:val="00394C6C"/>
    <w:rsid w:val="00395954"/>
    <w:rsid w:val="003A010D"/>
    <w:rsid w:val="003A080A"/>
    <w:rsid w:val="003A47D4"/>
    <w:rsid w:val="003A5B86"/>
    <w:rsid w:val="003A7FA6"/>
    <w:rsid w:val="003B4AE2"/>
    <w:rsid w:val="003C28F0"/>
    <w:rsid w:val="003C51D6"/>
    <w:rsid w:val="003C62E1"/>
    <w:rsid w:val="003D2BD6"/>
    <w:rsid w:val="003D566E"/>
    <w:rsid w:val="003E58CB"/>
    <w:rsid w:val="003E6F86"/>
    <w:rsid w:val="003F33A2"/>
    <w:rsid w:val="003F401C"/>
    <w:rsid w:val="003F6C68"/>
    <w:rsid w:val="003F7B11"/>
    <w:rsid w:val="00406625"/>
    <w:rsid w:val="00411D5B"/>
    <w:rsid w:val="00415017"/>
    <w:rsid w:val="00421C73"/>
    <w:rsid w:val="0042349E"/>
    <w:rsid w:val="004245E1"/>
    <w:rsid w:val="0042609A"/>
    <w:rsid w:val="00434F01"/>
    <w:rsid w:val="00446717"/>
    <w:rsid w:val="00450530"/>
    <w:rsid w:val="00451D79"/>
    <w:rsid w:val="00464F10"/>
    <w:rsid w:val="00467588"/>
    <w:rsid w:val="00471513"/>
    <w:rsid w:val="0047156A"/>
    <w:rsid w:val="004723E1"/>
    <w:rsid w:val="0047718E"/>
    <w:rsid w:val="00482F17"/>
    <w:rsid w:val="004832CE"/>
    <w:rsid w:val="00483923"/>
    <w:rsid w:val="00485039"/>
    <w:rsid w:val="00485BF0"/>
    <w:rsid w:val="00487DB7"/>
    <w:rsid w:val="00493F49"/>
    <w:rsid w:val="004A10B9"/>
    <w:rsid w:val="004A54E3"/>
    <w:rsid w:val="004A64C9"/>
    <w:rsid w:val="004A7A56"/>
    <w:rsid w:val="004B57B0"/>
    <w:rsid w:val="004C07E7"/>
    <w:rsid w:val="004D3687"/>
    <w:rsid w:val="004E038C"/>
    <w:rsid w:val="004E5CB3"/>
    <w:rsid w:val="004E6DE2"/>
    <w:rsid w:val="004E7922"/>
    <w:rsid w:val="004F1CE1"/>
    <w:rsid w:val="004F3D29"/>
    <w:rsid w:val="00505896"/>
    <w:rsid w:val="005163F5"/>
    <w:rsid w:val="00524682"/>
    <w:rsid w:val="005249C4"/>
    <w:rsid w:val="00524C99"/>
    <w:rsid w:val="005305E0"/>
    <w:rsid w:val="00540986"/>
    <w:rsid w:val="00543733"/>
    <w:rsid w:val="00544D51"/>
    <w:rsid w:val="00551528"/>
    <w:rsid w:val="0055393D"/>
    <w:rsid w:val="00553B14"/>
    <w:rsid w:val="00560D7B"/>
    <w:rsid w:val="005677DB"/>
    <w:rsid w:val="00570AA1"/>
    <w:rsid w:val="00572580"/>
    <w:rsid w:val="00580D28"/>
    <w:rsid w:val="00582E39"/>
    <w:rsid w:val="0058688A"/>
    <w:rsid w:val="00587F17"/>
    <w:rsid w:val="00590D64"/>
    <w:rsid w:val="0059378F"/>
    <w:rsid w:val="005A0CD7"/>
    <w:rsid w:val="005A3529"/>
    <w:rsid w:val="005A5274"/>
    <w:rsid w:val="005B11D2"/>
    <w:rsid w:val="005B130D"/>
    <w:rsid w:val="005B1680"/>
    <w:rsid w:val="005C1DAD"/>
    <w:rsid w:val="005C3302"/>
    <w:rsid w:val="005C5BA1"/>
    <w:rsid w:val="005C7DCC"/>
    <w:rsid w:val="005D112E"/>
    <w:rsid w:val="005D44EC"/>
    <w:rsid w:val="005D65A3"/>
    <w:rsid w:val="005F1B27"/>
    <w:rsid w:val="005F20E3"/>
    <w:rsid w:val="005F2664"/>
    <w:rsid w:val="005F3283"/>
    <w:rsid w:val="005F72A8"/>
    <w:rsid w:val="00601242"/>
    <w:rsid w:val="006042B0"/>
    <w:rsid w:val="006062EE"/>
    <w:rsid w:val="006078C3"/>
    <w:rsid w:val="0061558D"/>
    <w:rsid w:val="00623A8A"/>
    <w:rsid w:val="006263A2"/>
    <w:rsid w:val="00634660"/>
    <w:rsid w:val="006358E8"/>
    <w:rsid w:val="00643198"/>
    <w:rsid w:val="00647E6D"/>
    <w:rsid w:val="006557CC"/>
    <w:rsid w:val="00656252"/>
    <w:rsid w:val="00666F40"/>
    <w:rsid w:val="006758F1"/>
    <w:rsid w:val="00676F85"/>
    <w:rsid w:val="00680CBC"/>
    <w:rsid w:val="00690E8A"/>
    <w:rsid w:val="006A4157"/>
    <w:rsid w:val="006B17AA"/>
    <w:rsid w:val="006B2DFA"/>
    <w:rsid w:val="006C59EE"/>
    <w:rsid w:val="006C7DFF"/>
    <w:rsid w:val="006D172C"/>
    <w:rsid w:val="006D586C"/>
    <w:rsid w:val="006D5A88"/>
    <w:rsid w:val="006D726A"/>
    <w:rsid w:val="006E3738"/>
    <w:rsid w:val="006E5670"/>
    <w:rsid w:val="006E671F"/>
    <w:rsid w:val="006F7811"/>
    <w:rsid w:val="00701A6B"/>
    <w:rsid w:val="007020AE"/>
    <w:rsid w:val="00702265"/>
    <w:rsid w:val="007034BE"/>
    <w:rsid w:val="0071792D"/>
    <w:rsid w:val="00724AF3"/>
    <w:rsid w:val="007418DF"/>
    <w:rsid w:val="00742012"/>
    <w:rsid w:val="00756744"/>
    <w:rsid w:val="007600F1"/>
    <w:rsid w:val="0076032D"/>
    <w:rsid w:val="00761FE1"/>
    <w:rsid w:val="00762D22"/>
    <w:rsid w:val="00774576"/>
    <w:rsid w:val="00780EC0"/>
    <w:rsid w:val="00785792"/>
    <w:rsid w:val="00790086"/>
    <w:rsid w:val="00791AF2"/>
    <w:rsid w:val="007942CB"/>
    <w:rsid w:val="007A4C24"/>
    <w:rsid w:val="007A5E8B"/>
    <w:rsid w:val="007B183C"/>
    <w:rsid w:val="007B1B73"/>
    <w:rsid w:val="007B58FA"/>
    <w:rsid w:val="007B715C"/>
    <w:rsid w:val="007D1660"/>
    <w:rsid w:val="007D4EB4"/>
    <w:rsid w:val="007E21C0"/>
    <w:rsid w:val="007E223A"/>
    <w:rsid w:val="007E37FF"/>
    <w:rsid w:val="007E4895"/>
    <w:rsid w:val="008015AF"/>
    <w:rsid w:val="00804D77"/>
    <w:rsid w:val="008134EE"/>
    <w:rsid w:val="00814497"/>
    <w:rsid w:val="0081771B"/>
    <w:rsid w:val="008227E0"/>
    <w:rsid w:val="00825756"/>
    <w:rsid w:val="008268F3"/>
    <w:rsid w:val="00833F71"/>
    <w:rsid w:val="00836C7C"/>
    <w:rsid w:val="00846131"/>
    <w:rsid w:val="00854D0B"/>
    <w:rsid w:val="008663DB"/>
    <w:rsid w:val="00867830"/>
    <w:rsid w:val="0088065A"/>
    <w:rsid w:val="0088330D"/>
    <w:rsid w:val="008835CC"/>
    <w:rsid w:val="00886D7B"/>
    <w:rsid w:val="008A5300"/>
    <w:rsid w:val="008A6BB5"/>
    <w:rsid w:val="008C3B1B"/>
    <w:rsid w:val="008D1625"/>
    <w:rsid w:val="008D5B59"/>
    <w:rsid w:val="008D608E"/>
    <w:rsid w:val="008F1C91"/>
    <w:rsid w:val="00903DCA"/>
    <w:rsid w:val="00907512"/>
    <w:rsid w:val="009109D8"/>
    <w:rsid w:val="009113DA"/>
    <w:rsid w:val="00911DF3"/>
    <w:rsid w:val="00921387"/>
    <w:rsid w:val="00923F4D"/>
    <w:rsid w:val="00927D40"/>
    <w:rsid w:val="00930C43"/>
    <w:rsid w:val="009329F8"/>
    <w:rsid w:val="009340BA"/>
    <w:rsid w:val="0093586B"/>
    <w:rsid w:val="00937DB5"/>
    <w:rsid w:val="009407FA"/>
    <w:rsid w:val="00941967"/>
    <w:rsid w:val="00945CF8"/>
    <w:rsid w:val="00953200"/>
    <w:rsid w:val="009676F8"/>
    <w:rsid w:val="0096780C"/>
    <w:rsid w:val="00977FB2"/>
    <w:rsid w:val="00985E56"/>
    <w:rsid w:val="00986692"/>
    <w:rsid w:val="00987F91"/>
    <w:rsid w:val="00992747"/>
    <w:rsid w:val="009940AE"/>
    <w:rsid w:val="009947F9"/>
    <w:rsid w:val="009B036F"/>
    <w:rsid w:val="009B08D8"/>
    <w:rsid w:val="009B192C"/>
    <w:rsid w:val="009B1A28"/>
    <w:rsid w:val="009B1F9C"/>
    <w:rsid w:val="009B4840"/>
    <w:rsid w:val="009D1E7B"/>
    <w:rsid w:val="009D56D9"/>
    <w:rsid w:val="009E6C61"/>
    <w:rsid w:val="009F1AA1"/>
    <w:rsid w:val="009F35FE"/>
    <w:rsid w:val="00A06BFC"/>
    <w:rsid w:val="00A159DA"/>
    <w:rsid w:val="00A17DA7"/>
    <w:rsid w:val="00A17FE4"/>
    <w:rsid w:val="00A276EF"/>
    <w:rsid w:val="00A34133"/>
    <w:rsid w:val="00A41EFA"/>
    <w:rsid w:val="00A42EBC"/>
    <w:rsid w:val="00A52B92"/>
    <w:rsid w:val="00A6213A"/>
    <w:rsid w:val="00A63A87"/>
    <w:rsid w:val="00A753A7"/>
    <w:rsid w:val="00A80B4C"/>
    <w:rsid w:val="00A813D7"/>
    <w:rsid w:val="00A834FD"/>
    <w:rsid w:val="00A83575"/>
    <w:rsid w:val="00A87657"/>
    <w:rsid w:val="00A9430E"/>
    <w:rsid w:val="00AA3B98"/>
    <w:rsid w:val="00AA576C"/>
    <w:rsid w:val="00AA597B"/>
    <w:rsid w:val="00AA7D22"/>
    <w:rsid w:val="00AB0476"/>
    <w:rsid w:val="00AB5B2A"/>
    <w:rsid w:val="00AC2DEC"/>
    <w:rsid w:val="00AC5541"/>
    <w:rsid w:val="00AC578D"/>
    <w:rsid w:val="00AD2CB5"/>
    <w:rsid w:val="00AD6D1A"/>
    <w:rsid w:val="00AE4A21"/>
    <w:rsid w:val="00AE7BE9"/>
    <w:rsid w:val="00AF2A65"/>
    <w:rsid w:val="00AF66AA"/>
    <w:rsid w:val="00AF7AA9"/>
    <w:rsid w:val="00B139DB"/>
    <w:rsid w:val="00B13E62"/>
    <w:rsid w:val="00B21CAE"/>
    <w:rsid w:val="00B23A88"/>
    <w:rsid w:val="00B245F6"/>
    <w:rsid w:val="00B246B1"/>
    <w:rsid w:val="00B24D59"/>
    <w:rsid w:val="00B315A1"/>
    <w:rsid w:val="00B36642"/>
    <w:rsid w:val="00B40D21"/>
    <w:rsid w:val="00B428F6"/>
    <w:rsid w:val="00B47282"/>
    <w:rsid w:val="00B76BE6"/>
    <w:rsid w:val="00B774C5"/>
    <w:rsid w:val="00B80F6E"/>
    <w:rsid w:val="00B92A45"/>
    <w:rsid w:val="00B93B24"/>
    <w:rsid w:val="00B95B6E"/>
    <w:rsid w:val="00BA4022"/>
    <w:rsid w:val="00BA5F6F"/>
    <w:rsid w:val="00BB1B72"/>
    <w:rsid w:val="00BB2ACF"/>
    <w:rsid w:val="00BC1875"/>
    <w:rsid w:val="00BC4864"/>
    <w:rsid w:val="00BC4B70"/>
    <w:rsid w:val="00BD27E7"/>
    <w:rsid w:val="00BD4702"/>
    <w:rsid w:val="00BE19C2"/>
    <w:rsid w:val="00BE746E"/>
    <w:rsid w:val="00BF1C56"/>
    <w:rsid w:val="00BF5648"/>
    <w:rsid w:val="00C0148A"/>
    <w:rsid w:val="00C01BA3"/>
    <w:rsid w:val="00C02DD8"/>
    <w:rsid w:val="00C07065"/>
    <w:rsid w:val="00C072FB"/>
    <w:rsid w:val="00C17758"/>
    <w:rsid w:val="00C2128E"/>
    <w:rsid w:val="00C418FE"/>
    <w:rsid w:val="00C43029"/>
    <w:rsid w:val="00C43850"/>
    <w:rsid w:val="00C443D0"/>
    <w:rsid w:val="00C550C6"/>
    <w:rsid w:val="00C564AC"/>
    <w:rsid w:val="00C575C6"/>
    <w:rsid w:val="00C57D89"/>
    <w:rsid w:val="00C610EC"/>
    <w:rsid w:val="00C62466"/>
    <w:rsid w:val="00C63378"/>
    <w:rsid w:val="00C653B0"/>
    <w:rsid w:val="00C67F19"/>
    <w:rsid w:val="00C72BBE"/>
    <w:rsid w:val="00C73BFF"/>
    <w:rsid w:val="00C8677B"/>
    <w:rsid w:val="00CA2659"/>
    <w:rsid w:val="00CA4960"/>
    <w:rsid w:val="00CA5EB2"/>
    <w:rsid w:val="00CB3013"/>
    <w:rsid w:val="00CB5E16"/>
    <w:rsid w:val="00CC256E"/>
    <w:rsid w:val="00CD177D"/>
    <w:rsid w:val="00CD1EFE"/>
    <w:rsid w:val="00CD1F26"/>
    <w:rsid w:val="00CD429A"/>
    <w:rsid w:val="00CE3258"/>
    <w:rsid w:val="00CE3B9B"/>
    <w:rsid w:val="00CE52ED"/>
    <w:rsid w:val="00CF2B62"/>
    <w:rsid w:val="00CF4A33"/>
    <w:rsid w:val="00D01375"/>
    <w:rsid w:val="00D2274A"/>
    <w:rsid w:val="00D22D77"/>
    <w:rsid w:val="00D32647"/>
    <w:rsid w:val="00D35F2E"/>
    <w:rsid w:val="00D375CA"/>
    <w:rsid w:val="00D4210B"/>
    <w:rsid w:val="00D45410"/>
    <w:rsid w:val="00D4635E"/>
    <w:rsid w:val="00D5111F"/>
    <w:rsid w:val="00D532ED"/>
    <w:rsid w:val="00D54260"/>
    <w:rsid w:val="00D60332"/>
    <w:rsid w:val="00D62694"/>
    <w:rsid w:val="00D71148"/>
    <w:rsid w:val="00D76EA9"/>
    <w:rsid w:val="00D8784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441E"/>
    <w:rsid w:val="00DE7C0E"/>
    <w:rsid w:val="00DF2557"/>
    <w:rsid w:val="00DF5409"/>
    <w:rsid w:val="00DF5865"/>
    <w:rsid w:val="00DF5DFF"/>
    <w:rsid w:val="00DF7AF9"/>
    <w:rsid w:val="00DF7BE6"/>
    <w:rsid w:val="00E075A2"/>
    <w:rsid w:val="00E273BD"/>
    <w:rsid w:val="00E333FB"/>
    <w:rsid w:val="00E348FA"/>
    <w:rsid w:val="00E35E5C"/>
    <w:rsid w:val="00E43D7A"/>
    <w:rsid w:val="00E46003"/>
    <w:rsid w:val="00E46D55"/>
    <w:rsid w:val="00E71276"/>
    <w:rsid w:val="00E8774C"/>
    <w:rsid w:val="00EA04EF"/>
    <w:rsid w:val="00EA3771"/>
    <w:rsid w:val="00EB4A63"/>
    <w:rsid w:val="00EB576B"/>
    <w:rsid w:val="00EC443B"/>
    <w:rsid w:val="00EC7C39"/>
    <w:rsid w:val="00EE6A7E"/>
    <w:rsid w:val="00EF1127"/>
    <w:rsid w:val="00EF1C13"/>
    <w:rsid w:val="00EF5514"/>
    <w:rsid w:val="00F005CB"/>
    <w:rsid w:val="00F03384"/>
    <w:rsid w:val="00F03623"/>
    <w:rsid w:val="00F06EC7"/>
    <w:rsid w:val="00F106A1"/>
    <w:rsid w:val="00F1103B"/>
    <w:rsid w:val="00F14008"/>
    <w:rsid w:val="00F21BD7"/>
    <w:rsid w:val="00F23467"/>
    <w:rsid w:val="00F335B2"/>
    <w:rsid w:val="00F34A3D"/>
    <w:rsid w:val="00F35E16"/>
    <w:rsid w:val="00F41C04"/>
    <w:rsid w:val="00F56568"/>
    <w:rsid w:val="00F629A4"/>
    <w:rsid w:val="00F66E49"/>
    <w:rsid w:val="00F72420"/>
    <w:rsid w:val="00F77D2B"/>
    <w:rsid w:val="00F812AD"/>
    <w:rsid w:val="00F82782"/>
    <w:rsid w:val="00F83261"/>
    <w:rsid w:val="00F86A90"/>
    <w:rsid w:val="00F875B6"/>
    <w:rsid w:val="00F914A0"/>
    <w:rsid w:val="00F9515A"/>
    <w:rsid w:val="00FB1673"/>
    <w:rsid w:val="00FB37BC"/>
    <w:rsid w:val="00FB3B1C"/>
    <w:rsid w:val="00FC262D"/>
    <w:rsid w:val="00FC2EBD"/>
    <w:rsid w:val="00FC687D"/>
    <w:rsid w:val="00FD0187"/>
    <w:rsid w:val="00FD1104"/>
    <w:rsid w:val="00FD2457"/>
    <w:rsid w:val="00FD2479"/>
    <w:rsid w:val="00FD45B4"/>
    <w:rsid w:val="00FD503A"/>
    <w:rsid w:val="00FE07CF"/>
    <w:rsid w:val="00FE6D42"/>
    <w:rsid w:val="00FF02F6"/>
    <w:rsid w:val="00FF3A62"/>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A2718AA4-8189-4E18-BDD2-379E0DBBFA15}" type="presOf" srcId="{DDD65656-B3A8-468A-BDBB-C0FF159B1EEC}" destId="{8F3C2D03-084E-4B41-B574-DEC6E8F2B099}" srcOrd="0" destOrd="0" presId="urn:microsoft.com/office/officeart/2009/layout/CirclePictureHierarchy"/>
    <dgm:cxn modelId="{8595C3D2-5E6C-4089-8489-A45FAE1F86A3}" type="presOf" srcId="{692EFD0A-F1E0-4EF9-ABBF-321913EA986E}" destId="{A51DDAE6-CAC5-4907-9CE4-A523035B560E}" srcOrd="0" destOrd="0" presId="urn:microsoft.com/office/officeart/2009/layout/CirclePictureHierarchy"/>
    <dgm:cxn modelId="{11C080B5-C3C2-4764-9BC3-72F618D5B371}" type="presOf" srcId="{C94C5BCC-E887-4BEE-A73F-060CA4C918EB}" destId="{D16860A9-606C-47CF-AC02-0DA4573B494C}" srcOrd="0" destOrd="0" presId="urn:microsoft.com/office/officeart/2009/layout/CirclePictureHierarchy"/>
    <dgm:cxn modelId="{4A852B03-2605-4770-AC99-5800E0D6EBBA}" type="presOf" srcId="{A72C80C6-C31A-4FA9-A630-CC6103AB4B03}" destId="{7CEB0DEE-A7E3-4130-8DD1-6081E16AB949}"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E80E720C-11B9-4041-BCB7-9ADBE4B70BE3}" type="presOf" srcId="{DC1D60EE-52C8-4858-8EE1-07FA06DEFDCB}" destId="{61F70A10-8E6F-48B2-94AD-73629E59C24B}"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C1A87D47-35C1-4174-A09B-93A998ED12DC}" type="presOf" srcId="{B7DBED4D-19A5-4330-8F95-69E7925C382D}" destId="{D96C1E22-0217-4747-8085-197F933A2DC3}"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F59D994C-3612-431D-8D0C-06D0EC86CC1E}" type="presOf" srcId="{6F7362E7-E9BA-427B-8D12-0A22A28DB547}" destId="{043A68DE-E86B-4AD5-B8A8-2619FC8ADE20}" srcOrd="0" destOrd="0" presId="urn:microsoft.com/office/officeart/2009/layout/CirclePictureHierarchy"/>
    <dgm:cxn modelId="{E1A3B3F4-DE95-4285-8DB4-7EDD5A6EB36C}" type="presOf" srcId="{B8895B98-A579-4A95-BC36-AD9635B5F602}" destId="{19FCAD8F-8B0E-4E87-88E5-B5E5EA0D30BF}" srcOrd="0" destOrd="0" presId="urn:microsoft.com/office/officeart/2009/layout/CirclePictureHierarchy"/>
    <dgm:cxn modelId="{F610B135-CB5F-4AF0-AC70-BAA948DF8696}" type="presOf" srcId="{FFA57F24-0430-47EA-BBA2-E21E35E26E07}" destId="{5133B720-E71B-43C1-9341-E9281D378EC1}" srcOrd="0" destOrd="0" presId="urn:microsoft.com/office/officeart/2009/layout/CirclePictureHierarchy"/>
    <dgm:cxn modelId="{7EC2188D-7AFB-43AF-A5A9-7F1AC7599F59}" type="presOf" srcId="{9702D9F5-F5DD-4BFF-A602-FF89E3A6CB6A}" destId="{9AFD418C-5CC4-493A-8A69-0693CFE2E956}" srcOrd="0" destOrd="0" presId="urn:microsoft.com/office/officeart/2009/layout/CirclePictureHierarchy"/>
    <dgm:cxn modelId="{F554C385-8EF3-4E37-B004-781218043F6D}" type="presOf" srcId="{6E02B9ED-F3F9-403F-8B25-A017315A46BD}" destId="{41480A8B-31A4-44A9-850D-7AC02F53C16E}" srcOrd="0" destOrd="0" presId="urn:microsoft.com/office/officeart/2009/layout/CirclePictureHierarchy"/>
    <dgm:cxn modelId="{79D0922B-2726-42DF-9BD7-AE0C63D20F57}" type="presOf" srcId="{FB6B7D2A-B9F4-44BC-BF2E-8BACF202FF1D}" destId="{77E2954C-43FF-4752-8C34-B3E4714813E0}" srcOrd="0" destOrd="0" presId="urn:microsoft.com/office/officeart/2009/layout/CirclePictureHierarchy"/>
    <dgm:cxn modelId="{4D1E281A-B22F-4C47-A12D-924300926A56}" type="presOf" srcId="{85D5AD6C-FB20-4056-BBCF-B29988FFBCD4}" destId="{21D3C6B1-0D81-4D53-9978-C45F94CB93EE}"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AF79B4CD-EAB4-415D-83F3-7AA40BBF96F1}" type="presOf" srcId="{91B20581-D204-4BD8-893C-8E7E8A765A2C}" destId="{C299FB3F-22C8-47A7-A714-00A9FA3C9154}" srcOrd="0" destOrd="0" presId="urn:microsoft.com/office/officeart/2009/layout/CirclePictureHierarchy"/>
    <dgm:cxn modelId="{906F9B56-36F3-41E2-B64E-3BC8600EDDF2}" type="presParOf" srcId="{D96C1E22-0217-4747-8085-197F933A2DC3}" destId="{4C6BBADF-4B99-473A-AA39-4A03E724D2EA}" srcOrd="0" destOrd="0" presId="urn:microsoft.com/office/officeart/2009/layout/CirclePictureHierarchy"/>
    <dgm:cxn modelId="{44A4E5E8-8021-4C93-9D64-52CD2D2A70FF}" type="presParOf" srcId="{4C6BBADF-4B99-473A-AA39-4A03E724D2EA}" destId="{2803299A-453C-47A7-A01C-EEE0AEE81440}" srcOrd="0" destOrd="0" presId="urn:microsoft.com/office/officeart/2009/layout/CirclePictureHierarchy"/>
    <dgm:cxn modelId="{F3CEC06C-86D8-4389-9EA6-D07B96CC5D01}" type="presParOf" srcId="{2803299A-453C-47A7-A01C-EEE0AEE81440}" destId="{D913ED12-DB30-4D22-BE09-39EE4881F0C6}" srcOrd="0" destOrd="0" presId="urn:microsoft.com/office/officeart/2009/layout/CirclePictureHierarchy"/>
    <dgm:cxn modelId="{92FAD3D1-1472-4024-87C4-35B6AFB13F9C}" type="presParOf" srcId="{2803299A-453C-47A7-A01C-EEE0AEE81440}" destId="{A51DDAE6-CAC5-4907-9CE4-A523035B560E}" srcOrd="1" destOrd="0" presId="urn:microsoft.com/office/officeart/2009/layout/CirclePictureHierarchy"/>
    <dgm:cxn modelId="{1E2D59E6-192E-47A1-A860-BB48BD57A654}" type="presParOf" srcId="{4C6BBADF-4B99-473A-AA39-4A03E724D2EA}" destId="{0C910BB7-220C-49EA-84E2-5E14647244DD}" srcOrd="1" destOrd="0" presId="urn:microsoft.com/office/officeart/2009/layout/CirclePictureHierarchy"/>
    <dgm:cxn modelId="{7C4E2076-A9A3-47E0-95BB-64AA438EB0DD}" type="presParOf" srcId="{0C910BB7-220C-49EA-84E2-5E14647244DD}" destId="{41480A8B-31A4-44A9-850D-7AC02F53C16E}" srcOrd="0" destOrd="0" presId="urn:microsoft.com/office/officeart/2009/layout/CirclePictureHierarchy"/>
    <dgm:cxn modelId="{572E38D3-B419-4EE4-AFC3-27C51E053044}" type="presParOf" srcId="{0C910BB7-220C-49EA-84E2-5E14647244DD}" destId="{564D4EBF-9A3D-451A-BD97-72984DD5DB44}" srcOrd="1" destOrd="0" presId="urn:microsoft.com/office/officeart/2009/layout/CirclePictureHierarchy"/>
    <dgm:cxn modelId="{4FA4A1AB-8C82-4A7E-B40E-1DB9CB4D8B6D}" type="presParOf" srcId="{564D4EBF-9A3D-451A-BD97-72984DD5DB44}" destId="{8ADFDD93-5560-4AA3-BAAA-089970359965}" srcOrd="0" destOrd="0" presId="urn:microsoft.com/office/officeart/2009/layout/CirclePictureHierarchy"/>
    <dgm:cxn modelId="{B3166D0E-B127-496C-8A8B-8064F89A2114}" type="presParOf" srcId="{8ADFDD93-5560-4AA3-BAAA-089970359965}" destId="{26363629-B522-49B5-8680-B178CF1A17C1}" srcOrd="0" destOrd="0" presId="urn:microsoft.com/office/officeart/2009/layout/CirclePictureHierarchy"/>
    <dgm:cxn modelId="{52542A04-E184-41E4-9055-1F356168032B}" type="presParOf" srcId="{8ADFDD93-5560-4AA3-BAAA-089970359965}" destId="{7CEB0DEE-A7E3-4130-8DD1-6081E16AB949}" srcOrd="1" destOrd="0" presId="urn:microsoft.com/office/officeart/2009/layout/CirclePictureHierarchy"/>
    <dgm:cxn modelId="{1A749226-528D-432F-BF15-97236FF0EA5F}" type="presParOf" srcId="{564D4EBF-9A3D-451A-BD97-72984DD5DB44}" destId="{4DFA387A-4C42-48F5-A3D8-AD20A8F48908}" srcOrd="1" destOrd="0" presId="urn:microsoft.com/office/officeart/2009/layout/CirclePictureHierarchy"/>
    <dgm:cxn modelId="{4D6DC2A3-D8ED-4CFC-A09F-753CCAE5D1CB}" type="presParOf" srcId="{4DFA387A-4C42-48F5-A3D8-AD20A8F48908}" destId="{9AFD418C-5CC4-493A-8A69-0693CFE2E956}" srcOrd="0" destOrd="0" presId="urn:microsoft.com/office/officeart/2009/layout/CirclePictureHierarchy"/>
    <dgm:cxn modelId="{010C8B87-2978-437A-A25F-9747F62DAA7E}" type="presParOf" srcId="{4DFA387A-4C42-48F5-A3D8-AD20A8F48908}" destId="{9A360924-89A4-4C2C-9347-9D44FDCC57AF}" srcOrd="1" destOrd="0" presId="urn:microsoft.com/office/officeart/2009/layout/CirclePictureHierarchy"/>
    <dgm:cxn modelId="{2BE85572-A9E6-4523-B4F6-3D45BDDF2EEF}" type="presParOf" srcId="{9A360924-89A4-4C2C-9347-9D44FDCC57AF}" destId="{6F11EBBC-16B7-4CC3-8018-F80692747F6D}" srcOrd="0" destOrd="0" presId="urn:microsoft.com/office/officeart/2009/layout/CirclePictureHierarchy"/>
    <dgm:cxn modelId="{32F56A57-A00E-4B70-BA3D-76A6D93B5D14}" type="presParOf" srcId="{6F11EBBC-16B7-4CC3-8018-F80692747F6D}" destId="{474AA615-DEED-45C8-9493-BB1868E33867}" srcOrd="0" destOrd="0" presId="urn:microsoft.com/office/officeart/2009/layout/CirclePictureHierarchy"/>
    <dgm:cxn modelId="{CF5E70F9-F9B7-4E3E-80E5-4A9BF56914C4}" type="presParOf" srcId="{6F11EBBC-16B7-4CC3-8018-F80692747F6D}" destId="{8F3C2D03-084E-4B41-B574-DEC6E8F2B099}" srcOrd="1" destOrd="0" presId="urn:microsoft.com/office/officeart/2009/layout/CirclePictureHierarchy"/>
    <dgm:cxn modelId="{BB599B40-BE6E-4F2F-9520-7D7228EFFC2D}" type="presParOf" srcId="{9A360924-89A4-4C2C-9347-9D44FDCC57AF}" destId="{19C4F2F6-6FEA-4425-857B-5D7137ABA0AB}" srcOrd="1" destOrd="0" presId="urn:microsoft.com/office/officeart/2009/layout/CirclePictureHierarchy"/>
    <dgm:cxn modelId="{21FE4249-8A61-49AB-A2AE-8BC26C3D0CE6}" type="presParOf" srcId="{19C4F2F6-6FEA-4425-857B-5D7137ABA0AB}" destId="{D16860A9-606C-47CF-AC02-0DA4573B494C}" srcOrd="0" destOrd="0" presId="urn:microsoft.com/office/officeart/2009/layout/CirclePictureHierarchy"/>
    <dgm:cxn modelId="{07E1D531-3AA9-42D2-93F6-34B391E9B721}" type="presParOf" srcId="{19C4F2F6-6FEA-4425-857B-5D7137ABA0AB}" destId="{C25119B1-4657-46E9-B93B-BAB7DF4EDD87}" srcOrd="1" destOrd="0" presId="urn:microsoft.com/office/officeart/2009/layout/CirclePictureHierarchy"/>
    <dgm:cxn modelId="{7DF3B292-A7CD-4D44-AC89-ED59B7D78249}" type="presParOf" srcId="{C25119B1-4657-46E9-B93B-BAB7DF4EDD87}" destId="{D426C59D-84FA-4BE3-8363-4938115875EE}" srcOrd="0" destOrd="0" presId="urn:microsoft.com/office/officeart/2009/layout/CirclePictureHierarchy"/>
    <dgm:cxn modelId="{3C387836-75E4-4961-A5E0-6E518FC2A442}" type="presParOf" srcId="{D426C59D-84FA-4BE3-8363-4938115875EE}" destId="{2BA22825-3568-4EDF-ACA8-929981DD187D}" srcOrd="0" destOrd="0" presId="urn:microsoft.com/office/officeart/2009/layout/CirclePictureHierarchy"/>
    <dgm:cxn modelId="{E0BD47E1-90D0-4336-86FE-234B746B6159}" type="presParOf" srcId="{D426C59D-84FA-4BE3-8363-4938115875EE}" destId="{C299FB3F-22C8-47A7-A714-00A9FA3C9154}" srcOrd="1" destOrd="0" presId="urn:microsoft.com/office/officeart/2009/layout/CirclePictureHierarchy"/>
    <dgm:cxn modelId="{9230BA64-C9D5-4B64-A570-A1F5E19DE74C}" type="presParOf" srcId="{C25119B1-4657-46E9-B93B-BAB7DF4EDD87}" destId="{E818D015-D915-4730-84FA-44465DADDE78}" srcOrd="1" destOrd="0" presId="urn:microsoft.com/office/officeart/2009/layout/CirclePictureHierarchy"/>
    <dgm:cxn modelId="{D523585F-B2D6-4554-A814-A470C530C3C7}" type="presParOf" srcId="{E818D015-D915-4730-84FA-44465DADDE78}" destId="{61F70A10-8E6F-48B2-94AD-73629E59C24B}" srcOrd="0" destOrd="0" presId="urn:microsoft.com/office/officeart/2009/layout/CirclePictureHierarchy"/>
    <dgm:cxn modelId="{1F61EF2D-4AB0-432D-9640-2060B1A830CC}" type="presParOf" srcId="{E818D015-D915-4730-84FA-44465DADDE78}" destId="{24C98450-6555-4969-A298-6B817A6BE9B8}" srcOrd="1" destOrd="0" presId="urn:microsoft.com/office/officeart/2009/layout/CirclePictureHierarchy"/>
    <dgm:cxn modelId="{BF549460-3A96-4D8A-B4E6-8061BA3F9342}" type="presParOf" srcId="{24C98450-6555-4969-A298-6B817A6BE9B8}" destId="{4DC68051-20CA-49B1-82C9-064A26D3CCEE}" srcOrd="0" destOrd="0" presId="urn:microsoft.com/office/officeart/2009/layout/CirclePictureHierarchy"/>
    <dgm:cxn modelId="{08DDD0F6-67AB-4864-B5AC-9E00DC893C6C}" type="presParOf" srcId="{4DC68051-20CA-49B1-82C9-064A26D3CCEE}" destId="{6394A6B4-1826-446A-850A-11CF5D46CD44}" srcOrd="0" destOrd="0" presId="urn:microsoft.com/office/officeart/2009/layout/CirclePictureHierarchy"/>
    <dgm:cxn modelId="{6F5C7056-86FB-4870-BA6C-EA15922A9172}" type="presParOf" srcId="{4DC68051-20CA-49B1-82C9-064A26D3CCEE}" destId="{043A68DE-E86B-4AD5-B8A8-2619FC8ADE20}" srcOrd="1" destOrd="0" presId="urn:microsoft.com/office/officeart/2009/layout/CirclePictureHierarchy"/>
    <dgm:cxn modelId="{7DD780B3-FEE1-40EF-B03D-CC42E493BD5F}" type="presParOf" srcId="{24C98450-6555-4969-A298-6B817A6BE9B8}" destId="{30AF20B6-B59B-4892-B3DF-FA35DB682CE0}" srcOrd="1" destOrd="0" presId="urn:microsoft.com/office/officeart/2009/layout/CirclePictureHierarchy"/>
    <dgm:cxn modelId="{B2A8C0EF-1D5C-47E3-8DA8-3F4502BBD431}" type="presParOf" srcId="{E818D015-D915-4730-84FA-44465DADDE78}" destId="{77E2954C-43FF-4752-8C34-B3E4714813E0}" srcOrd="2" destOrd="0" presId="urn:microsoft.com/office/officeart/2009/layout/CirclePictureHierarchy"/>
    <dgm:cxn modelId="{B9A2EB3A-0C3F-4247-895B-0338B9A45D29}" type="presParOf" srcId="{E818D015-D915-4730-84FA-44465DADDE78}" destId="{8E1C4B59-F630-46B1-8C46-B7F3CAC08F1A}" srcOrd="3" destOrd="0" presId="urn:microsoft.com/office/officeart/2009/layout/CirclePictureHierarchy"/>
    <dgm:cxn modelId="{E139427E-70B2-4233-96EA-AF91AA1E97DF}" type="presParOf" srcId="{8E1C4B59-F630-46B1-8C46-B7F3CAC08F1A}" destId="{91FEC591-C6EA-4851-AC5C-D675A2875507}" srcOrd="0" destOrd="0" presId="urn:microsoft.com/office/officeart/2009/layout/CirclePictureHierarchy"/>
    <dgm:cxn modelId="{C336D832-6758-4569-BEBC-15D6A98750E4}" type="presParOf" srcId="{91FEC591-C6EA-4851-AC5C-D675A2875507}" destId="{F08842DF-0393-4255-84EC-8C476FED0254}" srcOrd="0" destOrd="0" presId="urn:microsoft.com/office/officeart/2009/layout/CirclePictureHierarchy"/>
    <dgm:cxn modelId="{ECBCC2BC-A28A-4483-9338-6B424FD74D4D}" type="presParOf" srcId="{91FEC591-C6EA-4851-AC5C-D675A2875507}" destId="{21D3C6B1-0D81-4D53-9978-C45F94CB93EE}" srcOrd="1" destOrd="0" presId="urn:microsoft.com/office/officeart/2009/layout/CirclePictureHierarchy"/>
    <dgm:cxn modelId="{344FEBCB-63C1-4CF2-B4B5-4CB3A254176A}" type="presParOf" srcId="{8E1C4B59-F630-46B1-8C46-B7F3CAC08F1A}" destId="{B870A8D1-9BC8-48CD-9D03-4810E021B770}" srcOrd="1" destOrd="0" presId="urn:microsoft.com/office/officeart/2009/layout/CirclePictureHierarchy"/>
    <dgm:cxn modelId="{09CB0CFC-2A1F-40A4-927F-7787632D3C69}" type="presParOf" srcId="{E818D015-D915-4730-84FA-44465DADDE78}" destId="{19FCAD8F-8B0E-4E87-88E5-B5E5EA0D30BF}" srcOrd="4" destOrd="0" presId="urn:microsoft.com/office/officeart/2009/layout/CirclePictureHierarchy"/>
    <dgm:cxn modelId="{FA0A5D32-9CE6-4E7F-9017-8E926A300CDD}" type="presParOf" srcId="{E818D015-D915-4730-84FA-44465DADDE78}" destId="{7DB787F2-DF83-4DB4-A383-28FFA2CDF579}" srcOrd="5" destOrd="0" presId="urn:microsoft.com/office/officeart/2009/layout/CirclePictureHierarchy"/>
    <dgm:cxn modelId="{3531E42A-16B9-40F9-849A-C3882AE52AAF}" type="presParOf" srcId="{7DB787F2-DF83-4DB4-A383-28FFA2CDF579}" destId="{3DDB8F0A-8A78-4446-9AEA-5AC3D5A70211}" srcOrd="0" destOrd="0" presId="urn:microsoft.com/office/officeart/2009/layout/CirclePictureHierarchy"/>
    <dgm:cxn modelId="{AD2D5AAC-D24C-463D-B79A-3A80402B468C}" type="presParOf" srcId="{3DDB8F0A-8A78-4446-9AEA-5AC3D5A70211}" destId="{E56E443C-DE78-4519-A749-FF414CB403CF}" srcOrd="0" destOrd="0" presId="urn:microsoft.com/office/officeart/2009/layout/CirclePictureHierarchy"/>
    <dgm:cxn modelId="{768B2CE0-5C4F-48DA-8613-E32E9060A70A}" type="presParOf" srcId="{3DDB8F0A-8A78-4446-9AEA-5AC3D5A70211}" destId="{5133B720-E71B-43C1-9341-E9281D378EC1}" srcOrd="1" destOrd="0" presId="urn:microsoft.com/office/officeart/2009/layout/CirclePictureHierarchy"/>
    <dgm:cxn modelId="{FEE0FFA2-9666-45FA-911E-EDF8C6823E91}"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93E27-D7F8-4C92-AC17-7FB4C0DA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16</Pages>
  <Words>5625</Words>
  <Characters>32069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10</cp:revision>
  <dcterms:created xsi:type="dcterms:W3CDTF">2012-11-28T12:32:00Z</dcterms:created>
  <dcterms:modified xsi:type="dcterms:W3CDTF">2012-11-28T17:20:00Z</dcterms:modified>
</cp:coreProperties>
</file>