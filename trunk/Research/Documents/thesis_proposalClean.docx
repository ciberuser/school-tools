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9219F" w:rsidRDefault="000605BF">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342760027" w:history="1">
            <w:r w:rsidR="00C9219F" w:rsidRPr="003A46B8">
              <w:rPr>
                <w:rStyle w:val="Hyperlink"/>
                <w:noProof/>
              </w:rPr>
              <w:t>1.</w:t>
            </w:r>
            <w:r w:rsidR="00C9219F">
              <w:rPr>
                <w:rFonts w:eastAsiaTheme="minorEastAsia"/>
                <w:noProof/>
              </w:rPr>
              <w:tab/>
            </w:r>
            <w:r w:rsidR="00C9219F" w:rsidRPr="003A46B8">
              <w:rPr>
                <w:rStyle w:val="Hyperlink"/>
                <w:noProof/>
              </w:rPr>
              <w:t xml:space="preserve">Introduction </w:t>
            </w:r>
            <w:r w:rsidR="00C9219F">
              <w:rPr>
                <w:noProof/>
                <w:webHidden/>
              </w:rPr>
              <w:tab/>
            </w:r>
            <w:r w:rsidR="00C9219F">
              <w:rPr>
                <w:noProof/>
                <w:webHidden/>
              </w:rPr>
              <w:fldChar w:fldCharType="begin"/>
            </w:r>
            <w:r w:rsidR="00C9219F">
              <w:rPr>
                <w:noProof/>
                <w:webHidden/>
              </w:rPr>
              <w:instrText xml:space="preserve"> PAGEREF _Toc342760027 \h </w:instrText>
            </w:r>
            <w:r w:rsidR="00C9219F">
              <w:rPr>
                <w:noProof/>
                <w:webHidden/>
              </w:rPr>
            </w:r>
            <w:r w:rsidR="00C9219F">
              <w:rPr>
                <w:noProof/>
                <w:webHidden/>
              </w:rPr>
              <w:fldChar w:fldCharType="separate"/>
            </w:r>
            <w:r w:rsidR="00C9219F">
              <w:rPr>
                <w:noProof/>
                <w:webHidden/>
              </w:rPr>
              <w:t>3</w:t>
            </w:r>
            <w:r w:rsidR="00C9219F">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28" w:history="1">
            <w:r w:rsidRPr="003A46B8">
              <w:rPr>
                <w:rStyle w:val="Hyperlink"/>
                <w:noProof/>
              </w:rPr>
              <w:t>2.</w:t>
            </w:r>
            <w:r>
              <w:rPr>
                <w:rFonts w:eastAsiaTheme="minorEastAsia"/>
                <w:noProof/>
              </w:rPr>
              <w:tab/>
            </w:r>
            <w:r w:rsidRPr="003A46B8">
              <w:rPr>
                <w:rStyle w:val="Hyperlink"/>
                <w:noProof/>
              </w:rPr>
              <w:t>Background and Related works</w:t>
            </w:r>
            <w:r>
              <w:rPr>
                <w:noProof/>
                <w:webHidden/>
              </w:rPr>
              <w:tab/>
            </w:r>
            <w:r>
              <w:rPr>
                <w:noProof/>
                <w:webHidden/>
              </w:rPr>
              <w:fldChar w:fldCharType="begin"/>
            </w:r>
            <w:r>
              <w:rPr>
                <w:noProof/>
                <w:webHidden/>
              </w:rPr>
              <w:instrText xml:space="preserve"> PAGEREF _Toc342760028 \h </w:instrText>
            </w:r>
            <w:r>
              <w:rPr>
                <w:noProof/>
                <w:webHidden/>
              </w:rPr>
            </w:r>
            <w:r>
              <w:rPr>
                <w:noProof/>
                <w:webHidden/>
              </w:rPr>
              <w:fldChar w:fldCharType="separate"/>
            </w:r>
            <w:r>
              <w:rPr>
                <w:noProof/>
                <w:webHidden/>
              </w:rPr>
              <w:t>4</w:t>
            </w:r>
            <w:r>
              <w:rPr>
                <w:noProof/>
                <w:webHidden/>
              </w:rPr>
              <w:fldChar w:fldCharType="end"/>
            </w:r>
          </w:hyperlink>
        </w:p>
        <w:p w:rsidR="00C9219F" w:rsidRDefault="00C9219F">
          <w:pPr>
            <w:pStyle w:val="TOC2"/>
            <w:tabs>
              <w:tab w:val="left" w:pos="880"/>
              <w:tab w:val="right" w:leader="dot" w:pos="8296"/>
            </w:tabs>
            <w:rPr>
              <w:rFonts w:eastAsiaTheme="minorEastAsia"/>
              <w:noProof/>
            </w:rPr>
          </w:pPr>
          <w:hyperlink w:anchor="_Toc342760029" w:history="1">
            <w:r w:rsidRPr="003A46B8">
              <w:rPr>
                <w:rStyle w:val="Hyperlink"/>
                <w:noProof/>
              </w:rPr>
              <w:t>2.1.</w:t>
            </w:r>
            <w:r>
              <w:rPr>
                <w:rFonts w:eastAsiaTheme="minorEastAsia"/>
                <w:noProof/>
              </w:rPr>
              <w:tab/>
            </w:r>
            <w:r w:rsidRPr="003A46B8">
              <w:rPr>
                <w:rStyle w:val="Hyperlink"/>
                <w:noProof/>
              </w:rPr>
              <w:t>Background</w:t>
            </w:r>
            <w:r>
              <w:rPr>
                <w:noProof/>
                <w:webHidden/>
              </w:rPr>
              <w:tab/>
            </w:r>
            <w:r>
              <w:rPr>
                <w:noProof/>
                <w:webHidden/>
              </w:rPr>
              <w:fldChar w:fldCharType="begin"/>
            </w:r>
            <w:r>
              <w:rPr>
                <w:noProof/>
                <w:webHidden/>
              </w:rPr>
              <w:instrText xml:space="preserve"> PAGEREF _Toc342760029 \h </w:instrText>
            </w:r>
            <w:r>
              <w:rPr>
                <w:noProof/>
                <w:webHidden/>
              </w:rPr>
            </w:r>
            <w:r>
              <w:rPr>
                <w:noProof/>
                <w:webHidden/>
              </w:rPr>
              <w:fldChar w:fldCharType="separate"/>
            </w:r>
            <w:r>
              <w:rPr>
                <w:noProof/>
                <w:webHidden/>
              </w:rPr>
              <w:t>4</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0" w:history="1">
            <w:r w:rsidRPr="003A46B8">
              <w:rPr>
                <w:rStyle w:val="Hyperlink"/>
                <w:noProof/>
              </w:rPr>
              <w:t>2.1.1.</w:t>
            </w:r>
            <w:r>
              <w:rPr>
                <w:rFonts w:eastAsiaTheme="minorEastAsia"/>
                <w:noProof/>
              </w:rPr>
              <w:tab/>
            </w:r>
            <w:r w:rsidRPr="003A46B8">
              <w:rPr>
                <w:rStyle w:val="Hyperlink"/>
                <w:noProof/>
              </w:rPr>
              <w:t>Recommender systems</w:t>
            </w:r>
            <w:r>
              <w:rPr>
                <w:noProof/>
                <w:webHidden/>
              </w:rPr>
              <w:tab/>
            </w:r>
            <w:r>
              <w:rPr>
                <w:noProof/>
                <w:webHidden/>
              </w:rPr>
              <w:fldChar w:fldCharType="begin"/>
            </w:r>
            <w:r>
              <w:rPr>
                <w:noProof/>
                <w:webHidden/>
              </w:rPr>
              <w:instrText xml:space="preserve"> PAGEREF _Toc342760030 \h </w:instrText>
            </w:r>
            <w:r>
              <w:rPr>
                <w:noProof/>
                <w:webHidden/>
              </w:rPr>
            </w:r>
            <w:r>
              <w:rPr>
                <w:noProof/>
                <w:webHidden/>
              </w:rPr>
              <w:fldChar w:fldCharType="separate"/>
            </w:r>
            <w:r>
              <w:rPr>
                <w:noProof/>
                <w:webHidden/>
              </w:rPr>
              <w:t>4</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1" w:history="1">
            <w:r w:rsidRPr="003A46B8">
              <w:rPr>
                <w:rStyle w:val="Hyperlink"/>
                <w:noProof/>
              </w:rPr>
              <w:t>2.1.2.</w:t>
            </w:r>
            <w:r>
              <w:rPr>
                <w:rFonts w:eastAsiaTheme="minorEastAsia"/>
                <w:noProof/>
              </w:rPr>
              <w:tab/>
            </w:r>
            <w:r w:rsidRPr="003A46B8">
              <w:rPr>
                <w:rStyle w:val="Hyperlink"/>
                <w:noProof/>
              </w:rPr>
              <w:t>Graphs as data structures</w:t>
            </w:r>
            <w:r>
              <w:rPr>
                <w:noProof/>
                <w:webHidden/>
              </w:rPr>
              <w:tab/>
            </w:r>
            <w:r>
              <w:rPr>
                <w:noProof/>
                <w:webHidden/>
              </w:rPr>
              <w:fldChar w:fldCharType="begin"/>
            </w:r>
            <w:r>
              <w:rPr>
                <w:noProof/>
                <w:webHidden/>
              </w:rPr>
              <w:instrText xml:space="preserve"> PAGEREF _Toc342760031 \h </w:instrText>
            </w:r>
            <w:r>
              <w:rPr>
                <w:noProof/>
                <w:webHidden/>
              </w:rPr>
            </w:r>
            <w:r>
              <w:rPr>
                <w:noProof/>
                <w:webHidden/>
              </w:rPr>
              <w:fldChar w:fldCharType="separate"/>
            </w:r>
            <w:r>
              <w:rPr>
                <w:noProof/>
                <w:webHidden/>
              </w:rPr>
              <w:t>6</w:t>
            </w:r>
            <w:r>
              <w:rPr>
                <w:noProof/>
                <w:webHidden/>
              </w:rPr>
              <w:fldChar w:fldCharType="end"/>
            </w:r>
          </w:hyperlink>
        </w:p>
        <w:p w:rsidR="00C9219F" w:rsidRDefault="00C9219F">
          <w:pPr>
            <w:pStyle w:val="TOC3"/>
            <w:tabs>
              <w:tab w:val="left" w:pos="1540"/>
              <w:tab w:val="right" w:leader="dot" w:pos="8296"/>
            </w:tabs>
            <w:rPr>
              <w:rFonts w:eastAsiaTheme="minorEastAsia"/>
              <w:noProof/>
            </w:rPr>
          </w:pPr>
          <w:hyperlink w:anchor="_Toc342760032" w:history="1">
            <w:r w:rsidRPr="003A46B8">
              <w:rPr>
                <w:rStyle w:val="Hyperlink"/>
                <w:noProof/>
              </w:rPr>
              <w:t>2.1.2.1.</w:t>
            </w:r>
            <w:r>
              <w:rPr>
                <w:rFonts w:eastAsiaTheme="minorEastAsia"/>
                <w:noProof/>
              </w:rPr>
              <w:tab/>
            </w:r>
            <w:r w:rsidRPr="003A46B8">
              <w:rPr>
                <w:rStyle w:val="Hyperlink"/>
                <w:noProof/>
              </w:rPr>
              <w:t>Graph traversal</w:t>
            </w:r>
            <w:r>
              <w:rPr>
                <w:noProof/>
                <w:webHidden/>
              </w:rPr>
              <w:tab/>
            </w:r>
            <w:r>
              <w:rPr>
                <w:noProof/>
                <w:webHidden/>
              </w:rPr>
              <w:fldChar w:fldCharType="begin"/>
            </w:r>
            <w:r>
              <w:rPr>
                <w:noProof/>
                <w:webHidden/>
              </w:rPr>
              <w:instrText xml:space="preserve"> PAGEREF _Toc342760032 \h </w:instrText>
            </w:r>
            <w:r>
              <w:rPr>
                <w:noProof/>
                <w:webHidden/>
              </w:rPr>
            </w:r>
            <w:r>
              <w:rPr>
                <w:noProof/>
                <w:webHidden/>
              </w:rPr>
              <w:fldChar w:fldCharType="separate"/>
            </w:r>
            <w:r>
              <w:rPr>
                <w:noProof/>
                <w:webHidden/>
              </w:rPr>
              <w:t>6</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3" w:history="1">
            <w:r w:rsidRPr="003A46B8">
              <w:rPr>
                <w:rStyle w:val="Hyperlink"/>
                <w:noProof/>
              </w:rPr>
              <w:t>2.1.3.</w:t>
            </w:r>
            <w:r>
              <w:rPr>
                <w:rFonts w:eastAsiaTheme="minorEastAsia"/>
                <w:noProof/>
              </w:rPr>
              <w:tab/>
            </w:r>
            <w:r w:rsidRPr="003A46B8">
              <w:rPr>
                <w:rStyle w:val="Hyperlink"/>
                <w:noProof/>
              </w:rPr>
              <w:t>Social networks (SN)</w:t>
            </w:r>
            <w:r>
              <w:rPr>
                <w:noProof/>
                <w:webHidden/>
              </w:rPr>
              <w:tab/>
            </w:r>
            <w:r>
              <w:rPr>
                <w:noProof/>
                <w:webHidden/>
              </w:rPr>
              <w:fldChar w:fldCharType="begin"/>
            </w:r>
            <w:r>
              <w:rPr>
                <w:noProof/>
                <w:webHidden/>
              </w:rPr>
              <w:instrText xml:space="preserve"> PAGEREF _Toc342760033 \h </w:instrText>
            </w:r>
            <w:r>
              <w:rPr>
                <w:noProof/>
                <w:webHidden/>
              </w:rPr>
            </w:r>
            <w:r>
              <w:rPr>
                <w:noProof/>
                <w:webHidden/>
              </w:rPr>
              <w:fldChar w:fldCharType="separate"/>
            </w:r>
            <w:r>
              <w:rPr>
                <w:noProof/>
                <w:webHidden/>
              </w:rPr>
              <w:t>6</w:t>
            </w:r>
            <w:r>
              <w:rPr>
                <w:noProof/>
                <w:webHidden/>
              </w:rPr>
              <w:fldChar w:fldCharType="end"/>
            </w:r>
          </w:hyperlink>
        </w:p>
        <w:p w:rsidR="00C9219F" w:rsidRDefault="00C9219F">
          <w:pPr>
            <w:pStyle w:val="TOC2"/>
            <w:tabs>
              <w:tab w:val="left" w:pos="880"/>
              <w:tab w:val="right" w:leader="dot" w:pos="8296"/>
            </w:tabs>
            <w:rPr>
              <w:rFonts w:eastAsiaTheme="minorEastAsia"/>
              <w:noProof/>
            </w:rPr>
          </w:pPr>
          <w:hyperlink w:anchor="_Toc342760034" w:history="1">
            <w:r w:rsidRPr="003A46B8">
              <w:rPr>
                <w:rStyle w:val="Hyperlink"/>
                <w:noProof/>
              </w:rPr>
              <w:t>2.2.</w:t>
            </w:r>
            <w:r>
              <w:rPr>
                <w:rFonts w:eastAsiaTheme="minorEastAsia"/>
                <w:noProof/>
              </w:rPr>
              <w:tab/>
            </w:r>
            <w:r w:rsidRPr="003A46B8">
              <w:rPr>
                <w:rStyle w:val="Hyperlink"/>
                <w:noProof/>
              </w:rPr>
              <w:t>Related work</w:t>
            </w:r>
            <w:r>
              <w:rPr>
                <w:noProof/>
                <w:webHidden/>
              </w:rPr>
              <w:tab/>
            </w:r>
            <w:r>
              <w:rPr>
                <w:noProof/>
                <w:webHidden/>
              </w:rPr>
              <w:fldChar w:fldCharType="begin"/>
            </w:r>
            <w:r>
              <w:rPr>
                <w:noProof/>
                <w:webHidden/>
              </w:rPr>
              <w:instrText xml:space="preserve"> PAGEREF _Toc342760034 \h </w:instrText>
            </w:r>
            <w:r>
              <w:rPr>
                <w:noProof/>
                <w:webHidden/>
              </w:rPr>
            </w:r>
            <w:r>
              <w:rPr>
                <w:noProof/>
                <w:webHidden/>
              </w:rPr>
              <w:fldChar w:fldCharType="separate"/>
            </w:r>
            <w:r>
              <w:rPr>
                <w:noProof/>
                <w:webHidden/>
              </w:rPr>
              <w:t>8</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5" w:history="1">
            <w:r w:rsidRPr="003A46B8">
              <w:rPr>
                <w:rStyle w:val="Hyperlink"/>
                <w:noProof/>
              </w:rPr>
              <w:t>2.2.1.</w:t>
            </w:r>
            <w:r>
              <w:rPr>
                <w:rFonts w:eastAsiaTheme="minorEastAsia"/>
                <w:noProof/>
              </w:rPr>
              <w:tab/>
            </w:r>
            <w:r w:rsidRPr="003A46B8">
              <w:rPr>
                <w:rStyle w:val="Hyperlink"/>
                <w:noProof/>
              </w:rPr>
              <w:t>Generic Semantic-based Framework</w:t>
            </w:r>
            <w:r>
              <w:rPr>
                <w:noProof/>
                <w:webHidden/>
              </w:rPr>
              <w:tab/>
            </w:r>
            <w:r>
              <w:rPr>
                <w:noProof/>
                <w:webHidden/>
              </w:rPr>
              <w:fldChar w:fldCharType="begin"/>
            </w:r>
            <w:r>
              <w:rPr>
                <w:noProof/>
                <w:webHidden/>
              </w:rPr>
              <w:instrText xml:space="preserve"> PAGEREF _Toc342760035 \h </w:instrText>
            </w:r>
            <w:r>
              <w:rPr>
                <w:noProof/>
                <w:webHidden/>
              </w:rPr>
            </w:r>
            <w:r>
              <w:rPr>
                <w:noProof/>
                <w:webHidden/>
              </w:rPr>
              <w:fldChar w:fldCharType="separate"/>
            </w:r>
            <w:r>
              <w:rPr>
                <w:noProof/>
                <w:webHidden/>
              </w:rPr>
              <w:t>8</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6" w:history="1">
            <w:r w:rsidRPr="003A46B8">
              <w:rPr>
                <w:rStyle w:val="Hyperlink"/>
                <w:noProof/>
              </w:rPr>
              <w:t>2.2.2.</w:t>
            </w:r>
            <w:r>
              <w:rPr>
                <w:rFonts w:eastAsiaTheme="minorEastAsia"/>
                <w:noProof/>
              </w:rPr>
              <w:tab/>
            </w:r>
            <w:r w:rsidRPr="003A46B8">
              <w:rPr>
                <w:rStyle w:val="Hyperlink"/>
                <w:noProof/>
              </w:rPr>
              <w:t>Taste Fabric of Social Networks</w:t>
            </w:r>
            <w:r>
              <w:rPr>
                <w:noProof/>
                <w:webHidden/>
              </w:rPr>
              <w:tab/>
            </w:r>
            <w:r>
              <w:rPr>
                <w:noProof/>
                <w:webHidden/>
              </w:rPr>
              <w:fldChar w:fldCharType="begin"/>
            </w:r>
            <w:r>
              <w:rPr>
                <w:noProof/>
                <w:webHidden/>
              </w:rPr>
              <w:instrText xml:space="preserve"> PAGEREF _Toc342760036 \h </w:instrText>
            </w:r>
            <w:r>
              <w:rPr>
                <w:noProof/>
                <w:webHidden/>
              </w:rPr>
            </w:r>
            <w:r>
              <w:rPr>
                <w:noProof/>
                <w:webHidden/>
              </w:rPr>
              <w:fldChar w:fldCharType="separate"/>
            </w:r>
            <w:r>
              <w:rPr>
                <w:noProof/>
                <w:webHidden/>
              </w:rPr>
              <w:t>8</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7" w:history="1">
            <w:r w:rsidRPr="003A46B8">
              <w:rPr>
                <w:rStyle w:val="Hyperlink"/>
                <w:noProof/>
              </w:rPr>
              <w:t>2.2.3.</w:t>
            </w:r>
            <w:r>
              <w:rPr>
                <w:rFonts w:eastAsiaTheme="minorEastAsia"/>
                <w:noProof/>
              </w:rPr>
              <w:tab/>
            </w:r>
            <w:r w:rsidRPr="003A46B8">
              <w:rPr>
                <w:rStyle w:val="Hyperlink"/>
                <w:noProof/>
              </w:rPr>
              <w:t>Network Profiles as Taste Performances</w:t>
            </w:r>
            <w:r>
              <w:rPr>
                <w:noProof/>
                <w:webHidden/>
              </w:rPr>
              <w:tab/>
            </w:r>
            <w:r>
              <w:rPr>
                <w:noProof/>
                <w:webHidden/>
              </w:rPr>
              <w:fldChar w:fldCharType="begin"/>
            </w:r>
            <w:r>
              <w:rPr>
                <w:noProof/>
                <w:webHidden/>
              </w:rPr>
              <w:instrText xml:space="preserve"> PAGEREF _Toc342760037 \h </w:instrText>
            </w:r>
            <w:r>
              <w:rPr>
                <w:noProof/>
                <w:webHidden/>
              </w:rPr>
            </w:r>
            <w:r>
              <w:rPr>
                <w:noProof/>
                <w:webHidden/>
              </w:rPr>
              <w:fldChar w:fldCharType="separate"/>
            </w:r>
            <w:r>
              <w:rPr>
                <w:noProof/>
                <w:webHidden/>
              </w:rPr>
              <w:t>8</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38" w:history="1">
            <w:r w:rsidRPr="003A46B8">
              <w:rPr>
                <w:rStyle w:val="Hyperlink"/>
                <w:noProof/>
              </w:rPr>
              <w:t>2.2.4.</w:t>
            </w:r>
            <w:r>
              <w:rPr>
                <w:rFonts w:eastAsiaTheme="minorEastAsia"/>
                <w:noProof/>
              </w:rPr>
              <w:tab/>
            </w:r>
            <w:r w:rsidRPr="003A46B8">
              <w:rPr>
                <w:rStyle w:val="Hyperlink"/>
                <w:noProof/>
              </w:rPr>
              <w:t>On the Social Web</w:t>
            </w:r>
            <w:r>
              <w:rPr>
                <w:noProof/>
                <w:webHidden/>
              </w:rPr>
              <w:tab/>
            </w:r>
            <w:r>
              <w:rPr>
                <w:noProof/>
                <w:webHidden/>
              </w:rPr>
              <w:fldChar w:fldCharType="begin"/>
            </w:r>
            <w:r>
              <w:rPr>
                <w:noProof/>
                <w:webHidden/>
              </w:rPr>
              <w:instrText xml:space="preserve"> PAGEREF _Toc342760038 \h </w:instrText>
            </w:r>
            <w:r>
              <w:rPr>
                <w:noProof/>
                <w:webHidden/>
              </w:rPr>
            </w:r>
            <w:r>
              <w:rPr>
                <w:noProof/>
                <w:webHidden/>
              </w:rPr>
              <w:fldChar w:fldCharType="separate"/>
            </w:r>
            <w:r>
              <w:rPr>
                <w:noProof/>
                <w:webHidden/>
              </w:rPr>
              <w:t>8</w:t>
            </w:r>
            <w:r>
              <w:rPr>
                <w:noProof/>
                <w:webHidden/>
              </w:rPr>
              <w:fldChar w:fldCharType="end"/>
            </w:r>
          </w:hyperlink>
        </w:p>
        <w:p w:rsidR="00C9219F" w:rsidRDefault="00C9219F">
          <w:pPr>
            <w:pStyle w:val="TOC2"/>
            <w:tabs>
              <w:tab w:val="left" w:pos="880"/>
              <w:tab w:val="right" w:leader="dot" w:pos="8296"/>
            </w:tabs>
            <w:rPr>
              <w:rFonts w:eastAsiaTheme="minorEastAsia"/>
              <w:noProof/>
            </w:rPr>
          </w:pPr>
          <w:hyperlink w:anchor="_Toc342760039" w:history="1">
            <w:r w:rsidRPr="003A46B8">
              <w:rPr>
                <w:rStyle w:val="Hyperlink"/>
                <w:noProof/>
              </w:rPr>
              <w:t>2.3.</w:t>
            </w:r>
            <w:r>
              <w:rPr>
                <w:rFonts w:eastAsiaTheme="minorEastAsia"/>
                <w:noProof/>
              </w:rPr>
              <w:tab/>
            </w:r>
            <w:r w:rsidRPr="003A46B8">
              <w:rPr>
                <w:rStyle w:val="Hyperlink"/>
                <w:noProof/>
              </w:rPr>
              <w:t>Summery</w:t>
            </w:r>
            <w:r>
              <w:rPr>
                <w:noProof/>
                <w:webHidden/>
              </w:rPr>
              <w:tab/>
            </w:r>
            <w:r>
              <w:rPr>
                <w:noProof/>
                <w:webHidden/>
              </w:rPr>
              <w:fldChar w:fldCharType="begin"/>
            </w:r>
            <w:r>
              <w:rPr>
                <w:noProof/>
                <w:webHidden/>
              </w:rPr>
              <w:instrText xml:space="preserve"> PAGEREF _Toc342760039 \h </w:instrText>
            </w:r>
            <w:r>
              <w:rPr>
                <w:noProof/>
                <w:webHidden/>
              </w:rPr>
            </w:r>
            <w:r>
              <w:rPr>
                <w:noProof/>
                <w:webHidden/>
              </w:rPr>
              <w:fldChar w:fldCharType="separate"/>
            </w:r>
            <w:r>
              <w:rPr>
                <w:noProof/>
                <w:webHidden/>
              </w:rPr>
              <w:t>8</w:t>
            </w:r>
            <w:r>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40" w:history="1">
            <w:r w:rsidRPr="003A46B8">
              <w:rPr>
                <w:rStyle w:val="Hyperlink"/>
                <w:noProof/>
              </w:rPr>
              <w:t>3.</w:t>
            </w:r>
            <w:r>
              <w:rPr>
                <w:rFonts w:eastAsiaTheme="minorEastAsia"/>
                <w:noProof/>
              </w:rPr>
              <w:tab/>
            </w:r>
            <w:r w:rsidRPr="003A46B8">
              <w:rPr>
                <w:rStyle w:val="Hyperlink"/>
                <w:noProof/>
              </w:rPr>
              <w:t>Research Goals and Questions</w:t>
            </w:r>
            <w:r>
              <w:rPr>
                <w:noProof/>
                <w:webHidden/>
              </w:rPr>
              <w:tab/>
            </w:r>
            <w:r>
              <w:rPr>
                <w:noProof/>
                <w:webHidden/>
              </w:rPr>
              <w:fldChar w:fldCharType="begin"/>
            </w:r>
            <w:r>
              <w:rPr>
                <w:noProof/>
                <w:webHidden/>
              </w:rPr>
              <w:instrText xml:space="preserve"> PAGEREF _Toc342760040 \h </w:instrText>
            </w:r>
            <w:r>
              <w:rPr>
                <w:noProof/>
                <w:webHidden/>
              </w:rPr>
            </w:r>
            <w:r>
              <w:rPr>
                <w:noProof/>
                <w:webHidden/>
              </w:rPr>
              <w:fldChar w:fldCharType="separate"/>
            </w:r>
            <w:r>
              <w:rPr>
                <w:noProof/>
                <w:webHidden/>
              </w:rPr>
              <w:t>9</w:t>
            </w:r>
            <w:r>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41" w:history="1">
            <w:r w:rsidRPr="003A46B8">
              <w:rPr>
                <w:rStyle w:val="Hyperlink"/>
                <w:noProof/>
              </w:rPr>
              <w:t>4.</w:t>
            </w:r>
            <w:r>
              <w:rPr>
                <w:rFonts w:eastAsiaTheme="minorEastAsia"/>
                <w:noProof/>
              </w:rPr>
              <w:tab/>
            </w:r>
            <w:r w:rsidRPr="003A46B8">
              <w:rPr>
                <w:rStyle w:val="Hyperlink"/>
                <w:noProof/>
              </w:rPr>
              <w:t>Tools and Methods</w:t>
            </w:r>
            <w:r>
              <w:rPr>
                <w:noProof/>
                <w:webHidden/>
              </w:rPr>
              <w:tab/>
            </w:r>
            <w:r>
              <w:rPr>
                <w:noProof/>
                <w:webHidden/>
              </w:rPr>
              <w:fldChar w:fldCharType="begin"/>
            </w:r>
            <w:r>
              <w:rPr>
                <w:noProof/>
                <w:webHidden/>
              </w:rPr>
              <w:instrText xml:space="preserve"> PAGEREF _Toc342760041 \h </w:instrText>
            </w:r>
            <w:r>
              <w:rPr>
                <w:noProof/>
                <w:webHidden/>
              </w:rPr>
            </w:r>
            <w:r>
              <w:rPr>
                <w:noProof/>
                <w:webHidden/>
              </w:rPr>
              <w:fldChar w:fldCharType="separate"/>
            </w:r>
            <w:r>
              <w:rPr>
                <w:noProof/>
                <w:webHidden/>
              </w:rPr>
              <w:t>10</w:t>
            </w:r>
            <w:r>
              <w:rPr>
                <w:noProof/>
                <w:webHidden/>
              </w:rPr>
              <w:fldChar w:fldCharType="end"/>
            </w:r>
          </w:hyperlink>
        </w:p>
        <w:p w:rsidR="00C9219F" w:rsidRDefault="00C9219F">
          <w:pPr>
            <w:pStyle w:val="TOC2"/>
            <w:tabs>
              <w:tab w:val="left" w:pos="880"/>
              <w:tab w:val="right" w:leader="dot" w:pos="8296"/>
            </w:tabs>
            <w:rPr>
              <w:rFonts w:eastAsiaTheme="minorEastAsia"/>
              <w:noProof/>
            </w:rPr>
          </w:pPr>
          <w:hyperlink w:anchor="_Toc342760042" w:history="1">
            <w:r w:rsidRPr="003A46B8">
              <w:rPr>
                <w:rStyle w:val="Hyperlink"/>
                <w:noProof/>
              </w:rPr>
              <w:t>4.1.</w:t>
            </w:r>
            <w:r>
              <w:rPr>
                <w:rFonts w:eastAsiaTheme="minorEastAsia"/>
                <w:noProof/>
              </w:rPr>
              <w:tab/>
            </w:r>
            <w:r w:rsidRPr="003A46B8">
              <w:rPr>
                <w:rStyle w:val="Hyperlink"/>
                <w:noProof/>
              </w:rPr>
              <w:t>Methods</w:t>
            </w:r>
            <w:r>
              <w:rPr>
                <w:noProof/>
                <w:webHidden/>
              </w:rPr>
              <w:tab/>
            </w:r>
            <w:r>
              <w:rPr>
                <w:noProof/>
                <w:webHidden/>
              </w:rPr>
              <w:fldChar w:fldCharType="begin"/>
            </w:r>
            <w:r>
              <w:rPr>
                <w:noProof/>
                <w:webHidden/>
              </w:rPr>
              <w:instrText xml:space="preserve"> PAGEREF _Toc342760042 \h </w:instrText>
            </w:r>
            <w:r>
              <w:rPr>
                <w:noProof/>
                <w:webHidden/>
              </w:rPr>
            </w:r>
            <w:r>
              <w:rPr>
                <w:noProof/>
                <w:webHidden/>
              </w:rPr>
              <w:fldChar w:fldCharType="separate"/>
            </w:r>
            <w:r>
              <w:rPr>
                <w:noProof/>
                <w:webHidden/>
              </w:rPr>
              <w:t>10</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43" w:history="1">
            <w:r w:rsidRPr="003A46B8">
              <w:rPr>
                <w:rStyle w:val="Hyperlink"/>
                <w:noProof/>
              </w:rPr>
              <w:t>4.1.1.</w:t>
            </w:r>
            <w:r>
              <w:rPr>
                <w:rFonts w:eastAsiaTheme="minorEastAsia"/>
                <w:noProof/>
              </w:rPr>
              <w:tab/>
            </w:r>
            <w:r w:rsidRPr="003A46B8">
              <w:rPr>
                <w:rStyle w:val="Hyperlink"/>
                <w:noProof/>
              </w:rPr>
              <w:t>Data Source</w:t>
            </w:r>
            <w:r>
              <w:rPr>
                <w:noProof/>
                <w:webHidden/>
              </w:rPr>
              <w:tab/>
            </w:r>
            <w:r>
              <w:rPr>
                <w:noProof/>
                <w:webHidden/>
              </w:rPr>
              <w:fldChar w:fldCharType="begin"/>
            </w:r>
            <w:r>
              <w:rPr>
                <w:noProof/>
                <w:webHidden/>
              </w:rPr>
              <w:instrText xml:space="preserve"> PAGEREF _Toc342760043 \h </w:instrText>
            </w:r>
            <w:r>
              <w:rPr>
                <w:noProof/>
                <w:webHidden/>
              </w:rPr>
            </w:r>
            <w:r>
              <w:rPr>
                <w:noProof/>
                <w:webHidden/>
              </w:rPr>
              <w:fldChar w:fldCharType="separate"/>
            </w:r>
            <w:r>
              <w:rPr>
                <w:noProof/>
                <w:webHidden/>
              </w:rPr>
              <w:t>10</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44" w:history="1">
            <w:r w:rsidRPr="003A46B8">
              <w:rPr>
                <w:rStyle w:val="Hyperlink"/>
                <w:noProof/>
              </w:rPr>
              <w:t>4.1.2.</w:t>
            </w:r>
            <w:r>
              <w:rPr>
                <w:rFonts w:eastAsiaTheme="minorEastAsia"/>
                <w:noProof/>
              </w:rPr>
              <w:tab/>
            </w:r>
            <w:r w:rsidRPr="003A46B8">
              <w:rPr>
                <w:rStyle w:val="Hyperlink"/>
                <w:noProof/>
              </w:rPr>
              <w:t>Crawling Pinterest</w:t>
            </w:r>
            <w:r>
              <w:rPr>
                <w:noProof/>
                <w:webHidden/>
              </w:rPr>
              <w:tab/>
            </w:r>
            <w:r>
              <w:rPr>
                <w:noProof/>
                <w:webHidden/>
              </w:rPr>
              <w:fldChar w:fldCharType="begin"/>
            </w:r>
            <w:r>
              <w:rPr>
                <w:noProof/>
                <w:webHidden/>
              </w:rPr>
              <w:instrText xml:space="preserve"> PAGEREF _Toc342760044 \h </w:instrText>
            </w:r>
            <w:r>
              <w:rPr>
                <w:noProof/>
                <w:webHidden/>
              </w:rPr>
            </w:r>
            <w:r>
              <w:rPr>
                <w:noProof/>
                <w:webHidden/>
              </w:rPr>
              <w:fldChar w:fldCharType="separate"/>
            </w:r>
            <w:r>
              <w:rPr>
                <w:noProof/>
                <w:webHidden/>
              </w:rPr>
              <w:t>11</w:t>
            </w:r>
            <w:r>
              <w:rPr>
                <w:noProof/>
                <w:webHidden/>
              </w:rPr>
              <w:fldChar w:fldCharType="end"/>
            </w:r>
          </w:hyperlink>
        </w:p>
        <w:p w:rsidR="00C9219F" w:rsidRDefault="00C9219F">
          <w:pPr>
            <w:pStyle w:val="TOC3"/>
            <w:tabs>
              <w:tab w:val="left" w:pos="1320"/>
              <w:tab w:val="right" w:leader="dot" w:pos="8296"/>
            </w:tabs>
            <w:rPr>
              <w:rFonts w:eastAsiaTheme="minorEastAsia"/>
              <w:noProof/>
            </w:rPr>
          </w:pPr>
          <w:hyperlink w:anchor="_Toc342760045" w:history="1">
            <w:r w:rsidRPr="003A46B8">
              <w:rPr>
                <w:rStyle w:val="Hyperlink"/>
                <w:noProof/>
              </w:rPr>
              <w:t>4.1.3.</w:t>
            </w:r>
            <w:r>
              <w:rPr>
                <w:rFonts w:eastAsiaTheme="minorEastAsia"/>
                <w:noProof/>
              </w:rPr>
              <w:tab/>
            </w:r>
            <w:r w:rsidRPr="003A46B8">
              <w:rPr>
                <w:rStyle w:val="Hyperlink"/>
                <w:noProof/>
              </w:rPr>
              <w:t>Data collection and graph representation</w:t>
            </w:r>
            <w:r>
              <w:rPr>
                <w:noProof/>
                <w:webHidden/>
              </w:rPr>
              <w:tab/>
            </w:r>
            <w:r>
              <w:rPr>
                <w:noProof/>
                <w:webHidden/>
              </w:rPr>
              <w:fldChar w:fldCharType="begin"/>
            </w:r>
            <w:r>
              <w:rPr>
                <w:noProof/>
                <w:webHidden/>
              </w:rPr>
              <w:instrText xml:space="preserve"> PAGEREF _Toc342760045 \h </w:instrText>
            </w:r>
            <w:r>
              <w:rPr>
                <w:noProof/>
                <w:webHidden/>
              </w:rPr>
            </w:r>
            <w:r>
              <w:rPr>
                <w:noProof/>
                <w:webHidden/>
              </w:rPr>
              <w:fldChar w:fldCharType="separate"/>
            </w:r>
            <w:r>
              <w:rPr>
                <w:noProof/>
                <w:webHidden/>
              </w:rPr>
              <w:t>12</w:t>
            </w:r>
            <w:r>
              <w:rPr>
                <w:noProof/>
                <w:webHidden/>
              </w:rPr>
              <w:fldChar w:fldCharType="end"/>
            </w:r>
          </w:hyperlink>
        </w:p>
        <w:p w:rsidR="00C9219F" w:rsidRDefault="00C9219F">
          <w:pPr>
            <w:pStyle w:val="TOC2"/>
            <w:tabs>
              <w:tab w:val="left" w:pos="880"/>
              <w:tab w:val="right" w:leader="dot" w:pos="8296"/>
            </w:tabs>
            <w:rPr>
              <w:rFonts w:eastAsiaTheme="minorEastAsia"/>
              <w:noProof/>
            </w:rPr>
          </w:pPr>
          <w:hyperlink w:anchor="_Toc342760046" w:history="1">
            <w:r w:rsidRPr="003A46B8">
              <w:rPr>
                <w:rStyle w:val="Hyperlink"/>
                <w:noProof/>
              </w:rPr>
              <w:t>4.2.</w:t>
            </w:r>
            <w:r>
              <w:rPr>
                <w:rFonts w:eastAsiaTheme="minorEastAsia"/>
                <w:noProof/>
              </w:rPr>
              <w:tab/>
            </w:r>
            <w:r w:rsidRPr="003A46B8">
              <w:rPr>
                <w:rStyle w:val="Hyperlink"/>
                <w:noProof/>
              </w:rPr>
              <w:t>Tools</w:t>
            </w:r>
            <w:r>
              <w:rPr>
                <w:noProof/>
                <w:webHidden/>
              </w:rPr>
              <w:tab/>
            </w:r>
            <w:r>
              <w:rPr>
                <w:noProof/>
                <w:webHidden/>
              </w:rPr>
              <w:fldChar w:fldCharType="begin"/>
            </w:r>
            <w:r>
              <w:rPr>
                <w:noProof/>
                <w:webHidden/>
              </w:rPr>
              <w:instrText xml:space="preserve"> PAGEREF _Toc342760046 \h </w:instrText>
            </w:r>
            <w:r>
              <w:rPr>
                <w:noProof/>
                <w:webHidden/>
              </w:rPr>
            </w:r>
            <w:r>
              <w:rPr>
                <w:noProof/>
                <w:webHidden/>
              </w:rPr>
              <w:fldChar w:fldCharType="separate"/>
            </w:r>
            <w:r>
              <w:rPr>
                <w:noProof/>
                <w:webHidden/>
              </w:rPr>
              <w:t>13</w:t>
            </w:r>
            <w:r>
              <w:rPr>
                <w:noProof/>
                <w:webHidden/>
              </w:rPr>
              <w:fldChar w:fldCharType="end"/>
            </w:r>
          </w:hyperlink>
        </w:p>
        <w:p w:rsidR="00C9219F" w:rsidRDefault="00C9219F">
          <w:pPr>
            <w:pStyle w:val="TOC2"/>
            <w:tabs>
              <w:tab w:val="left" w:pos="880"/>
              <w:tab w:val="right" w:leader="dot" w:pos="8296"/>
            </w:tabs>
            <w:rPr>
              <w:rFonts w:eastAsiaTheme="minorEastAsia"/>
              <w:noProof/>
            </w:rPr>
          </w:pPr>
          <w:hyperlink w:anchor="_Toc342760047" w:history="1">
            <w:r w:rsidRPr="003A46B8">
              <w:rPr>
                <w:rStyle w:val="Hyperlink"/>
                <w:noProof/>
              </w:rPr>
              <w:t>4.3.</w:t>
            </w:r>
            <w:r>
              <w:rPr>
                <w:rFonts w:eastAsiaTheme="minorEastAsia"/>
                <w:noProof/>
              </w:rPr>
              <w:tab/>
            </w:r>
            <w:r w:rsidRPr="003A46B8">
              <w:rPr>
                <w:rStyle w:val="Hyperlink"/>
                <w:noProof/>
              </w:rPr>
              <w:t>Evaluation</w:t>
            </w:r>
            <w:r>
              <w:rPr>
                <w:noProof/>
                <w:webHidden/>
              </w:rPr>
              <w:tab/>
            </w:r>
            <w:r>
              <w:rPr>
                <w:noProof/>
                <w:webHidden/>
              </w:rPr>
              <w:fldChar w:fldCharType="begin"/>
            </w:r>
            <w:r>
              <w:rPr>
                <w:noProof/>
                <w:webHidden/>
              </w:rPr>
              <w:instrText xml:space="preserve"> PAGEREF _Toc342760047 \h </w:instrText>
            </w:r>
            <w:r>
              <w:rPr>
                <w:noProof/>
                <w:webHidden/>
              </w:rPr>
            </w:r>
            <w:r>
              <w:rPr>
                <w:noProof/>
                <w:webHidden/>
              </w:rPr>
              <w:fldChar w:fldCharType="separate"/>
            </w:r>
            <w:r>
              <w:rPr>
                <w:noProof/>
                <w:webHidden/>
              </w:rPr>
              <w:t>14</w:t>
            </w:r>
            <w:r>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48" w:history="1">
            <w:r w:rsidRPr="003A46B8">
              <w:rPr>
                <w:rStyle w:val="Hyperlink"/>
                <w:noProof/>
              </w:rPr>
              <w:t>5.</w:t>
            </w:r>
            <w:r>
              <w:rPr>
                <w:rFonts w:eastAsiaTheme="minorEastAsia"/>
                <w:noProof/>
              </w:rPr>
              <w:tab/>
            </w:r>
            <w:r w:rsidRPr="003A46B8">
              <w:rPr>
                <w:rStyle w:val="Hyperlink"/>
                <w:noProof/>
              </w:rPr>
              <w:t>Timetable</w:t>
            </w:r>
            <w:r>
              <w:rPr>
                <w:noProof/>
                <w:webHidden/>
              </w:rPr>
              <w:tab/>
            </w:r>
            <w:r>
              <w:rPr>
                <w:noProof/>
                <w:webHidden/>
              </w:rPr>
              <w:fldChar w:fldCharType="begin"/>
            </w:r>
            <w:r>
              <w:rPr>
                <w:noProof/>
                <w:webHidden/>
              </w:rPr>
              <w:instrText xml:space="preserve"> PAGEREF _Toc342760048 \h </w:instrText>
            </w:r>
            <w:r>
              <w:rPr>
                <w:noProof/>
                <w:webHidden/>
              </w:rPr>
            </w:r>
            <w:r>
              <w:rPr>
                <w:noProof/>
                <w:webHidden/>
              </w:rPr>
              <w:fldChar w:fldCharType="separate"/>
            </w:r>
            <w:r>
              <w:rPr>
                <w:noProof/>
                <w:webHidden/>
              </w:rPr>
              <w:t>15</w:t>
            </w:r>
            <w:r>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49" w:history="1">
            <w:r w:rsidRPr="003A46B8">
              <w:rPr>
                <w:rStyle w:val="Hyperlink"/>
                <w:noProof/>
              </w:rPr>
              <w:t>6.</w:t>
            </w:r>
            <w:r>
              <w:rPr>
                <w:rFonts w:eastAsiaTheme="minorEastAsia"/>
                <w:noProof/>
              </w:rPr>
              <w:tab/>
            </w:r>
            <w:r w:rsidRPr="003A46B8">
              <w:rPr>
                <w:rStyle w:val="Hyperlink"/>
                <w:noProof/>
              </w:rPr>
              <w:t>Initial Results</w:t>
            </w:r>
            <w:r>
              <w:rPr>
                <w:noProof/>
                <w:webHidden/>
              </w:rPr>
              <w:tab/>
            </w:r>
            <w:r>
              <w:rPr>
                <w:noProof/>
                <w:webHidden/>
              </w:rPr>
              <w:fldChar w:fldCharType="begin"/>
            </w:r>
            <w:r>
              <w:rPr>
                <w:noProof/>
                <w:webHidden/>
              </w:rPr>
              <w:instrText xml:space="preserve"> PAGEREF _Toc342760049 \h </w:instrText>
            </w:r>
            <w:r>
              <w:rPr>
                <w:noProof/>
                <w:webHidden/>
              </w:rPr>
            </w:r>
            <w:r>
              <w:rPr>
                <w:noProof/>
                <w:webHidden/>
              </w:rPr>
              <w:fldChar w:fldCharType="separate"/>
            </w:r>
            <w:r>
              <w:rPr>
                <w:noProof/>
                <w:webHidden/>
              </w:rPr>
              <w:t>15</w:t>
            </w:r>
            <w:r>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50" w:history="1">
            <w:r w:rsidRPr="003A46B8">
              <w:rPr>
                <w:rStyle w:val="Hyperlink"/>
                <w:noProof/>
              </w:rPr>
              <w:t>7.</w:t>
            </w:r>
            <w:r>
              <w:rPr>
                <w:rFonts w:eastAsiaTheme="minorEastAsia"/>
                <w:noProof/>
              </w:rPr>
              <w:tab/>
            </w:r>
            <w:r w:rsidRPr="003A46B8">
              <w:rPr>
                <w:rStyle w:val="Hyperlink"/>
                <w:noProof/>
              </w:rPr>
              <w:t>Research Contributions</w:t>
            </w:r>
            <w:r>
              <w:rPr>
                <w:noProof/>
                <w:webHidden/>
              </w:rPr>
              <w:tab/>
            </w:r>
            <w:r>
              <w:rPr>
                <w:noProof/>
                <w:webHidden/>
              </w:rPr>
              <w:fldChar w:fldCharType="begin"/>
            </w:r>
            <w:r>
              <w:rPr>
                <w:noProof/>
                <w:webHidden/>
              </w:rPr>
              <w:instrText xml:space="preserve"> PAGEREF _Toc342760050 \h </w:instrText>
            </w:r>
            <w:r>
              <w:rPr>
                <w:noProof/>
                <w:webHidden/>
              </w:rPr>
            </w:r>
            <w:r>
              <w:rPr>
                <w:noProof/>
                <w:webHidden/>
              </w:rPr>
              <w:fldChar w:fldCharType="separate"/>
            </w:r>
            <w:r>
              <w:rPr>
                <w:noProof/>
                <w:webHidden/>
              </w:rPr>
              <w:t>15</w:t>
            </w:r>
            <w:r>
              <w:rPr>
                <w:noProof/>
                <w:webHidden/>
              </w:rPr>
              <w:fldChar w:fldCharType="end"/>
            </w:r>
          </w:hyperlink>
        </w:p>
        <w:p w:rsidR="00C9219F" w:rsidRDefault="00C9219F">
          <w:pPr>
            <w:pStyle w:val="TOC1"/>
            <w:tabs>
              <w:tab w:val="left" w:pos="440"/>
              <w:tab w:val="right" w:leader="dot" w:pos="8296"/>
            </w:tabs>
            <w:rPr>
              <w:rFonts w:eastAsiaTheme="minorEastAsia"/>
              <w:noProof/>
            </w:rPr>
          </w:pPr>
          <w:hyperlink w:anchor="_Toc342760051" w:history="1">
            <w:r w:rsidRPr="003A46B8">
              <w:rPr>
                <w:rStyle w:val="Hyperlink"/>
                <w:noProof/>
              </w:rPr>
              <w:t>8.</w:t>
            </w:r>
            <w:r>
              <w:rPr>
                <w:rFonts w:eastAsiaTheme="minorEastAsia"/>
                <w:noProof/>
              </w:rPr>
              <w:tab/>
            </w:r>
            <w:r w:rsidRPr="003A46B8">
              <w:rPr>
                <w:rStyle w:val="Hyperlink"/>
                <w:noProof/>
              </w:rPr>
              <w:t>References</w:t>
            </w:r>
            <w:r>
              <w:rPr>
                <w:noProof/>
                <w:webHidden/>
              </w:rPr>
              <w:tab/>
            </w:r>
            <w:r>
              <w:rPr>
                <w:noProof/>
                <w:webHidden/>
              </w:rPr>
              <w:fldChar w:fldCharType="begin"/>
            </w:r>
            <w:r>
              <w:rPr>
                <w:noProof/>
                <w:webHidden/>
              </w:rPr>
              <w:instrText xml:space="preserve"> PAGEREF _Toc342760051 \h </w:instrText>
            </w:r>
            <w:r>
              <w:rPr>
                <w:noProof/>
                <w:webHidden/>
              </w:rPr>
            </w:r>
            <w:r>
              <w:rPr>
                <w:noProof/>
                <w:webHidden/>
              </w:rPr>
              <w:fldChar w:fldCharType="separate"/>
            </w:r>
            <w:r>
              <w:rPr>
                <w:noProof/>
                <w:webHidden/>
              </w:rPr>
              <w:t>15</w:t>
            </w:r>
            <w:r>
              <w:rPr>
                <w:noProof/>
                <w:webHidden/>
              </w:rPr>
              <w:fldChar w:fldCharType="end"/>
            </w:r>
          </w:hyperlink>
        </w:p>
        <w:p w:rsidR="000605BF" w:rsidRDefault="000605BF">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0" w:name="_Ref340958424"/>
      <w:bookmarkStart w:id="1" w:name="_Toc342760027"/>
      <w:commentRangeStart w:id="2"/>
      <w:r w:rsidRPr="00035D1A">
        <w:lastRenderedPageBreak/>
        <w:t>Introduction</w:t>
      </w:r>
      <w:bookmarkEnd w:id="0"/>
      <w:r w:rsidRPr="00035D1A">
        <w:t xml:space="preserve"> </w:t>
      </w:r>
      <w:commentRangeEnd w:id="2"/>
      <w:r w:rsidR="002679F5">
        <w:rPr>
          <w:rStyle w:val="CommentReference"/>
          <w:rFonts w:asciiTheme="minorHAnsi" w:eastAsiaTheme="minorHAnsi" w:hAnsiTheme="minorHAnsi" w:cstheme="minorBidi"/>
          <w:b w:val="0"/>
          <w:bCs w:val="0"/>
          <w:color w:val="auto"/>
        </w:rPr>
        <w:commentReference w:id="2"/>
      </w:r>
      <w:bookmarkEnd w:id="1"/>
    </w:p>
    <w:p w:rsidR="00493B71" w:rsidRPr="008C6C82" w:rsidRDefault="00493B71" w:rsidP="00684F81">
      <w:pPr>
        <w:pStyle w:val="NoSpacing"/>
        <w:jc w:val="both"/>
      </w:pPr>
      <w:r>
        <w:t xml:space="preserve">What if we know that someone loves pizza, James bond movies and he also loves </w:t>
      </w:r>
      <w:r w:rsidRPr="004E7922">
        <w:t>jogging</w:t>
      </w:r>
      <w:r>
        <w:t xml:space="preserve"> on the beach and will ask for a recommended recipe of a cake he may love?  How can we make use of the information we already know about the personal preferences of this user regarding fast food, entertainment and sport in order to suggest a preferred recipe for a cake? </w:t>
      </w:r>
      <w:r w:rsidRPr="008C6C82">
        <w:t>This research will try to address this challenge and suggest a recommender system able to answer on this kind of questions of how to use information from one domain for reasoning about preferences in another domain, using general graph based techniques.</w:t>
      </w:r>
    </w:p>
    <w:p w:rsidR="00493B71" w:rsidRDefault="00493B71" w:rsidP="00A32002">
      <w:pPr>
        <w:spacing w:after="0"/>
        <w:ind w:firstLine="142"/>
        <w:jc w:val="both"/>
      </w:pPr>
      <w:r>
        <w:t>“</w:t>
      </w:r>
      <w:commentRangeStart w:id="3"/>
      <w:r>
        <w:t xml:space="preserve">Recommender systems </w:t>
      </w:r>
      <w:commentRangeEnd w:id="3"/>
      <w:r>
        <w:rPr>
          <w:rStyle w:val="CommentReference"/>
        </w:rPr>
        <w:commentReference w:id="3"/>
      </w:r>
      <w:r>
        <w:t>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since the mid-1990s </w:t>
      </w:r>
      <w:commentRangeStart w:id="4"/>
      <w:commentRangeStart w:id="5"/>
      <w:r>
        <w:t>[</w:t>
      </w:r>
      <w:proofErr w:type="spellStart"/>
      <w:ins w:id="6" w:author="Shapira, Oz" w:date="2012-12-08T20:17:00Z">
        <w:r w:rsidR="005B50FB" w:rsidRPr="005B50FB">
          <w:t>Adomavicius</w:t>
        </w:r>
        <w:proofErr w:type="spellEnd"/>
        <w:r w:rsidR="005B50FB">
          <w:t xml:space="preserve"> </w:t>
        </w:r>
      </w:ins>
      <w:ins w:id="7" w:author="Shapira, Oz" w:date="2012-12-08T20:18:00Z">
        <w:r w:rsidR="005B50FB">
          <w:t xml:space="preserve">and </w:t>
        </w:r>
        <w:proofErr w:type="spellStart"/>
        <w:r w:rsidR="005B50FB">
          <w:t>Tuzhilin</w:t>
        </w:r>
        <w:proofErr w:type="spellEnd"/>
        <w:r w:rsidR="005B50FB">
          <w:t xml:space="preserve"> 2005</w:t>
        </w:r>
      </w:ins>
      <w:del w:id="8" w:author="Shapira, Oz" w:date="2012-12-08T20:17:00Z">
        <w:r w:rsidDel="005B50FB">
          <w:delText>&lt;&gt;</w:delText>
        </w:r>
      </w:del>
      <w:r>
        <w:t>]</w:t>
      </w:r>
      <w:commentRangeEnd w:id="4"/>
      <w:r>
        <w:rPr>
          <w:rStyle w:val="CommentReference"/>
        </w:rPr>
        <w:commentReference w:id="4"/>
      </w:r>
      <w:commentRangeEnd w:id="5"/>
      <w:r w:rsidR="003665D1">
        <w:rPr>
          <w:rStyle w:val="CommentReference"/>
        </w:rPr>
        <w:commentReference w:id="5"/>
      </w:r>
      <w:r>
        <w:t xml:space="preserve">. There has been much work done both in the industry and academia on developing new approaches to recommender systems over the last decade. Examples of such applications include recommending books, CDs and other products at Amazon.com, movies by </w:t>
      </w:r>
      <w:proofErr w:type="gramStart"/>
      <w:r>
        <w:t>IMDB ,</w:t>
      </w:r>
      <w:proofErr w:type="gramEnd"/>
      <w:r>
        <w:t xml:space="preserve"> and news at VERSIFI Technologies (formerly AdaptiveInfo.com). </w:t>
      </w:r>
      <w:proofErr w:type="gramStart"/>
      <w:r>
        <w:t>[</w:t>
      </w:r>
      <w:proofErr w:type="spellStart"/>
      <w:r>
        <w:t>Adomavicius</w:t>
      </w:r>
      <w:proofErr w:type="spellEnd"/>
      <w:r>
        <w:t xml:space="preserve"> and </w:t>
      </w:r>
      <w:proofErr w:type="spellStart"/>
      <w:r>
        <w:t>Tuzhilin</w:t>
      </w:r>
      <w:proofErr w:type="spellEnd"/>
      <w:r>
        <w:t xml:space="preserve"> 2005].</w:t>
      </w:r>
      <w:proofErr w:type="gramEnd"/>
      <w:r>
        <w:t xml:space="preserve"> Most recommender systems nowadays are focused on providing a personalized service in a specific domain, as does Pandora – a music recommender system or IMDB movies recommender system (see figure 1 as an example). </w:t>
      </w:r>
    </w:p>
    <w:p w:rsidR="00F21BD7" w:rsidRDefault="00D01375" w:rsidP="00F21BD7">
      <w:pPr>
        <w:keepNext/>
      </w:pPr>
      <w:r>
        <w:rPr>
          <w:noProof/>
        </w:rPr>
        <w:drawing>
          <wp:inline distT="0" distB="0" distL="0" distR="0" wp14:anchorId="2B20C67C" wp14:editId="236B48A8">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r w:rsidR="004E19E8">
        <w:fldChar w:fldCharType="begin"/>
      </w:r>
      <w:r w:rsidR="004E19E8">
        <w:instrText xml:space="preserve"> SEQ Figure \* ARABIC </w:instrText>
      </w:r>
      <w:r w:rsidR="004E19E8">
        <w:fldChar w:fldCharType="separate"/>
      </w:r>
      <w:r w:rsidR="0081771B">
        <w:rPr>
          <w:noProof/>
        </w:rPr>
        <w:t>1</w:t>
      </w:r>
      <w:r w:rsidR="004E19E8">
        <w:rPr>
          <w:noProof/>
        </w:rPr>
        <w:fldChar w:fldCharType="end"/>
      </w:r>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4E19E8">
      <w:pPr>
        <w:spacing w:after="0"/>
        <w:ind w:firstLine="142"/>
        <w:jc w:val="both"/>
      </w:pPr>
      <w:r>
        <w:t xml:space="preserve">Nowadays, as we surf and visit websites we leave identifiable digital “fingerprints” not to mention explicit definition of interests and preferences, that are used or may be used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4E19E8">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“user models “Mediation”, the solution suggested by [</w:t>
      </w:r>
      <w:proofErr w:type="spellStart"/>
      <w:r w:rsidR="003B67A7">
        <w:t>B</w:t>
      </w:r>
      <w:r>
        <w:t>erkovsky</w:t>
      </w:r>
      <w:proofErr w:type="spellEnd"/>
      <w:r>
        <w:t xml:space="preserve"> et al. 2007], requires some semantic knowledge and specific mediation mechanism. Other </w:t>
      </w:r>
      <w:bookmarkStart w:id="9" w:name="_GoBack"/>
      <w:r>
        <w:t xml:space="preserve">interoperability </w:t>
      </w:r>
      <w:bookmarkEnd w:id="9"/>
      <w:r>
        <w:t xml:space="preserve">approaches surveyed by </w:t>
      </w:r>
      <w:proofErr w:type="spellStart"/>
      <w:r>
        <w:t>Carmagnola</w:t>
      </w:r>
      <w:proofErr w:type="spellEnd"/>
      <w:r>
        <w:t xml:space="preserve"> et al.  </w:t>
      </w:r>
      <w:commentRangeStart w:id="10"/>
      <w:r>
        <w:t>[</w:t>
      </w:r>
      <w:r w:rsidR="005A1CFB">
        <w:t>2007</w:t>
      </w:r>
      <w:r w:rsidR="00606FAE">
        <w:t xml:space="preserve">] </w:t>
      </w:r>
      <w:commentRangeEnd w:id="10"/>
      <w:r w:rsidR="003665D1" w:rsidRPr="008D50D1">
        <w:commentReference w:id="10"/>
      </w:r>
      <w:r w:rsidR="00606FAE">
        <w:t xml:space="preserve">requires user tagging activity  </w:t>
      </w:r>
    </w:p>
    <w:p w:rsidR="00195753" w:rsidRDefault="00195753" w:rsidP="004E19E8">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1" w:name="_Toc341698988"/>
      <w:bookmarkStart w:id="12" w:name="_Toc341699162"/>
      <w:bookmarkStart w:id="13" w:name="_Toc341717697"/>
      <w:bookmarkStart w:id="14" w:name="_Toc341726137"/>
      <w:bookmarkStart w:id="15" w:name="_Toc341797965"/>
      <w:bookmarkStart w:id="16" w:name="_Toc341800563"/>
      <w:bookmarkStart w:id="17" w:name="_Toc342760028"/>
      <w:bookmarkEnd w:id="11"/>
      <w:bookmarkEnd w:id="12"/>
      <w:bookmarkEnd w:id="13"/>
      <w:bookmarkEnd w:id="14"/>
      <w:bookmarkEnd w:id="15"/>
      <w:bookmarkEnd w:id="16"/>
      <w:r>
        <w:t xml:space="preserve">Background </w:t>
      </w:r>
      <w:r w:rsidR="002E33BE">
        <w:t xml:space="preserve">and </w:t>
      </w:r>
      <w:r w:rsidR="002E33BE" w:rsidRPr="00035D1A">
        <w:t>Related</w:t>
      </w:r>
      <w:r w:rsidR="000D5C0F" w:rsidRPr="00035D1A">
        <w:t xml:space="preserve"> works</w:t>
      </w:r>
      <w:bookmarkEnd w:id="17"/>
      <w:r w:rsidR="000D5C0F" w:rsidRPr="00035D1A">
        <w:t xml:space="preserve"> </w:t>
      </w:r>
    </w:p>
    <w:p w:rsidR="000D5C0F" w:rsidRDefault="000D5C0F" w:rsidP="008D50D1">
      <w:pPr>
        <w:pStyle w:val="Heading2"/>
        <w:numPr>
          <w:ilvl w:val="1"/>
          <w:numId w:val="8"/>
        </w:numPr>
        <w:jc w:val="both"/>
      </w:pPr>
      <w:r w:rsidRPr="00035D1A">
        <w:t xml:space="preserve"> </w:t>
      </w:r>
      <w:bookmarkStart w:id="18" w:name="_Toc342760029"/>
      <w:r w:rsidR="001012D1">
        <w:t>Background</w:t>
      </w:r>
      <w:bookmarkEnd w:id="18"/>
    </w:p>
    <w:p w:rsidR="001012D1" w:rsidRDefault="001012D1" w:rsidP="008D50D1">
      <w:pPr>
        <w:pStyle w:val="Heading3"/>
        <w:numPr>
          <w:ilvl w:val="2"/>
          <w:numId w:val="8"/>
        </w:numPr>
        <w:jc w:val="both"/>
      </w:pPr>
      <w:bookmarkStart w:id="19" w:name="_Toc342760030"/>
      <w:r>
        <w:t>Recommender systems</w:t>
      </w:r>
      <w:bookmarkEnd w:id="19"/>
    </w:p>
    <w:p w:rsidR="00992747" w:rsidRDefault="0066387C" w:rsidP="003665D1">
      <w:pPr>
        <w:ind w:left="360"/>
        <w:jc w:val="both"/>
        <w:rPr>
          <w:highlight w:val="yellow"/>
        </w:rPr>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Recommender system </w:t>
      </w:r>
      <w:r w:rsidR="00BC10C0" w:rsidRPr="003F33A2">
        <w:t>applies</w:t>
      </w:r>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D71148">
        <w:t>2000]</w:t>
      </w:r>
      <w:r w:rsidR="009940AE" w:rsidRPr="003F33A2">
        <w:t xml:space="preserve"> .there is many type of recommendation systems and in each one of them have different approach for </w:t>
      </w:r>
      <w:r w:rsidR="004716CE" w:rsidRPr="003F33A2">
        <w:t>rec</w:t>
      </w:r>
      <w:r w:rsidR="004716CE">
        <w:t xml:space="preserve">ommendation </w:t>
      </w:r>
      <w:r w:rsidR="009940AE" w:rsidRPr="003F33A2">
        <w:t xml:space="preserve"> (vs. Pandora</w:t>
      </w:r>
      <w:r w:rsidR="00956139">
        <w:rPr>
          <w:rStyle w:val="FootnoteReference"/>
        </w:rPr>
        <w:footnoteReference w:id="1"/>
      </w:r>
      <w:r w:rsidR="009940AE" w:rsidRPr="003F33A2">
        <w:t xml:space="preserve"> , Google</w:t>
      </w:r>
      <w:r w:rsidR="00956139">
        <w:rPr>
          <w:rStyle w:val="FootnoteReference"/>
        </w:rPr>
        <w:footnoteReference w:id="2"/>
      </w:r>
      <w:r w:rsidR="009940AE" w:rsidRPr="003F33A2">
        <w:t xml:space="preserve"> search ,YouTube</w:t>
      </w:r>
      <w:r w:rsidR="00956139">
        <w:rPr>
          <w:rStyle w:val="FootnoteReference"/>
        </w:rPr>
        <w:footnoteReference w:id="3"/>
      </w:r>
      <w:r w:rsidR="009940AE" w:rsidRPr="003F33A2">
        <w:t xml:space="preserve"> ,amazon</w:t>
      </w:r>
      <w:r w:rsidR="00A906FE">
        <w:rPr>
          <w:rStyle w:val="FootnoteReference"/>
        </w:rPr>
        <w:footnoteReference w:id="4"/>
      </w:r>
      <w:r w:rsidR="00A906FE">
        <w:t xml:space="preserve"> </w:t>
      </w:r>
      <w:r w:rsidR="003665D1">
        <w:t>etc.</w:t>
      </w:r>
      <w:r w:rsidR="00A906FE">
        <w:t>)</w:t>
      </w:r>
      <w:r w:rsidR="009940AE" w:rsidRPr="003F33A2">
        <w:t xml:space="preserve"> There </w:t>
      </w:r>
      <w:r w:rsidR="0017451D">
        <w:t>are</w:t>
      </w:r>
      <w:r w:rsidR="0017451D" w:rsidRPr="003F33A2">
        <w:t xml:space="preserve"> </w:t>
      </w:r>
      <w:r w:rsidR="007A2E32">
        <w:lastRenderedPageBreak/>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commentRangeStart w:id="20"/>
      <w:r w:rsidRPr="003F33A2">
        <w:t>Content-Based,</w:t>
      </w:r>
    </w:p>
    <w:p w:rsidR="009940AE" w:rsidRDefault="00C27B0B" w:rsidP="004E19E8">
      <w:pPr>
        <w:pStyle w:val="ListParagraph"/>
        <w:ind w:left="108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del w:id="21" w:author="Shapira, Oz" w:date="2012-12-08T20:01:00Z">
        <w:r w:rsidR="009940AE" w:rsidRPr="003F33A2" w:rsidDel="007F3978">
          <w:delText xml:space="preserve">items </w:delText>
        </w:r>
        <w:r w:rsidR="0017451D" w:rsidDel="007F3978">
          <w:delText xml:space="preserve"> </w:delText>
        </w:r>
        <w:r w:rsidR="00991D48" w:rsidDel="007F3978">
          <w:delText>similar</w:delText>
        </w:r>
      </w:del>
      <w:ins w:id="22" w:author="Shapira, Oz" w:date="2012-12-08T20:01:00Z">
        <w:r w:rsidR="007F3978" w:rsidRPr="003F33A2">
          <w:t xml:space="preserve">items </w:t>
        </w:r>
        <w:r w:rsidR="007F3978">
          <w:t>similar</w:t>
        </w:r>
      </w:ins>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r>
        <w:t xml:space="preserve"> </w:t>
      </w:r>
      <w:r w:rsidR="003665D1">
        <w:t>d</w:t>
      </w:r>
      <w:r>
        <w:t>ecision trees, neural nets, and vector-</w:t>
      </w:r>
      <w:r w:rsidR="00D31A81">
        <w:t>based etc</w:t>
      </w:r>
      <w:commentRangeStart w:id="23"/>
      <w:r>
        <w:t>.</w:t>
      </w:r>
      <w:ins w:id="24" w:author="Tsvika Kuflik" w:date="2012-12-02T08:12:00Z">
        <w:r w:rsidR="003665D1">
          <w:t xml:space="preserve"> [ref]</w:t>
        </w:r>
        <w:commentRangeEnd w:id="23"/>
        <w:r w:rsidR="003665D1">
          <w:rPr>
            <w:rStyle w:val="CommentReference"/>
          </w:rPr>
          <w:commentReference w:id="23"/>
        </w:r>
      </w:ins>
    </w:p>
    <w:p w:rsidR="00C27B0B" w:rsidRPr="008D50D1" w:rsidRDefault="00175BBF" w:rsidP="008D50D1">
      <w:pPr>
        <w:pStyle w:val="ListParagraph"/>
        <w:ind w:left="1077" w:firstLine="199"/>
        <w:jc w:val="both"/>
      </w:pPr>
      <w:proofErr w:type="spellStart"/>
      <w:r>
        <w:t>Adomavicius</w:t>
      </w:r>
      <w:proofErr w:type="spellEnd"/>
      <w:r>
        <w:t xml:space="preserve"> et el</w:t>
      </w:r>
      <w:r w:rsidR="003665D1">
        <w:t>.</w:t>
      </w:r>
      <w:r>
        <w:t xml:space="preserve"> </w:t>
      </w:r>
      <w:r w:rsidR="003665D1">
        <w:t>[</w:t>
      </w:r>
      <w:r>
        <w:t xml:space="preserve">2005] </w:t>
      </w:r>
      <w:r w:rsidRPr="00175BBF">
        <w:t>conclude</w:t>
      </w:r>
      <w:r>
        <w:t xml:space="preserve"> this technique in </w:t>
      </w:r>
      <w:r w:rsidR="003665D1">
        <w:t xml:space="preserve">the following </w:t>
      </w:r>
      <w:r>
        <w:t>algorithm</w:t>
      </w:r>
      <w:r w:rsidR="003665D1">
        <w:t>:</w:t>
      </w:r>
      <w:r w:rsidRPr="00175BBF">
        <w:t xml:space="preserve"> </w:t>
      </w:r>
      <w:commentRangeStart w:id="25"/>
      <w:commentRangeStart w:id="26"/>
      <w:r>
        <w:t>if</w:t>
      </w:r>
      <w:commentRangeEnd w:id="25"/>
      <w:r w:rsidR="003B67A7">
        <w:rPr>
          <w:rStyle w:val="CommentReference"/>
        </w:rPr>
        <w:commentReference w:id="25"/>
      </w:r>
      <w:r>
        <w:t xml:space="preserve"> utility u(c, s)</w:t>
      </w:r>
      <w:r w:rsidR="006E253A">
        <w:t xml:space="preserve"> (when u is the method used for recommendation) of item</w:t>
      </w:r>
      <w:r>
        <w:t xml:space="preserve"> s for user c is estimated based on the utilities</w:t>
      </w:r>
      <w:r w:rsidR="00D31A81">
        <w:t xml:space="preserve"> u</w:t>
      </w:r>
      <w:r>
        <w:t xml:space="preserve">(c , </w:t>
      </w:r>
      <w:proofErr w:type="spellStart"/>
      <w:r>
        <w:t>s</w:t>
      </w:r>
      <w:r w:rsidRPr="00956A80">
        <w:t>i</w:t>
      </w:r>
      <w:proofErr w:type="spellEnd"/>
      <w:r>
        <w:t xml:space="preserve">) assigned by user c to items </w:t>
      </w:r>
      <w:proofErr w:type="spellStart"/>
      <w:r>
        <w:t>s</w:t>
      </w:r>
      <w:r w:rsidRPr="008D50D1">
        <w:t>i</w:t>
      </w:r>
      <w:proofErr w:type="spellEnd"/>
      <w:r w:rsidRPr="008D50D1">
        <w:t xml:space="preserve"> ∈</w:t>
      </w:r>
      <w:r w:rsidR="003B67A7">
        <w:t xml:space="preserve"> </w:t>
      </w:r>
      <w:r>
        <w:t xml:space="preserve">S that are </w:t>
      </w:r>
      <w:r w:rsidRPr="008D50D1">
        <w:t>“</w:t>
      </w:r>
      <w:r>
        <w:t>similar</w:t>
      </w:r>
      <w:r w:rsidRPr="008D50D1">
        <w:t>”</w:t>
      </w:r>
      <w:r>
        <w:t xml:space="preserve"> to item s</w:t>
      </w:r>
      <w:r w:rsidR="00F42D13">
        <w:t xml:space="preserve">. for example let’s </w:t>
      </w:r>
      <w:r w:rsidR="00F42D13" w:rsidRPr="008D50D1">
        <w:t xml:space="preserve">assume we </w:t>
      </w:r>
      <w:r w:rsidR="00D31A81" w:rsidRPr="008D50D1">
        <w:t xml:space="preserve">have </w:t>
      </w:r>
      <w:r w:rsidR="00F42D13" w:rsidRPr="008D50D1">
        <w:t xml:space="preserve">music  recommender system M in order to recommend song s to user </w:t>
      </w:r>
      <w:r w:rsidR="006E253A" w:rsidRPr="008D50D1">
        <w:t>c</w:t>
      </w:r>
      <w:r w:rsidR="00F42D13" w:rsidRPr="008D50D1">
        <w:t xml:space="preserve">, the system will try </w:t>
      </w:r>
      <w:r w:rsidR="006E253A" w:rsidRPr="008D50D1">
        <w:t xml:space="preserve">understand (using utility u) the commonalities among music user c has rated highly in the past – them only songs that have the highest similarity degree to users preference will recommended.  </w:t>
      </w:r>
      <w:commentRangeEnd w:id="26"/>
      <w:r w:rsidR="003B67A7">
        <w:rPr>
          <w:rStyle w:val="CommentReference"/>
        </w:rPr>
        <w:commentReference w:id="26"/>
      </w:r>
    </w:p>
    <w:p w:rsidR="00E958C2" w:rsidRPr="00956A80" w:rsidRDefault="00E958C2" w:rsidP="008D50D1">
      <w:pPr>
        <w:pStyle w:val="ListParagraph"/>
        <w:ind w:left="1077"/>
        <w:jc w:val="both"/>
      </w:pPr>
      <w:r w:rsidRPr="008D50D1">
        <w:rPr>
          <w:b/>
          <w:bCs/>
        </w:rPr>
        <w:t>Content-based disadvantage</w:t>
      </w:r>
      <w:r w:rsidR="003B67A7">
        <w:rPr>
          <w:b/>
          <w:bCs/>
        </w:rPr>
        <w:t xml:space="preserve"> </w:t>
      </w:r>
      <w:r w:rsidR="003B67A7">
        <w:t xml:space="preserve">is that </w:t>
      </w:r>
      <w:r>
        <w:t xml:space="preserve">recommendation is based on past user </w:t>
      </w:r>
      <w:r w:rsidR="003B67A7">
        <w:t>preferences</w:t>
      </w:r>
      <w:r>
        <w:t xml:space="preserve"> </w:t>
      </w:r>
      <w:r w:rsidR="003B67A7">
        <w:t xml:space="preserve">and will recommend only “more of the same” – items that are similar to those the user liked </w:t>
      </w:r>
      <w:commentRangeStart w:id="27"/>
      <w:r w:rsidR="003B67A7">
        <w:t>[ref</w:t>
      </w:r>
      <w:commentRangeEnd w:id="27"/>
      <w:r w:rsidR="003B67A7">
        <w:rPr>
          <w:rStyle w:val="CommentReference"/>
        </w:rPr>
        <w:commentReference w:id="27"/>
      </w:r>
      <w:r w:rsidR="003B67A7">
        <w:t>]</w:t>
      </w:r>
      <w:r w:rsidR="00682617">
        <w:t>.</w:t>
      </w:r>
    </w:p>
    <w:p w:rsidR="0054464D" w:rsidRDefault="009940AE" w:rsidP="008D50D1">
      <w:pPr>
        <w:pStyle w:val="Heading4"/>
        <w:numPr>
          <w:ilvl w:val="3"/>
          <w:numId w:val="8"/>
        </w:numPr>
      </w:pPr>
      <w:r w:rsidRPr="000428C4">
        <w:t xml:space="preserve">Collaborative-Based </w:t>
      </w:r>
    </w:p>
    <w:p w:rsidR="0054464D" w:rsidRDefault="003B67A7" w:rsidP="008D50D1">
      <w:pPr>
        <w:pStyle w:val="ListParagraph"/>
        <w:ind w:left="108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ins w:id="28" w:author="Tsvika Kuflik" w:date="2012-12-02T08:18:00Z">
        <w:r>
          <w:t xml:space="preserve"> [</w:t>
        </w:r>
        <w:commentRangeStart w:id="29"/>
        <w:r>
          <w:t>ref</w:t>
        </w:r>
        <w:commentRangeEnd w:id="29"/>
        <w:r>
          <w:rPr>
            <w:rStyle w:val="CommentReference"/>
          </w:rPr>
          <w:commentReference w:id="29"/>
        </w:r>
        <w:r>
          <w:t>]</w:t>
        </w:r>
      </w:ins>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del w:id="30" w:author="Tsvika Kuflik" w:date="2012-12-02T08:18:00Z">
        <w:r w:rsidR="00010371" w:rsidDel="003B67A7">
          <w:delText>,</w:delText>
        </w:r>
      </w:del>
      <w:ins w:id="31" w:author="Tsvika Kuflik" w:date="2012-12-02T08:18:00Z">
        <w:r>
          <w:t xml:space="preserve"> </w:t>
        </w:r>
      </w:ins>
      <w:r w:rsidR="00FF61AA">
        <w:t>1995]</w:t>
      </w:r>
      <w:r w:rsidR="00010371">
        <w:t xml:space="preserve">, Tapestry </w:t>
      </w:r>
      <w:r w:rsidR="00FF61AA">
        <w:t>[</w:t>
      </w:r>
      <w:commentRangeStart w:id="32"/>
      <w:r w:rsidR="00FF61AA">
        <w:t>Goldberg et al. 1992</w:t>
      </w:r>
      <w:commentRangeEnd w:id="32"/>
      <w:r>
        <w:rPr>
          <w:rStyle w:val="CommentReference"/>
        </w:rPr>
        <w:commentReference w:id="32"/>
      </w:r>
      <w:r w:rsidR="00FF61AA">
        <w:t>] and Recommender [Hill et al. 1995]</w:t>
      </w:r>
      <w:r w:rsidR="00010371">
        <w:t>.</w:t>
      </w:r>
      <w:r w:rsidR="00EF2F9C" w:rsidRPr="00EF2F9C">
        <w:t xml:space="preserve"> </w:t>
      </w:r>
      <w:commentRangeStart w:id="33"/>
      <w:r w:rsidR="00EF2F9C">
        <w:t>These systems can be memory</w:t>
      </w:r>
      <w:r w:rsidR="0054464D">
        <w:t>-</w:t>
      </w:r>
      <w:proofErr w:type="gramStart"/>
      <w:r w:rsidR="00EF2F9C">
        <w:t>based,</w:t>
      </w:r>
      <w:proofErr w:type="gramEnd"/>
      <w:r w:rsidR="00EF2F9C">
        <w:t xml:space="preserve"> some use users to compare against each other </w:t>
      </w:r>
      <w:r w:rsidR="0054464D">
        <w:t xml:space="preserve">use direct approach or other measure. </w:t>
      </w:r>
      <w:r w:rsidR="006E368F">
        <w:t>Other</w:t>
      </w:r>
      <w:r w:rsidR="0054464D">
        <w:t xml:space="preserve"> system use </w:t>
      </w:r>
      <w:r w:rsidR="006E368F">
        <w:t>model-based</w:t>
      </w:r>
      <w:r w:rsidR="00EF2F9C">
        <w:t xml:space="preserve"> which a model is derived from the historical rating data to make predictions</w:t>
      </w:r>
      <w:commentRangeEnd w:id="33"/>
      <w:r>
        <w:rPr>
          <w:rStyle w:val="CommentReference"/>
        </w:rPr>
        <w:commentReference w:id="33"/>
      </w:r>
      <w:r w:rsidR="00EF2F9C">
        <w:t xml:space="preserve">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3B67A7" w:rsidP="008D50D1">
      <w:pPr>
        <w:pStyle w:val="ListParagraph"/>
        <w:ind w:left="1080" w:firstLine="196"/>
        <w:jc w:val="both"/>
      </w:pPr>
      <w:r>
        <w:t>C</w:t>
      </w:r>
      <w:r w:rsidR="00EF2F9C">
        <w:t xml:space="preserve">ollaborative techniques is are completely independent of any machine-readable representation of the objects being recommended, and work well for complex objects such as music and movies where variations in taste are </w:t>
      </w:r>
      <w:r w:rsidR="00EF2F9C">
        <w:lastRenderedPageBreak/>
        <w:t>responsible for much of the variation in preferences. Schafer</w:t>
      </w:r>
      <w:r>
        <w:t xml:space="preserve"> et al.</w:t>
      </w:r>
      <w:ins w:id="34" w:author="Shapira, Oz" w:date="2012-11-28T23:56:00Z">
        <w:r w:rsidR="00EF2F9C">
          <w:t xml:space="preserve"> </w:t>
        </w:r>
      </w:ins>
      <w:r>
        <w:t>[</w:t>
      </w:r>
      <w:ins w:id="35" w:author="Shapira, Oz" w:date="2012-11-28T23:56:00Z">
        <w:r w:rsidR="00EF2F9C">
          <w:t>1999</w:t>
        </w:r>
      </w:ins>
      <w:r>
        <w:t>]</w:t>
      </w:r>
      <w:r w:rsidR="00EF2F9C">
        <w:t xml:space="preserve"> call this “people-to-people correlation.</w:t>
      </w:r>
    </w:p>
    <w:p w:rsidR="0054464D" w:rsidRPr="00956A80" w:rsidRDefault="002D1D63" w:rsidP="008D50D1">
      <w:pPr>
        <w:pStyle w:val="ListParagraph"/>
        <w:ind w:left="108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ins w:id="36" w:author="Shapira, Oz" w:date="2012-11-29T13:01:00Z">
        <w:r>
          <w:t xml:space="preserve"> </w:t>
        </w:r>
      </w:ins>
      <w:r w:rsidR="003B67A7">
        <w:t>approach</w:t>
      </w:r>
      <w:r>
        <w:t xml:space="preserve"> </w:t>
      </w:r>
      <w:r>
        <w:rPr>
          <w:rFonts w:ascii="Tahoma" w:hAnsi="Tahoma" w:cs="Tahoma"/>
          <w:sz w:val="20"/>
          <w:szCs w:val="20"/>
        </w:rPr>
        <w:t>suffer</w:t>
      </w:r>
      <w:r w:rsidR="003B67A7">
        <w:rPr>
          <w:rFonts w:ascii="Tahoma" w:hAnsi="Tahoma" w:cs="Tahoma"/>
          <w:sz w:val="20"/>
          <w:szCs w:val="20"/>
        </w:rPr>
        <w:t>s</w:t>
      </w:r>
      <w:r>
        <w:rPr>
          <w:rFonts w:ascii="Tahoma" w:hAnsi="Tahoma" w:cs="Tahoma"/>
          <w:sz w:val="20"/>
          <w:szCs w:val="20"/>
        </w:rPr>
        <w:t xml:space="preserve"> from the cold start problem- when recommendation is needed to new user when we have very few data on him</w:t>
      </w:r>
      <w:r w:rsidR="003B67A7">
        <w:rPr>
          <w:rFonts w:ascii="Tahoma" w:hAnsi="Tahoma" w:cs="Tahoma"/>
          <w:sz w:val="20"/>
          <w:szCs w:val="20"/>
        </w:rPr>
        <w:t xml:space="preserve"> or about a new </w:t>
      </w:r>
      <w:commentRangeStart w:id="37"/>
      <w:r w:rsidR="003B67A7">
        <w:rPr>
          <w:rFonts w:ascii="Tahoma" w:hAnsi="Tahoma" w:cs="Tahoma"/>
          <w:sz w:val="20"/>
          <w:szCs w:val="20"/>
        </w:rPr>
        <w:t>item</w:t>
      </w:r>
      <w:commentRangeEnd w:id="37"/>
      <w:r w:rsidR="003B67A7">
        <w:rPr>
          <w:rStyle w:val="CommentReference"/>
        </w:rPr>
        <w:commentReference w:id="37"/>
      </w:r>
      <w:ins w:id="38" w:author="Shapira, Oz" w:date="2012-11-29T13:04:00Z">
        <w:r>
          <w:rPr>
            <w:rFonts w:ascii="Tahoma" w:hAnsi="Tahoma" w:cs="Tahoma"/>
            <w:sz w:val="20"/>
            <w:szCs w:val="20"/>
          </w:rPr>
          <w:t>.</w:t>
        </w:r>
      </w:ins>
    </w:p>
    <w:p w:rsidR="0054464D" w:rsidRDefault="00D71148" w:rsidP="008D50D1">
      <w:pPr>
        <w:pStyle w:val="Heading4"/>
        <w:numPr>
          <w:ilvl w:val="3"/>
          <w:numId w:val="8"/>
        </w:numPr>
        <w:rPr>
          <w:ins w:id="39" w:author="Shapira, Oz" w:date="2012-11-29T13:05:00Z"/>
        </w:rPr>
      </w:pPr>
      <w:r w:rsidRPr="000428C4">
        <w:t>Hybrid</w:t>
      </w:r>
      <w:r w:rsidRPr="00E004CF">
        <w:t xml:space="preserve"> system</w:t>
      </w:r>
      <w:r w:rsidR="004A54E3" w:rsidRPr="00E004CF">
        <w:t>s</w:t>
      </w:r>
    </w:p>
    <w:p w:rsidR="00956A80" w:rsidRDefault="00D71148" w:rsidP="008D50D1">
      <w:pPr>
        <w:pStyle w:val="ListParagraph"/>
        <w:ind w:left="1080"/>
        <w:jc w:val="both"/>
      </w:pPr>
      <w:del w:id="40" w:author="Shapira, Oz" w:date="2012-11-29T00:07:00Z">
        <w:r w:rsidDel="0054464D">
          <w:rPr>
            <w:b/>
            <w:bCs/>
          </w:rPr>
          <w:delText xml:space="preserve"> </w:delText>
        </w:r>
        <w:r w:rsidR="004A54E3" w:rsidDel="0054464D">
          <w:rPr>
            <w:b/>
            <w:bCs/>
          </w:rPr>
          <w:delText>–</w:delText>
        </w:r>
      </w:del>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commentRangeEnd w:id="20"/>
      <w:r w:rsidR="0017451D">
        <w:rPr>
          <w:rStyle w:val="CommentReference"/>
        </w:rPr>
        <w:commentReference w:id="20"/>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RDefault="007C6190" w:rsidP="008D50D1">
      <w:pPr>
        <w:pStyle w:val="ListParagraph"/>
        <w:ind w:left="1080"/>
        <w:jc w:val="both"/>
      </w:pPr>
    </w:p>
    <w:p w:rsidR="007C6190" w:rsidRPr="003F33A2" w:rsidRDefault="004716CE" w:rsidP="008D50D1">
      <w:pPr>
        <w:jc w:val="both"/>
      </w:pPr>
      <w:commentRangeStart w:id="41"/>
      <w:r w:rsidRPr="008D50D1">
        <w:t>Burk</w:t>
      </w:r>
      <w:r w:rsidR="003B67A7">
        <w:t xml:space="preserve">e </w:t>
      </w:r>
      <w:r w:rsidRPr="008D50D1">
        <w:t xml:space="preserve">[2002] </w:t>
      </w:r>
      <w:r w:rsidR="00C63D41">
        <w:t>surveys</w:t>
      </w:r>
      <w:ins w:id="42" w:author="Shapira, Oz" w:date="2012-11-29T17:11:00Z">
        <w:r w:rsidRPr="008D50D1">
          <w:t xml:space="preserve"> </w:t>
        </w:r>
      </w:ins>
      <w:r w:rsidR="00C63D41">
        <w:t>a</w:t>
      </w:r>
      <w:r w:rsidRPr="008D50D1">
        <w:t>dditional common technique like Demographic</w:t>
      </w:r>
      <w:del w:id="43" w:author="Tsvika Kuflik" w:date="2012-12-02T08:25:00Z">
        <w:r w:rsidRPr="008D50D1" w:rsidDel="00C63D41">
          <w:delText xml:space="preserve"> </w:delText>
        </w:r>
      </w:del>
      <w:r w:rsidRPr="008D50D1">
        <w:t>,</w:t>
      </w:r>
      <w:ins w:id="44" w:author="Tsvika Kuflik" w:date="2012-12-02T08:25:00Z">
        <w:r w:rsidR="00C63D41">
          <w:t xml:space="preserve"> </w:t>
        </w:r>
      </w:ins>
      <w:r w:rsidRPr="008D50D1">
        <w:t>Utility-based and Knowledge-based</w:t>
      </w:r>
      <w:del w:id="45" w:author="Tsvika Kuflik" w:date="2012-12-02T08:25:00Z">
        <w:r w:rsidRPr="008D50D1" w:rsidDel="00C63D41">
          <w:delText xml:space="preserve"> </w:delText>
        </w:r>
      </w:del>
      <w:r w:rsidRPr="008D50D1">
        <w:t xml:space="preserve">. </w:t>
      </w:r>
      <w:proofErr w:type="gramStart"/>
      <w:r w:rsidR="00BD2C91" w:rsidRPr="008D50D1">
        <w:t>Recommend</w:t>
      </w:r>
      <w:r w:rsidR="00C63D41">
        <w:t>er</w:t>
      </w:r>
      <w:proofErr w:type="gramEnd"/>
      <w:r w:rsidRPr="008D50D1">
        <w:t xml:space="preserve"> system</w:t>
      </w:r>
      <w:r w:rsidR="00C63D41">
        <w:t>s</w:t>
      </w:r>
      <w:r w:rsidRPr="008D50D1">
        <w:t xml:space="preserve"> are</w:t>
      </w:r>
      <w:r w:rsidR="00BD2C91" w:rsidRPr="008D50D1">
        <w:t xml:space="preserve"> commonly</w:t>
      </w:r>
      <w:r w:rsidRPr="008D50D1">
        <w:t xml:space="preserve"> based on some </w:t>
      </w:r>
      <w:r w:rsidR="00BD2C91" w:rsidRPr="008D50D1">
        <w:t xml:space="preserve">personalize estimating rating </w:t>
      </w:r>
      <w:r w:rsidRPr="008D50D1">
        <w:t>technique</w:t>
      </w:r>
      <w:r w:rsidR="00BD2C91" w:rsidRPr="008D50D1">
        <w:t xml:space="preserve"> which saved on internal data information while recommendation algorithm is gain throw users rating</w:t>
      </w:r>
      <w:ins w:id="46" w:author="Tsvika Kuflik" w:date="2012-12-02T08:25:00Z">
        <w:r w:rsidR="00C63D41">
          <w:t xml:space="preserve"> </w:t>
        </w:r>
      </w:ins>
      <w:del w:id="47" w:author="Tsvika Kuflik" w:date="2012-12-02T08:25:00Z">
        <w:r w:rsidR="00BD2C91" w:rsidRPr="008D50D1" w:rsidDel="00C63D41">
          <w:delText>.</w:delText>
        </w:r>
      </w:del>
      <w:r w:rsidR="00BD2C91" w:rsidRPr="008D50D1">
        <w:t>[</w:t>
      </w:r>
      <w:proofErr w:type="spellStart"/>
      <w:del w:id="48" w:author="Tsvika Kuflik" w:date="2012-12-02T08:28:00Z">
        <w:r w:rsidR="00BD2C91" w:rsidRPr="00BD2C91" w:rsidDel="00C63D41">
          <w:delText xml:space="preserve"> </w:delText>
        </w:r>
      </w:del>
      <w:r w:rsidR="00BD2C91" w:rsidRPr="008D50D1">
        <w:t>Adomavicius</w:t>
      </w:r>
      <w:proofErr w:type="spellEnd"/>
      <w:r w:rsidR="00BD2C91" w:rsidRPr="008D50D1">
        <w:t xml:space="preserve"> et al</w:t>
      </w:r>
      <w:ins w:id="49" w:author="Tsvika Kuflik" w:date="2012-12-02T08:28:00Z">
        <w:r w:rsidR="00C63D41">
          <w:t>.</w:t>
        </w:r>
      </w:ins>
      <w:r w:rsidR="00BD2C91" w:rsidRPr="008D50D1">
        <w:t xml:space="preserve"> 2002]   </w:t>
      </w:r>
      <w:r w:rsidR="009D0C58" w:rsidRPr="008D50D1">
        <w:t>.</w:t>
      </w:r>
      <w:commentRangeEnd w:id="41"/>
      <w:r w:rsidR="00C63D41">
        <w:rPr>
          <w:rStyle w:val="CommentReference"/>
        </w:rPr>
        <w:commentReference w:id="41"/>
      </w:r>
    </w:p>
    <w:p w:rsidR="001012D1" w:rsidRDefault="001012D1">
      <w:pPr>
        <w:pStyle w:val="Heading3"/>
        <w:numPr>
          <w:ilvl w:val="2"/>
          <w:numId w:val="8"/>
        </w:numPr>
      </w:pPr>
      <w:bookmarkStart w:id="50" w:name="_Toc342760031"/>
      <w:r>
        <w:t>Graphs as data structures</w:t>
      </w:r>
      <w:bookmarkEnd w:id="50"/>
    </w:p>
    <w:p w:rsidR="004832CE" w:rsidRDefault="00EE6A7E" w:rsidP="00C63D41">
      <w:pPr>
        <w:jc w:val="both"/>
        <w:rPr>
          <w:rtl/>
        </w:rPr>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51"/>
      <w:r w:rsidR="00702265">
        <w:t>Wikipedia</w:t>
      </w:r>
      <w:r w:rsidR="0017451D">
        <w:t xml:space="preserve"> 2012</w:t>
      </w:r>
      <w:r>
        <w:t xml:space="preserve"> </w:t>
      </w:r>
      <w:commentRangeEnd w:id="51"/>
      <w:r w:rsidR="0017451D">
        <w:rPr>
          <w:rStyle w:val="CommentReference"/>
        </w:rPr>
        <w:commentReference w:id="51"/>
      </w:r>
      <w:r>
        <w:t>)</w:t>
      </w:r>
      <w:r w:rsidR="003F6C68">
        <w:t>.</w:t>
      </w:r>
      <w:r>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ins w:id="52" w:author="Tsvika Kuflik" w:date="2012-12-02T08:29:00Z">
        <w:r w:rsidR="00C63D41">
          <w:t xml:space="preserve"> </w:t>
        </w:r>
      </w:ins>
      <w:r w:rsidR="00312060">
        <w:t xml:space="preserve">main </w:t>
      </w:r>
      <w:r w:rsidR="00312060" w:rsidRPr="00312060">
        <w:t>advantage</w:t>
      </w:r>
      <w:r w:rsidR="00312060">
        <w:t xml:space="preserve"> of deploying graph in computerize</w:t>
      </w:r>
      <w:ins w:id="53"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 xml:space="preserve">. </w:t>
      </w:r>
      <w:commentRangeStart w:id="54"/>
      <w:r w:rsidR="00D87849">
        <w:t>Used</w:t>
      </w:r>
      <w:r w:rsidR="00553B14">
        <w:t xml:space="preserve"> graph is to reduce analysis of source-target implantation </w:t>
      </w:r>
      <w:r w:rsidR="001640BA">
        <w:t xml:space="preserve">based on </w:t>
      </w:r>
      <w:r w:rsidR="00D87849">
        <w:t>web linked hierarchy</w:t>
      </w:r>
      <w:r w:rsidR="001640BA" w:rsidRPr="001640BA">
        <w:t xml:space="preserve"> </w:t>
      </w:r>
      <w:r w:rsidR="00553B14">
        <w:t>(</w:t>
      </w:r>
      <w:proofErr w:type="spellStart"/>
      <w:r w:rsidR="00553B14" w:rsidRPr="00553B14">
        <w:t>MapReduce</w:t>
      </w:r>
      <w:proofErr w:type="spellEnd"/>
      <w:r w:rsidR="001640BA">
        <w:t xml:space="preserve"> </w:t>
      </w:r>
      <w:r w:rsidR="007444EB">
        <w:t>problem)</w:t>
      </w:r>
      <w:r w:rsidR="00553B14">
        <w:t xml:space="preserve"> </w:t>
      </w:r>
      <w:del w:id="55" w:author="Tsvika Kuflik" w:date="2012-12-02T08:28:00Z">
        <w:r w:rsidR="001640BA" w:rsidDel="00C63D41">
          <w:delText xml:space="preserve"> </w:delText>
        </w:r>
      </w:del>
      <w:commentRangeEnd w:id="54"/>
      <w:r w:rsidR="0017451D">
        <w:rPr>
          <w:rStyle w:val="CommentReference"/>
        </w:rPr>
        <w:commentReference w:id="54"/>
      </w:r>
      <w:r w:rsidR="00BC10C0">
        <w:t>[</w:t>
      </w:r>
      <w:r w:rsidR="00553B14" w:rsidRPr="00553B14">
        <w:t>Dean</w:t>
      </w:r>
      <w:r w:rsidR="00553B14">
        <w:t xml:space="preserve"> &amp; </w:t>
      </w:r>
      <w:proofErr w:type="spellStart"/>
      <w:r w:rsidR="00553B14" w:rsidRPr="00553B14">
        <w:t>Ghemawat</w:t>
      </w:r>
      <w:proofErr w:type="spellEnd"/>
      <w:r w:rsidR="009340BA">
        <w:t xml:space="preserve"> 2004</w:t>
      </w:r>
      <w:proofErr w:type="gramStart"/>
      <w:r w:rsidR="009340BA">
        <w:t>]</w:t>
      </w:r>
      <w:r w:rsidR="008134EE">
        <w:t xml:space="preserve"> </w:t>
      </w:r>
      <w:r w:rsidR="001640BA">
        <w:t>.</w:t>
      </w:r>
      <w:proofErr w:type="gramEnd"/>
    </w:p>
    <w:p w:rsidR="00606FAE" w:rsidRDefault="00606FAE" w:rsidP="00FD33BA">
      <w:pPr>
        <w:pStyle w:val="Heading3"/>
        <w:numPr>
          <w:ilvl w:val="3"/>
          <w:numId w:val="8"/>
        </w:numPr>
      </w:pPr>
      <w:bookmarkStart w:id="56" w:name="_Toc342760032"/>
      <w:r>
        <w:t>Graph traversal</w:t>
      </w:r>
      <w:bookmarkEnd w:id="56"/>
    </w:p>
    <w:p w:rsidR="00606FAE" w:rsidRPr="00104A8A" w:rsidRDefault="00A20024" w:rsidP="008D50D1">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966A2B">
        <w:t xml:space="preserve">Verity algorithms exist for reducing </w:t>
      </w:r>
      <w:r w:rsidR="00D67224">
        <w:t>graph</w:t>
      </w:r>
      <w:r w:rsidR="00097D86">
        <w:t xml:space="preserve"> for like</w:t>
      </w:r>
      <w:r w:rsidR="00D67224">
        <w:t xml:space="preserve"> BFS</w:t>
      </w:r>
      <w:r w:rsidR="00D67224">
        <w:rPr>
          <w:rStyle w:val="FootnoteReference"/>
        </w:rPr>
        <w:footnoteReference w:id="5"/>
      </w:r>
      <w:r w:rsidR="00D67224">
        <w:t>,DFS</w:t>
      </w:r>
      <w:r w:rsidR="00D67224">
        <w:rPr>
          <w:rStyle w:val="FootnoteReference"/>
        </w:rPr>
        <w:footnoteReference w:id="6"/>
      </w:r>
      <w:r w:rsidR="00D67224">
        <w:t xml:space="preserve"> ,</w:t>
      </w:r>
      <w:proofErr w:type="spellStart"/>
      <w:r w:rsidR="00D67224">
        <w:t>Dijkstra</w:t>
      </w:r>
      <w:proofErr w:type="spellEnd"/>
      <w:r w:rsidR="00D67224">
        <w:rPr>
          <w:rStyle w:val="FootnoteReference"/>
        </w:rPr>
        <w:footnoteReference w:id="7"/>
      </w:r>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57" w:name="_Toc341800569"/>
      <w:bookmarkStart w:id="58" w:name="_Toc342760033"/>
      <w:bookmarkEnd w:id="57"/>
      <w:r>
        <w:lastRenderedPageBreak/>
        <w:t>Social networks</w:t>
      </w:r>
      <w:r w:rsidR="008F66B6">
        <w:t xml:space="preserve"> (SN)</w:t>
      </w:r>
      <w:bookmarkEnd w:id="58"/>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8"/>
      </w:r>
      <w:r w:rsidR="002B5DF4">
        <w:t xml:space="preserve"> 2012]</w:t>
      </w:r>
      <w:ins w:id="59" w:author="Tsvika Kuflik" w:date="2012-12-02T08:33:00Z">
        <w:r w:rsidR="00017890">
          <w:rPr>
            <w:rFonts w:hint="cs"/>
            <w:rtl/>
          </w:rPr>
          <w:t xml:space="preserve"> </w:t>
        </w:r>
      </w:ins>
      <w:r w:rsidR="0017451D">
        <w:t xml:space="preserve">They </w:t>
      </w:r>
      <w:r w:rsidRPr="003F33A2">
        <w:t>have been with us since 1997 (the first one was sixDegree</w:t>
      </w:r>
      <w:r w:rsidR="00471513">
        <w:t>s</w:t>
      </w:r>
      <w:r w:rsidRPr="003F33A2">
        <w:t>.com)</w:t>
      </w:r>
      <w:del w:id="60" w:author="Tsvika Kuflik" w:date="2012-11-27T19:01:00Z">
        <w:r w:rsidRPr="003F33A2" w:rsidDel="0017451D">
          <w:delText xml:space="preserve"> </w:delText>
        </w:r>
      </w:del>
      <w:r w:rsidRPr="003F33A2">
        <w:t xml:space="preserve">, social networks site (SNS) have successfully </w:t>
      </w:r>
      <w:del w:id="61" w:author="Tsvika Kuflik" w:date="2012-11-27T19:02:00Z">
        <w:r w:rsidRPr="003F33A2" w:rsidDel="00AF7AA9">
          <w:delText xml:space="preserve"> </w:delText>
        </w:r>
      </w:del>
      <w:r w:rsidRPr="003F33A2">
        <w:t>change</w:t>
      </w:r>
      <w:r w:rsidR="00AF7AA9">
        <w:t>d</w:t>
      </w:r>
      <w:r w:rsidRPr="003F33A2">
        <w:t xml:space="preserve"> worldwide communication</w:t>
      </w:r>
      <w:ins w:id="62"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w:t>
      </w:r>
      <w:commentRangeStart w:id="63"/>
      <w:r w:rsidRPr="003F33A2">
        <w:t>Facebook</w:t>
      </w:r>
      <w:commentRangeEnd w:id="63"/>
      <w:r w:rsidR="00AF7AA9" w:rsidRPr="008D50D1">
        <w:commentReference w:id="63"/>
      </w:r>
      <w:r w:rsidR="00F204EC">
        <w:t xml:space="preserve"> ,Google+ ,twitter ,</w:t>
      </w:r>
      <w:proofErr w:type="spellStart"/>
      <w:r w:rsidR="00F204EC">
        <w:t>Linkedin</w:t>
      </w:r>
      <w:proofErr w:type="spellEnd"/>
      <w:r w:rsidR="00F204EC">
        <w:t xml:space="preserve"> </w:t>
      </w:r>
      <w:proofErr w:type="spellStart"/>
      <w:r w:rsidR="00F204EC">
        <w:t>etc</w:t>
      </w:r>
      <w:proofErr w:type="spellEnd"/>
      <w:r w:rsidRPr="003F33A2">
        <w:t xml:space="preserve">) those abilities </w:t>
      </w:r>
      <w:commentRangeStart w:id="64"/>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w:t>
      </w:r>
      <w:commentRangeEnd w:id="64"/>
      <w:r w:rsidR="00AF7AA9" w:rsidRPr="008D50D1">
        <w:commentReference w:id="64"/>
      </w:r>
      <w:r w:rsidRPr="003F33A2">
        <w:t xml:space="preserve">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ins w:id="65" w:author="Tsvika Kuflik" w:date="2012-11-27T19:05:00Z">
        <w:r w:rsidR="00CC256E">
          <w:t xml:space="preserve"> </w:t>
        </w:r>
      </w:ins>
      <w:r w:rsidR="00BC10C0">
        <w:t>[</w:t>
      </w:r>
      <w:commentRangeStart w:id="66"/>
      <w:r w:rsidR="00082E66" w:rsidRPr="008D50D1">
        <w:t>Hogan, B</w:t>
      </w:r>
      <w:r w:rsidR="00082E66" w:rsidRPr="003F33A2" w:rsidDel="00082E66">
        <w:t xml:space="preserve"> </w:t>
      </w:r>
      <w:commentRangeEnd w:id="66"/>
      <w:r w:rsidR="00CC256E" w:rsidRPr="008D50D1">
        <w:commentReference w:id="66"/>
      </w:r>
      <w:r w:rsidR="00986692">
        <w:t>2007]</w:t>
      </w:r>
      <w:r w:rsidRPr="003F33A2">
        <w:t>, continuing an analysis trend that started with examinations of blogs and other websites.</w:t>
      </w:r>
    </w:p>
    <w:p w:rsidR="00423EB0" w:rsidRDefault="00FF02F6" w:rsidP="008D50D1">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is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43689A">
        <w:t xml:space="preserve"> for 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commentRangeStart w:id="67"/>
      <w:r w:rsidR="00782209">
        <w:t>this</w:t>
      </w:r>
      <w:r w:rsidR="00782209"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2C237A" w:rsidRPr="003F33A2">
        <w:t>,</w:t>
      </w:r>
      <w:r w:rsidR="00953200" w:rsidRPr="00953200">
        <w:t xml:space="preserve"> </w:t>
      </w:r>
      <w:r w:rsidR="00782209">
        <w:t>this</w:t>
      </w:r>
      <w:r w:rsidR="00953200" w:rsidRPr="00953200">
        <w:t xml:space="preserve"> 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953200" w:rsidRPr="00953200">
        <w:t xml:space="preserve"> in their research they concluded that using the web as empiric tools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w:t>
      </w:r>
      <w:proofErr w:type="spellStart"/>
      <w:proofErr w:type="gramStart"/>
      <w:r>
        <w:t>sn</w:t>
      </w:r>
      <w:proofErr w:type="spellEnd"/>
      <w:proofErr w:type="gramEnd"/>
      <w:r>
        <w:t>)</w:t>
      </w:r>
      <w:r w:rsidRPr="00C07065">
        <w:t xml:space="preserve"> as a source </w:t>
      </w:r>
    </w:p>
    <w:p w:rsidR="00423EB0" w:rsidRDefault="00B66BBA" w:rsidP="008D50D1">
      <w:pPr>
        <w:pStyle w:val="NoSpacing"/>
        <w:jc w:val="both"/>
        <w:rPr>
          <w:rtl/>
        </w:rPr>
      </w:pPr>
      <w:r>
        <w:t>Social</w:t>
      </w:r>
      <w:r w:rsidR="00423EB0">
        <w:t xml:space="preserve"> networks (SN) can be effective sources for establish database, the main key in social networks is to shard the individual to the common population. </w:t>
      </w:r>
      <w:r w:rsidR="00F460C3">
        <w:t>Each</w:t>
      </w:r>
      <w:r w:rsidR="00423EB0">
        <w:t xml:space="preserve"> social network are depend user data, in general users</w:t>
      </w:r>
      <w:r w:rsidR="00A37EF9">
        <w:t xml:space="preserve"> are uploading</w:t>
      </w:r>
      <w:r w:rsidR="00423EB0">
        <w:t xml:space="preserve"> their personal data to the </w:t>
      </w:r>
      <w:proofErr w:type="gramStart"/>
      <w:r w:rsidR="00423EB0">
        <w:t>SN,</w:t>
      </w:r>
      <w:proofErr w:type="gramEnd"/>
      <w:r w:rsidR="00423EB0">
        <w:t xml:space="preserve"> they </w:t>
      </w:r>
      <w:r w:rsidR="00F460C3">
        <w:t>are owned</w:t>
      </w:r>
      <w:r w:rsidR="00423EB0">
        <w:t xml:space="preserve"> the </w:t>
      </w:r>
      <w:r w:rsidR="00423EB0" w:rsidRPr="008D50D1">
        <w:t xml:space="preserve">decision </w:t>
      </w:r>
      <w:r w:rsidR="00423EB0">
        <w:t xml:space="preserve">to share </w:t>
      </w:r>
      <w:r w:rsidR="00F460C3">
        <w:t>information</w:t>
      </w:r>
      <w:r w:rsidR="00423EB0">
        <w:t xml:space="preserve"> to common population</w:t>
      </w:r>
      <w:r w:rsidR="00956E37">
        <w:t>.</w:t>
      </w:r>
      <w:r w:rsidR="00423EB0">
        <w:t xml:space="preserve"> </w:t>
      </w:r>
    </w:p>
    <w:p w:rsidR="00423EB0" w:rsidRDefault="00423EB0" w:rsidP="008D50D1">
      <w:pPr>
        <w:ind w:firstLine="142"/>
        <w:jc w:val="both"/>
      </w:pPr>
      <w:proofErr w:type="spellStart"/>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in SN and collect user </w:t>
      </w:r>
      <w:r w:rsidRPr="0004204D">
        <w:t>characteristics</w:t>
      </w:r>
      <w:r>
        <w:t xml:space="preserve">. </w:t>
      </w:r>
      <w:r w:rsidR="00F460C3">
        <w:t>From</w:t>
      </w:r>
      <w:r>
        <w:t xml:space="preserve"> their aspect when we used SN </w:t>
      </w:r>
      <w:r w:rsidR="002F1147">
        <w:t xml:space="preserve">as our source </w:t>
      </w:r>
      <w:r>
        <w:t>not only is preference and characteristics we can actually build soc</w:t>
      </w:r>
      <w:r w:rsidR="002F1147">
        <w:t>ial profile from the user data</w:t>
      </w:r>
      <w:r>
        <w:t xml:space="preserve">, </w:t>
      </w:r>
      <w:proofErr w:type="spellStart"/>
      <w:r>
        <w:t>Fehmi</w:t>
      </w:r>
      <w:proofErr w:type="spellEnd"/>
      <w:r w:rsidR="002F1147">
        <w:t xml:space="preserve"> [2012]</w:t>
      </w:r>
      <w:r w:rsidR="00576C46">
        <w:t xml:space="preserve"> used Facebook,</w:t>
      </w:r>
      <w:r>
        <w:t xml:space="preserve"> for creating random sampling</w:t>
      </w:r>
      <w:r w:rsidR="00576C46">
        <w:t>, they create recursive process that extract new users form for users friend</w:t>
      </w:r>
      <w:r w:rsidR="00CD158D">
        <w:t>s</w:t>
      </w:r>
      <w:r w:rsidR="00576C46">
        <w:t xml:space="preserve"> </w:t>
      </w:r>
      <w:r>
        <w:t xml:space="preserve">– with this approach they </w:t>
      </w:r>
      <w:r w:rsidRPr="007418DF">
        <w:t>achieve</w:t>
      </w:r>
      <w:r>
        <w:t xml:space="preserve"> random sampling </w:t>
      </w:r>
      <w:r w:rsidR="00576C46">
        <w:t xml:space="preserve">and </w:t>
      </w:r>
      <w:r w:rsidR="00576C46">
        <w:rPr>
          <w:rFonts w:ascii="Tahoma" w:hAnsi="Tahoma" w:cs="Tahoma"/>
          <w:sz w:val="20"/>
          <w:szCs w:val="20"/>
        </w:rPr>
        <w:t>success</w:t>
      </w:r>
      <w:r w:rsidR="00576C46">
        <w:t>fully manage</w:t>
      </w:r>
      <w:r w:rsidR="00CD158D">
        <w:t xml:space="preserve"> to recursive process but </w:t>
      </w:r>
      <w:r>
        <w:t>keep their subject</w:t>
      </w:r>
      <w:r w:rsidR="00CD158D">
        <w:t>s</w:t>
      </w:r>
      <w:r>
        <w:t xml:space="preserve"> normally </w:t>
      </w:r>
      <w:r w:rsidRPr="007418DF">
        <w:t>distributed</w:t>
      </w:r>
      <w:r w:rsidR="00CD158D">
        <w:t xml:space="preserve"> throw all many different users</w:t>
      </w:r>
      <w:r>
        <w:t xml:space="preserve">. </w:t>
      </w:r>
    </w:p>
    <w:commentRangeEnd w:id="67"/>
    <w:p w:rsidR="00FF02F6" w:rsidRPr="003F33A2" w:rsidRDefault="00242598" w:rsidP="00B54E2F">
      <w:pPr>
        <w:jc w:val="both"/>
      </w:pPr>
      <w:r>
        <w:rPr>
          <w:rStyle w:val="CommentReference"/>
        </w:rPr>
        <w:commentReference w:id="67"/>
      </w:r>
    </w:p>
    <w:p w:rsidR="001012D1" w:rsidRDefault="001012D1" w:rsidP="00FB3B1C">
      <w:pPr>
        <w:pStyle w:val="Heading2"/>
        <w:numPr>
          <w:ilvl w:val="1"/>
          <w:numId w:val="8"/>
        </w:numPr>
      </w:pPr>
      <w:r>
        <w:lastRenderedPageBreak/>
        <w:t xml:space="preserve"> </w:t>
      </w:r>
      <w:bookmarkStart w:id="68" w:name="_Toc342760034"/>
      <w:r>
        <w:t>Related work</w:t>
      </w:r>
      <w:bookmarkEnd w:id="68"/>
    </w:p>
    <w:p w:rsidR="000D5C0F" w:rsidRPr="00035D1A" w:rsidRDefault="000D5C0F" w:rsidP="008D50D1">
      <w:pPr>
        <w:pStyle w:val="Heading3"/>
        <w:numPr>
          <w:ilvl w:val="2"/>
          <w:numId w:val="8"/>
        </w:numPr>
      </w:pPr>
      <w:bookmarkStart w:id="69" w:name="_Toc342760035"/>
      <w:r w:rsidRPr="00035D1A">
        <w:t>Generic Semantic-based Framework</w:t>
      </w:r>
      <w:bookmarkEnd w:id="69"/>
      <w:r w:rsidR="00035D1A">
        <w:t xml:space="preserve"> </w:t>
      </w:r>
    </w:p>
    <w:p w:rsidR="000D5C0F" w:rsidRDefault="000D5C0F" w:rsidP="006E0D0B">
      <w:pPr>
        <w:jc w:val="both"/>
      </w:pPr>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system that will recommend </w:t>
      </w:r>
      <w:commentRangeStart w:id="70"/>
      <w:r>
        <w:t>to user preference by to different domain</w:t>
      </w:r>
      <w:r w:rsidR="00197AD9">
        <w:t>s</w:t>
      </w:r>
      <w:r>
        <w:t xml:space="preserve"> in their approach the used graph for mapping the connection between the domain and </w:t>
      </w:r>
      <w:proofErr w:type="gramStart"/>
      <w:r>
        <w:t>analyzing  the</w:t>
      </w:r>
      <w:proofErr w:type="gramEnd"/>
      <w:r>
        <w:t xml:space="preserve"> nodes relation in graph,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used past user data for create the recommendation</w:t>
      </w:r>
      <w:commentRangeEnd w:id="70"/>
      <w:r w:rsidR="00242598">
        <w:rPr>
          <w:rStyle w:val="CommentReference"/>
        </w:rPr>
        <w:commentReference w:id="70"/>
      </w:r>
      <w:del w:id="71" w:author="Tsvika Kuflik" w:date="2012-11-27T19:11:00Z">
        <w:r w:rsidDel="00242598">
          <w:delText xml:space="preserve"> </w:delText>
        </w:r>
      </w:del>
      <w:r>
        <w:t>,</w:t>
      </w:r>
      <w:r w:rsidR="00242598">
        <w:t xml:space="preserve"> </w:t>
      </w:r>
      <w:r>
        <w:t xml:space="preserve">in their system they used  </w:t>
      </w:r>
      <w:proofErr w:type="spellStart"/>
      <w:r w:rsidRPr="00090146">
        <w:t>DBpedia</w:t>
      </w:r>
      <w:proofErr w:type="spellEnd"/>
      <w:r>
        <w:t xml:space="preserve">  as the database source. </w:t>
      </w:r>
      <w:proofErr w:type="spellStart"/>
      <w:r w:rsidR="004C07E7">
        <w:t>D</w:t>
      </w:r>
      <w:r w:rsidR="00921387">
        <w:t>B</w:t>
      </w:r>
      <w:r>
        <w:t>pedia</w:t>
      </w:r>
      <w:proofErr w:type="spellEnd"/>
      <w:r>
        <w:t xml:space="preserve"> is </w:t>
      </w:r>
      <w:r w:rsidR="00242598">
        <w:t xml:space="preserve">a </w:t>
      </w:r>
      <w:r>
        <w:t>graph base</w:t>
      </w:r>
      <w:r w:rsidR="00242598">
        <w:t>d</w:t>
      </w:r>
      <w:r>
        <w:t xml:space="preserve"> database that </w:t>
      </w:r>
      <w:r w:rsidR="00242598">
        <w:t xml:space="preserve">contains </w:t>
      </w:r>
      <w:r>
        <w:t>values from Wikipedia</w:t>
      </w:r>
      <w:r w:rsidR="00242598">
        <w:t>.</w:t>
      </w:r>
      <w:r>
        <w:t xml:space="preserve"> </w:t>
      </w:r>
      <w:r w:rsidR="00242598">
        <w:t>T</w:t>
      </w:r>
      <w:r>
        <w:t xml:space="preserve">he main problem with that experience is </w:t>
      </w:r>
      <w:r w:rsidR="00242598">
        <w:t xml:space="preserve">that </w:t>
      </w:r>
      <w:proofErr w:type="spellStart"/>
      <w:r>
        <w:t>DBpedia</w:t>
      </w:r>
      <w:proofErr w:type="spellEnd"/>
      <w:r>
        <w:t xml:space="preserve"> is not updated </w:t>
      </w:r>
      <w:r w:rsidR="003D0100">
        <w:t>daily.</w:t>
      </w:r>
      <w:r>
        <w:t xml:space="preserve">   </w:t>
      </w:r>
      <w:commentRangeStart w:id="72"/>
      <w:r w:rsidR="00242598">
        <w:t>S</w:t>
      </w:r>
      <w:r>
        <w:t>ince they can be depend on that database they created description framework built upon semantic networks</w:t>
      </w:r>
      <w:del w:id="73" w:author="Tsvika Kuflik" w:date="2012-11-27T19:12:00Z">
        <w:r w:rsidDel="00242598">
          <w:delText xml:space="preserve"> </w:delText>
        </w:r>
      </w:del>
      <w:r>
        <w:t xml:space="preserve">, the problem with </w:t>
      </w:r>
      <w:r w:rsidRPr="0096780C">
        <w:t>attitude</w:t>
      </w:r>
      <w:r>
        <w:t xml:space="preserve"> it’s for obtaining data you to maintain and upgrade your frameworks. </w:t>
      </w:r>
      <w:commentRangeEnd w:id="72"/>
      <w:r w:rsidR="00242598">
        <w:rPr>
          <w:rStyle w:val="CommentReference"/>
        </w:rPr>
        <w:commentReference w:id="72"/>
      </w:r>
    </w:p>
    <w:p w:rsidR="007113BF" w:rsidRDefault="007113BF" w:rsidP="006E0D0B">
      <w:pPr>
        <w:tabs>
          <w:tab w:val="left" w:pos="5479"/>
        </w:tabs>
        <w:jc w:val="both"/>
      </w:pPr>
      <w:r>
        <w:t xml:space="preserve">Need to </w:t>
      </w:r>
      <w:proofErr w:type="gramStart"/>
      <w:r>
        <w:t>add :</w:t>
      </w:r>
      <w:proofErr w:type="gramEnd"/>
      <w:r>
        <w:t xml:space="preserve"> fabric taste -&gt;extract 3-4 related works</w:t>
      </w:r>
      <w:r>
        <w:tab/>
      </w:r>
    </w:p>
    <w:p w:rsidR="006953D1" w:rsidRDefault="006953D1" w:rsidP="0088330D">
      <w:pPr>
        <w:pStyle w:val="Heading3"/>
        <w:numPr>
          <w:ilvl w:val="2"/>
          <w:numId w:val="8"/>
        </w:numPr>
        <w:rPr>
          <w:noProof/>
        </w:rPr>
      </w:pPr>
      <w:bookmarkStart w:id="74" w:name="_Toc342760036"/>
      <w:r w:rsidRPr="006953D1">
        <w:rPr>
          <w:noProof/>
        </w:rPr>
        <w:t>Taste Fabric of Social Networks</w:t>
      </w:r>
      <w:bookmarkEnd w:id="74"/>
    </w:p>
    <w:p w:rsidR="006953D1" w:rsidRDefault="006A3278" w:rsidP="006E0D0B">
      <w:r w:rsidRPr="006E0BF1">
        <w:t>Liu</w:t>
      </w:r>
      <w:r>
        <w:t xml:space="preserve"> </w:t>
      </w:r>
      <w:r w:rsidRPr="006E0BF1">
        <w:t xml:space="preserve"> </w:t>
      </w:r>
      <w:proofErr w:type="spellStart"/>
      <w:r w:rsidRPr="006A3278">
        <w:t>Maes</w:t>
      </w:r>
      <w:proofErr w:type="spellEnd"/>
      <w:r>
        <w:t xml:space="preserve"> and </w:t>
      </w:r>
      <w:r w:rsidRPr="006A3278">
        <w:t xml:space="preserve">Davenport </w:t>
      </w:r>
      <w:r>
        <w:t>[2006]</w:t>
      </w:r>
      <w:r w:rsidRPr="006A3278">
        <w:t xml:space="preserve"> </w:t>
      </w:r>
      <w:r>
        <w:t>mined 100,000 social network profiles</w:t>
      </w:r>
      <w:r w:rsidR="00966D63">
        <w:t xml:space="preserve"> </w:t>
      </w:r>
      <w:r>
        <w:t>,</w:t>
      </w:r>
      <w:r w:rsidR="00D8430F" w:rsidRPr="00D8430F">
        <w:t xml:space="preserve"> </w:t>
      </w:r>
      <w:r w:rsidR="00D8430F">
        <w:t xml:space="preserve">by using machine learning </w:t>
      </w:r>
      <w:r w:rsidR="00D8430F" w:rsidRPr="00D8430F">
        <w:t>technique</w:t>
      </w:r>
      <w:r w:rsidR="00D8430F">
        <w:t xml:space="preserve"> they </w:t>
      </w:r>
      <w:r>
        <w:t>segmented them into</w:t>
      </w:r>
      <w:r w:rsidR="00D8430F">
        <w:t xml:space="preserve"> </w:t>
      </w:r>
      <w:r w:rsidR="00D8430F" w:rsidRPr="00D8430F">
        <w:t>categories</w:t>
      </w:r>
      <w:r>
        <w:t xml:space="preserve"> interest</w:t>
      </w:r>
      <w:r w:rsidR="00D8430F">
        <w:t xml:space="preserve"> </w:t>
      </w:r>
      <w:r w:rsidR="00966D63">
        <w:t xml:space="preserve">like </w:t>
      </w:r>
      <w:r w:rsidR="00966D63" w:rsidRPr="00966D63">
        <w:t>of music, books, films, foods, etc.</w:t>
      </w:r>
      <w:r w:rsidR="00966D63">
        <w:t xml:space="preserve"> and </w:t>
      </w:r>
      <w:r w:rsidR="00D8430F">
        <w:t xml:space="preserve"> </w:t>
      </w:r>
      <w:r>
        <w:t>infer semantic fabric of ta</w:t>
      </w:r>
      <w:r w:rsidR="00D8430F">
        <w:t>ste.</w:t>
      </w:r>
      <w:r>
        <w:t xml:space="preserve"> </w:t>
      </w:r>
      <w:r w:rsidR="00D8430F">
        <w:t xml:space="preserve">They examined ways in which the performance of tastes constitutes an alternate network structure which they call a ‘‘taste fabric.” </w:t>
      </w:r>
      <w:r>
        <w:t xml:space="preserve">this effort had </w:t>
      </w:r>
      <w:r w:rsidR="004B5411">
        <w:t>help the</w:t>
      </w:r>
      <w:r>
        <w:t xml:space="preserve"> creation </w:t>
      </w:r>
      <w:r w:rsidRPr="006A3278">
        <w:t>of semantically flexible user representations, cross-domain taste-based recommendation, and the computation</w:t>
      </w:r>
      <w:r w:rsidR="00D8430F">
        <w:t xml:space="preserve"> </w:t>
      </w:r>
      <w:r w:rsidR="00D8430F" w:rsidRPr="00D8430F">
        <w:t xml:space="preserve">of taste-similarity between </w:t>
      </w:r>
      <w:r w:rsidR="004B5411" w:rsidRPr="00D8430F">
        <w:t>people</w:t>
      </w:r>
      <w:r w:rsidR="004B5411">
        <w:t>.</w:t>
      </w:r>
    </w:p>
    <w:p w:rsidR="008A45E2" w:rsidRDefault="008A45E2">
      <w:pPr>
        <w:pStyle w:val="Heading3"/>
        <w:numPr>
          <w:ilvl w:val="2"/>
          <w:numId w:val="8"/>
        </w:numPr>
      </w:pPr>
      <w:r>
        <w:t xml:space="preserve"> </w:t>
      </w:r>
      <w:bookmarkStart w:id="75" w:name="_Toc342760037"/>
      <w:r>
        <w:t>Network Profiles as Taste Performances</w:t>
      </w:r>
      <w:bookmarkEnd w:id="75"/>
      <w:r>
        <w:tab/>
      </w:r>
    </w:p>
    <w:p w:rsidR="008A45E2" w:rsidRDefault="008A45E2" w:rsidP="006E0D0B">
      <w:r>
        <w:t xml:space="preserve">Another </w:t>
      </w:r>
      <w:r w:rsidR="00D33AD2">
        <w:t xml:space="preserve">research </w:t>
      </w:r>
      <w:r>
        <w:t xml:space="preserve">perform by </w:t>
      </w:r>
      <w:proofErr w:type="gramStart"/>
      <w:r>
        <w:t>Liu</w:t>
      </w:r>
      <w:r w:rsidR="00AB69AB">
        <w:t>[</w:t>
      </w:r>
      <w:proofErr w:type="gramEnd"/>
      <w:r w:rsidR="00AB69AB">
        <w:t>at el 2007]</w:t>
      </w:r>
      <w:r>
        <w:t xml:space="preserve"> was to better understand user taste</w:t>
      </w:r>
      <w:r w:rsidR="00D33AD2">
        <w:t xml:space="preserve"> performances</w:t>
      </w:r>
      <w:r>
        <w:t>,</w:t>
      </w:r>
      <w:r w:rsidR="00AB69AB">
        <w:t xml:space="preserve"> </w:t>
      </w:r>
      <w:r w:rsidR="009E3DAB">
        <w:t xml:space="preserve">using </w:t>
      </w:r>
      <w:r w:rsidR="009E3DAB" w:rsidRPr="009E3DAB">
        <w:t>semiotic framework</w:t>
      </w:r>
      <w:r w:rsidR="009E3DAB">
        <w:t xml:space="preserve">  interest tokens are been analyze when socioeconomic and aesthetic influences on taste are considered, he based a </w:t>
      </w:r>
      <w:r w:rsidR="009E3DAB" w:rsidRPr="009E3DAB">
        <w:t>theory</w:t>
      </w:r>
      <w:r w:rsidR="009E3DAB">
        <w:t xml:space="preserve"> to sort taste </w:t>
      </w:r>
      <w:r w:rsidR="009E3DAB" w:rsidRPr="009E3DAB">
        <w:t>statements</w:t>
      </w:r>
      <w:r w:rsidR="009E3DAB">
        <w:t xml:space="preserve"> to 4 types: </w:t>
      </w:r>
      <w:r w:rsidR="009E3DAB" w:rsidRPr="009E3DAB">
        <w:t>prestige, differentiation, authenticity, and theatrical</w:t>
      </w:r>
      <w:r w:rsidR="009E3DAB">
        <w:t xml:space="preserve"> </w:t>
      </w:r>
      <w:r w:rsidR="009E3DAB" w:rsidRPr="009E3DAB">
        <w:t>persona</w:t>
      </w:r>
      <w:r w:rsidR="00D33AD2">
        <w:t xml:space="preserve">. </w:t>
      </w:r>
      <w:proofErr w:type="gramStart"/>
      <w:r w:rsidR="009E3DAB">
        <w:t>by</w:t>
      </w:r>
      <w:proofErr w:type="gramEnd"/>
      <w:r w:rsidR="009E3DAB">
        <w:t xml:space="preserve"> </w:t>
      </w:r>
      <w:r w:rsidR="009E3DAB" w:rsidRPr="009E3DAB">
        <w:t xml:space="preserve">analysis of 127,477 profiles collected from the MySpace </w:t>
      </w:r>
      <w:r w:rsidR="009E3DAB">
        <w:t xml:space="preserve">SN. He </w:t>
      </w:r>
      <w:r w:rsidR="003516C8">
        <w:t xml:space="preserve">founded </w:t>
      </w:r>
      <w:r w:rsidR="003516C8" w:rsidRPr="003516C8">
        <w:t>statistical evidence for prestige and differentiation</w:t>
      </w:r>
      <w:r w:rsidR="003516C8">
        <w:t xml:space="preserve"> that are </w:t>
      </w:r>
      <w:r w:rsidR="003516C8" w:rsidRPr="003516C8">
        <w:t>unique</w:t>
      </w:r>
      <w:r w:rsidR="003516C8">
        <w:t xml:space="preserve"> </w:t>
      </w:r>
      <w:r w:rsidR="00D33AD2">
        <w:t xml:space="preserve">for MySpace </w:t>
      </w:r>
      <w:r w:rsidR="00D33AD2" w:rsidRPr="00D33AD2">
        <w:t>community</w:t>
      </w:r>
      <w:r w:rsidR="00D33AD2">
        <w:t>.</w:t>
      </w:r>
    </w:p>
    <w:p w:rsidR="003172F4" w:rsidRDefault="002E13B4">
      <w:pPr>
        <w:pStyle w:val="Heading3"/>
        <w:numPr>
          <w:ilvl w:val="2"/>
          <w:numId w:val="8"/>
        </w:numPr>
      </w:pPr>
      <w:bookmarkStart w:id="76" w:name="_Toc342760038"/>
      <w:r>
        <w:t>O</w:t>
      </w:r>
      <w:r w:rsidR="003172F4">
        <w:t>n the Social Web</w:t>
      </w:r>
      <w:bookmarkEnd w:id="76"/>
    </w:p>
    <w:p w:rsidR="003172F4" w:rsidRDefault="00F2425C" w:rsidP="006E0D0B">
      <w:r>
        <w:t>A</w:t>
      </w:r>
      <w:r w:rsidR="003172F4">
        <w:t>bel and herder [2011] developed and evaluated the performance of several cross-system user modeling strategies</w:t>
      </w:r>
      <w:r w:rsidR="009802C7">
        <w:t xml:space="preserve"> </w:t>
      </w:r>
      <w:r w:rsidR="003172F4">
        <w:t>in the context of recommender systems</w:t>
      </w:r>
      <w:r w:rsidR="009802C7">
        <w:t xml:space="preserve"> </w:t>
      </w:r>
      <w:r w:rsidR="003172F4">
        <w:t>.</w:t>
      </w:r>
      <w:r w:rsidR="009802C7">
        <w:t xml:space="preserve">they analyzed large dataset of more 25000 user profiles from </w:t>
      </w:r>
      <w:r w:rsidR="009802C7" w:rsidRPr="009802C7">
        <w:t>Facebook</w:t>
      </w:r>
      <w:r w:rsidR="009802C7">
        <w:t xml:space="preserve"> ,LinkedIn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304E92" w:rsidRPr="00304E92">
        <w:t>delicious</w:t>
      </w:r>
      <w:r w:rsidR="00304E92">
        <w:t xml:space="preserve"> and aggregated the</w:t>
      </w:r>
      <w:r w:rsidR="00C3166D">
        <w:t>ir data and created  SN aggregated tool for improving recommendation results</w:t>
      </w:r>
      <w:r w:rsidR="009802C7">
        <w:t xml:space="preserve"> </w:t>
      </w:r>
      <w:r w:rsidR="003172F4">
        <w:t xml:space="preserve"> The evaluation results show that the proposed methods solve the cold-start problem and </w:t>
      </w:r>
      <w:r w:rsidR="009802C7">
        <w:t>improve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77" w:name="_Toc341726147"/>
      <w:bookmarkStart w:id="78" w:name="_Toc341797975"/>
      <w:bookmarkStart w:id="79" w:name="_Toc341800575"/>
      <w:bookmarkStart w:id="80" w:name="_Toc341726148"/>
      <w:bookmarkStart w:id="81" w:name="_Toc341797976"/>
      <w:bookmarkStart w:id="82" w:name="_Toc341800576"/>
      <w:bookmarkStart w:id="83" w:name="_Toc341726149"/>
      <w:bookmarkStart w:id="84" w:name="_Toc341797977"/>
      <w:bookmarkStart w:id="85" w:name="_Toc341800577"/>
      <w:bookmarkStart w:id="86" w:name="_Toc341726150"/>
      <w:bookmarkStart w:id="87" w:name="_Toc341797978"/>
      <w:bookmarkStart w:id="88" w:name="_Toc341800578"/>
      <w:bookmarkStart w:id="89" w:name="_Toc341726151"/>
      <w:bookmarkStart w:id="90" w:name="_Toc341797979"/>
      <w:bookmarkStart w:id="91" w:name="_Toc341800579"/>
      <w:bookmarkStart w:id="92" w:name="_Toc341726152"/>
      <w:bookmarkStart w:id="93" w:name="_Toc341797980"/>
      <w:bookmarkStart w:id="94" w:name="_Toc341800580"/>
      <w:bookmarkStart w:id="95" w:name="_Toc341800582"/>
      <w:bookmarkStart w:id="96" w:name="_Toc341800583"/>
      <w:bookmarkStart w:id="97" w:name="_Toc341800584"/>
      <w:bookmarkStart w:id="98" w:name="_Toc342760039"/>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t>Summery</w:t>
      </w:r>
      <w:bookmarkEnd w:id="98"/>
      <w:r>
        <w:t xml:space="preserve"> </w:t>
      </w:r>
    </w:p>
    <w:p w:rsidR="00CC6019" w:rsidRDefault="00093FE2" w:rsidP="006E0D0B">
      <w:pPr>
        <w:pStyle w:val="NoSpacing"/>
        <w:jc w:val="both"/>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w:t>
      </w:r>
      <w:proofErr w:type="gramStart"/>
      <w:r w:rsidR="00C67F19">
        <w:t>of  attitudes</w:t>
      </w:r>
      <w:proofErr w:type="gramEnd"/>
      <w:r w:rsidR="00C67F19">
        <w:t>.</w:t>
      </w:r>
      <w:r w:rsidR="00CD1EFE">
        <w:t xml:space="preserve"> </w:t>
      </w:r>
      <w:r w:rsidR="009D0C58">
        <w:t xml:space="preserve">The Major barriers of </w:t>
      </w:r>
      <w:r w:rsidR="009D0C58" w:rsidRPr="006E0BF1">
        <w:t>recommender system</w:t>
      </w:r>
      <w:r w:rsidR="009D0C58">
        <w:t>s</w:t>
      </w:r>
      <w:r w:rsidR="009D0C58" w:rsidRPr="006E0BF1">
        <w:t xml:space="preserve"> </w:t>
      </w:r>
      <w:r w:rsidR="009D0C58">
        <w:t>is most of them with different recommending technique, different domains in different user context [</w:t>
      </w:r>
      <w:proofErr w:type="spellStart"/>
      <w:r w:rsidR="009D0C58">
        <w:t>kuflik</w:t>
      </w:r>
      <w:proofErr w:type="spellEnd"/>
      <w:r w:rsidR="009D0C58">
        <w:t xml:space="preserve"> 2012], when </w:t>
      </w:r>
      <w:r w:rsidR="009D0C58">
        <w:lastRenderedPageBreak/>
        <w:t xml:space="preserve">users spread their modules across separate domains for example user have is music profile in Pandora while in IMDB he have movie preferences , in Amazon he have his favorite </w:t>
      </w:r>
      <w:r w:rsidR="009D0C58" w:rsidRPr="007C6190">
        <w:t>fashionable</w:t>
      </w:r>
      <w:r w:rsidR="009D0C58">
        <w:t xml:space="preserve"> shirts</w:t>
      </w:r>
      <w:r w:rsidR="00840ACB">
        <w:t xml:space="preserve"> etc</w:t>
      </w:r>
      <w:r w:rsidR="008B0F68">
        <w:t>.</w:t>
      </w:r>
      <w:r w:rsidR="00966D63">
        <w:t xml:space="preserve"> </w:t>
      </w:r>
      <w:r w:rsidR="008B0F68">
        <w:t xml:space="preserve">Common user at the World Wide Web have different context throw several domain </w:t>
      </w:r>
      <w:r w:rsidR="008B0F68" w:rsidRPr="008B0F68">
        <w:t>which</w:t>
      </w:r>
      <w:r w:rsidR="008B0F68">
        <w:t xml:space="preserve"> create user duplicated information</w:t>
      </w:r>
      <w:r w:rsidR="00CB4009">
        <w:t>,</w:t>
      </w:r>
      <w:r w:rsidR="008B0F68">
        <w:t xml:space="preserve"> </w:t>
      </w:r>
      <w:r w:rsidR="00CB4009">
        <w:t xml:space="preserve">data that was exist in one domain will not reflect on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understand this problem </w:t>
      </w:r>
      <w:r w:rsidR="00840ACB">
        <w:t xml:space="preserve">and </w:t>
      </w:r>
      <w:r w:rsidR="00840ACB" w:rsidRPr="00840ACB">
        <w:t>propose</w:t>
      </w:r>
      <w:r w:rsidR="00840ACB">
        <w:t xml:space="preserve"> </w:t>
      </w:r>
      <w:r w:rsidR="00840ACB" w:rsidRPr="00840ACB">
        <w:t>general framework</w:t>
      </w:r>
      <w:r w:rsidR="00840ACB">
        <w:t xml:space="preserve"> for enhancing the accuracy of user modeling in recommender systems</w:t>
      </w:r>
      <w:r w:rsidR="00713D60">
        <w:t xml:space="preserve">, he </w:t>
      </w:r>
      <w:r w:rsidR="00713D60" w:rsidRPr="00713D60">
        <w:t>suggest</w:t>
      </w:r>
      <w:r w:rsidR="00713D60">
        <w:t xml:space="preserve"> </w:t>
      </w:r>
      <w:r w:rsidR="00713D60" w:rsidRPr="00713D60">
        <w:t>user models mediation</w:t>
      </w:r>
      <w:r w:rsidR="00713D60">
        <w:t xml:space="preserve"> </w:t>
      </w:r>
      <w:r w:rsidR="00713D60" w:rsidRPr="00713D60">
        <w:t>process</w:t>
      </w:r>
      <w:r w:rsidR="00713D60">
        <w:t xml:space="preserve"> </w:t>
      </w:r>
      <w:r w:rsidR="007217E9">
        <w:t>that will be cross-user, cross-item, cross-context and cross-</w:t>
      </w:r>
      <w:r w:rsidR="00333D5F">
        <w:t xml:space="preserve">representation, in his </w:t>
      </w:r>
      <w:r w:rsidR="00333D5F" w:rsidRPr="00333D5F">
        <w:t>research</w:t>
      </w:r>
      <w:r w:rsidR="00645585">
        <w:t xml:space="preserve"> he develop a generic mediation mechanism for integrating user modeling data in a distributed environment. </w:t>
      </w:r>
      <w:r w:rsidR="00754DDB">
        <w:t>He</w:t>
      </w:r>
      <w:r w:rsidR="00645585">
        <w:t xml:space="preserve"> </w:t>
      </w:r>
      <w:proofErr w:type="gramStart"/>
      <w:r w:rsidR="009F4862">
        <w:t>contribute</w:t>
      </w:r>
      <w:proofErr w:type="gramEnd"/>
      <w:r w:rsidR="009F4862">
        <w:t xml:space="preserve"> to </w:t>
      </w:r>
      <w:r w:rsidR="00645585">
        <w:t xml:space="preserve">creation of more </w:t>
      </w:r>
      <w:r w:rsidR="00645585" w:rsidRPr="00645585">
        <w:t>accurate</w:t>
      </w:r>
      <w:r w:rsidR="00645585">
        <w:t xml:space="preserve"> user modeling</w:t>
      </w:r>
      <w:r w:rsidR="00754DDB">
        <w:t xml:space="preserve"> that will assist to hybrid recommendation </w:t>
      </w:r>
      <w:r w:rsidR="00754DDB" w:rsidRPr="00754DDB">
        <w:t>technique</w:t>
      </w:r>
      <w:r w:rsidR="00754DDB">
        <w:t>.</w:t>
      </w:r>
    </w:p>
    <w:p w:rsidR="00E337B9" w:rsidRDefault="00754DDB" w:rsidP="006E0D0B">
      <w:pPr>
        <w:ind w:firstLine="142"/>
      </w:pPr>
      <w:r>
        <w:t>We want to take this step forward</w:t>
      </w:r>
      <w:r w:rsidR="002E13B4">
        <w:t xml:space="preserve"> and</w:t>
      </w:r>
      <w:r>
        <w:t xml:space="preserve"> </w:t>
      </w:r>
      <w:r w:rsidR="009F4862">
        <w:t xml:space="preserve">used </w:t>
      </w:r>
      <w:proofErr w:type="spellStart"/>
      <w:r w:rsidR="009F4862">
        <w:t>Berkovsky</w:t>
      </w:r>
      <w:proofErr w:type="spellEnd"/>
      <w:r w:rsidR="009F4862">
        <w:t xml:space="preserve"> conclusion </w:t>
      </w:r>
      <w:r w:rsidR="002E13B4">
        <w:t xml:space="preserve">to </w:t>
      </w:r>
      <w:r w:rsidR="003A7444">
        <w:t>create</w:t>
      </w:r>
      <w:r w:rsidR="009F4862">
        <w:t xml:space="preserve"> cross-domain recommendation</w:t>
      </w:r>
      <w:r w:rsidR="00CA5424">
        <w:t xml:space="preserve"> </w:t>
      </w:r>
      <w:r w:rsidR="003A7444">
        <w:t xml:space="preserve">system with </w:t>
      </w:r>
      <w:r w:rsidR="00CA5424">
        <w:t xml:space="preserve">more </w:t>
      </w:r>
      <w:r w:rsidR="00CA5424" w:rsidRPr="00CA5424">
        <w:t>accurate</w:t>
      </w:r>
      <w:r w:rsidR="00CA5424">
        <w:t xml:space="preserve"> user model by collection user’s interest and preference from social networks and find the</w:t>
      </w:r>
      <w:r w:rsidR="00AB0909">
        <w:t xml:space="preserve"> their </w:t>
      </w:r>
      <w:r w:rsidR="00CA5424">
        <w:t>common taste</w:t>
      </w:r>
      <w:r w:rsidR="003A7444">
        <w:t xml:space="preserve"> </w:t>
      </w:r>
      <w:r w:rsidR="002E13B4">
        <w:t xml:space="preserve">as same  </w:t>
      </w:r>
      <w:r w:rsidR="003A7444">
        <w:t xml:space="preserve">Liu also collect user preference throw social networks </w:t>
      </w:r>
      <w:r w:rsidR="002E13B4">
        <w:t>and base his recommendation from</w:t>
      </w:r>
      <w:r w:rsidR="005A5142">
        <w:t xml:space="preserve"> machine learning , but machine learning require process that not contribute to cold start problem for overcoming this</w:t>
      </w:r>
      <w:r w:rsidR="00434E3E">
        <w:t xml:space="preserve"> problem contend base recommender system that will used graph for mapping </w:t>
      </w:r>
      <w:r w:rsidR="00AE799A">
        <w:t xml:space="preserve">user interest relation . </w:t>
      </w:r>
      <w:proofErr w:type="spellStart"/>
      <w:r w:rsidR="00AE799A" w:rsidRPr="002F2135">
        <w:t>Fernández-Tobías</w:t>
      </w:r>
      <w:proofErr w:type="spellEnd"/>
      <w:r w:rsidR="00AE799A">
        <w:t xml:space="preserve"> mapped in graph relation between music and location interest we want to create generic process with abilities to map any </w:t>
      </w:r>
      <w:r w:rsidR="008F32C6">
        <w:t>type of interest</w:t>
      </w:r>
      <w:r w:rsidR="00AE799A">
        <w:t xml:space="preserve"> </w:t>
      </w:r>
      <w:r w:rsidR="008F32C6">
        <w:t xml:space="preserve">inside </w:t>
      </w:r>
      <w:r w:rsidR="00E70B09">
        <w:t xml:space="preserve">large scale </w:t>
      </w:r>
      <w:r w:rsidR="008F32C6">
        <w:t>mathematic graph</w:t>
      </w:r>
      <w:r w:rsidR="00E25867">
        <w:t>. Recommendation process can be</w:t>
      </w:r>
      <w:r w:rsidR="008F32C6">
        <w:t xml:space="preserve"> </w:t>
      </w:r>
      <w:r w:rsidR="00E25867">
        <w:t xml:space="preserve">Usage throw </w:t>
      </w:r>
      <w:r w:rsidR="008F32C6">
        <w:t xml:space="preserve">graph </w:t>
      </w:r>
      <w:r w:rsidR="00E25867">
        <w:t>traverse algorithms for finding optimal recommendation algorithm and create</w:t>
      </w:r>
      <w:r w:rsidR="008F32C6">
        <w:t xml:space="preserve"> cross-domain recommendation when our base data was ported throw</w:t>
      </w:r>
      <w:r w:rsidR="00E70B09">
        <w:t xml:space="preserve"> </w:t>
      </w:r>
      <w:r w:rsidR="008F6381">
        <w:t>user’s personalization interest</w:t>
      </w:r>
      <w:r w:rsidR="00E70B09">
        <w:t xml:space="preserve"> </w:t>
      </w:r>
      <w:r w:rsidR="008F6381">
        <w:t xml:space="preserve">exist inside </w:t>
      </w:r>
      <w:r w:rsidR="008F32C6">
        <w:t xml:space="preserve">Social networks </w:t>
      </w:r>
      <w:r w:rsidR="00E25867">
        <w:t xml:space="preserve">into graph database </w:t>
      </w:r>
      <w:r w:rsidR="008F6381">
        <w:t>will be attribution</w:t>
      </w:r>
      <w:r w:rsidR="00E337B9">
        <w:t xml:space="preserve"> the cold start problem.</w:t>
      </w:r>
    </w:p>
    <w:p w:rsidR="00754DDB" w:rsidDel="000A3142" w:rsidRDefault="00E25867">
      <w:pPr>
        <w:rPr>
          <w:del w:id="99" w:author="Tsvika Kuflik" w:date="2012-12-02T07:41:00Z"/>
        </w:rPr>
      </w:pPr>
      <w:del w:id="100" w:author="Tsvika Kuflik" w:date="2012-12-02T07:41:00Z">
        <w:r w:rsidDel="000A3142">
          <w:delText xml:space="preserve"> </w:delText>
        </w:r>
        <w:bookmarkStart w:id="101" w:name="_Toc342758416"/>
        <w:bookmarkStart w:id="102" w:name="_Toc342758446"/>
        <w:bookmarkEnd w:id="101"/>
        <w:bookmarkEnd w:id="102"/>
      </w:del>
    </w:p>
    <w:p w:rsidR="007217E9" w:rsidDel="000A3142" w:rsidRDefault="007217E9">
      <w:pPr>
        <w:rPr>
          <w:del w:id="103" w:author="Tsvika Kuflik" w:date="2012-12-02T07:41:00Z"/>
        </w:rPr>
      </w:pPr>
      <w:bookmarkStart w:id="104" w:name="_Toc342758417"/>
      <w:bookmarkStart w:id="105" w:name="_Toc342758447"/>
      <w:bookmarkEnd w:id="104"/>
      <w:bookmarkEnd w:id="105"/>
    </w:p>
    <w:p w:rsidR="00780EC0" w:rsidRDefault="005F1B27" w:rsidP="00BE19C2">
      <w:pPr>
        <w:pStyle w:val="Heading1"/>
        <w:numPr>
          <w:ilvl w:val="0"/>
          <w:numId w:val="8"/>
        </w:numPr>
      </w:pPr>
      <w:bookmarkStart w:id="106" w:name="_Toc342760040"/>
      <w:r w:rsidRPr="005F1B27">
        <w:t>Research Goals and Questions</w:t>
      </w:r>
      <w:bookmarkEnd w:id="106"/>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5C5356" w:rsidDel="005C5356" w:rsidRDefault="005C5356" w:rsidP="006E0D0B">
      <w:pPr>
        <w:spacing w:after="0"/>
        <w:ind w:firstLine="142"/>
        <w:jc w:val="both"/>
        <w:rPr>
          <w:del w:id="107" w:author="Tsvika Kuflik" w:date="2012-12-02T08:40:00Z"/>
        </w:rPr>
      </w:pPr>
      <w:r>
        <w:t>As social networks are known to be rich source for freely available diverse personal information, we plan to explore the use of such source for cross domain recommendation.</w:t>
      </w:r>
    </w:p>
    <w:p w:rsidR="00854D0B" w:rsidRDefault="005C5356" w:rsidP="006E0D0B">
      <w:pPr>
        <w:spacing w:after="0"/>
        <w:ind w:firstLine="142"/>
        <w:jc w:val="both"/>
      </w:pPr>
      <w:r>
        <w:t xml:space="preserve">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3F33A2" w:rsidRDefault="00AA7D22" w:rsidP="006E0D0B">
      <w:pPr>
        <w:jc w:val="both"/>
        <w:rPr>
          <w:i/>
          <w:iCs/>
        </w:rPr>
      </w:pPr>
      <w:r w:rsidRPr="003F33A2">
        <w:rPr>
          <w:i/>
          <w:iCs/>
        </w:rPr>
        <w:lastRenderedPageBreak/>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8171BF" w:rsidP="00BE19C2">
      <w:pPr>
        <w:pStyle w:val="Heading1"/>
        <w:numPr>
          <w:ilvl w:val="0"/>
          <w:numId w:val="8"/>
        </w:numPr>
      </w:pPr>
      <w:bookmarkStart w:id="108" w:name="_Toc342760041"/>
      <w:r>
        <w:t>Tools</w:t>
      </w:r>
      <w:r w:rsidRPr="00BE19C2">
        <w:t xml:space="preserve"> </w:t>
      </w:r>
      <w:r w:rsidR="00BE19C2" w:rsidRPr="00BE19C2">
        <w:t>and Methods</w:t>
      </w:r>
      <w:bookmarkEnd w:id="108"/>
    </w:p>
    <w:p w:rsidR="00B47282" w:rsidRDefault="004A7A56" w:rsidP="006E0D0B">
      <w:pPr>
        <w:jc w:val="both"/>
      </w:pPr>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r w:rsidR="002424AC">
        <w:rPr>
          <w:rStyle w:val="FootnoteReference"/>
        </w:rPr>
        <w:footnoteReference w:id="9"/>
      </w:r>
      <w:r w:rsidR="00BA4022">
        <w:t xml:space="preserve">from a specific social network – </w:t>
      </w:r>
      <w:commentRangeStart w:id="109"/>
      <w:proofErr w:type="spellStart"/>
      <w:r w:rsidR="002424AC">
        <w:t>P</w:t>
      </w:r>
      <w:commentRangeStart w:id="110"/>
      <w:r w:rsidR="00BA4022">
        <w:t>int</w:t>
      </w:r>
      <w:r w:rsidR="001A5412">
        <w:t>e</w:t>
      </w:r>
      <w:r w:rsidR="00BA4022">
        <w:t>rest</w:t>
      </w:r>
      <w:commentRangeEnd w:id="110"/>
      <w:proofErr w:type="spellEnd"/>
      <w:r w:rsidR="00BA4022">
        <w:rPr>
          <w:rStyle w:val="CommentReference"/>
        </w:rPr>
        <w:commentReference w:id="110"/>
      </w:r>
      <w:commentRangeEnd w:id="109"/>
      <w:r w:rsidR="005C5356">
        <w:rPr>
          <w:rStyle w:val="CommentReference"/>
        </w:rPr>
        <w:commentReference w:id="109"/>
      </w:r>
      <w:r w:rsidR="00BA4022">
        <w:t xml:space="preserve"> and build a</w:t>
      </w:r>
      <w:r>
        <w:t xml:space="preserve"> graph</w:t>
      </w:r>
      <w:r w:rsidR="0055393D">
        <w:t xml:space="preserve"> </w:t>
      </w:r>
      <w:r w:rsidR="00BA4022">
        <w:t xml:space="preserve">that </w:t>
      </w:r>
      <w:r w:rsidR="0055393D">
        <w:t xml:space="preserve">will represent the connection between </w:t>
      </w:r>
      <w:proofErr w:type="gramStart"/>
      <w:r w:rsidR="00415017">
        <w:t>traits,</w:t>
      </w:r>
      <w:proofErr w:type="gramEnd"/>
      <w:r w:rsidR="00B47282">
        <w:t xml:space="preserve"> the research will work by two </w:t>
      </w:r>
      <w:r w:rsidR="00C0148A">
        <w:t>steps:</w:t>
      </w:r>
    </w:p>
    <w:p w:rsidR="00B47282" w:rsidRDefault="0055393D" w:rsidP="006E0D0B">
      <w:pPr>
        <w:pStyle w:val="ListParagraph"/>
        <w:numPr>
          <w:ilvl w:val="0"/>
          <w:numId w:val="28"/>
        </w:numPr>
        <w:jc w:val="both"/>
      </w:pPr>
      <w:proofErr w:type="spellStart"/>
      <w:proofErr w:type="gramStart"/>
      <w:r w:rsidRPr="006E0D0B">
        <w:rPr>
          <w:b/>
          <w:bCs/>
        </w:rPr>
        <w:t>TraitsFinder</w:t>
      </w:r>
      <w:proofErr w:type="spellEnd"/>
      <w:r w:rsidR="00B47282">
        <w:rPr>
          <w:b/>
          <w:bCs/>
        </w:rPr>
        <w:t xml:space="preserve"> </w:t>
      </w:r>
      <w:r>
        <w:t xml:space="preserve"> will</w:t>
      </w:r>
      <w:proofErr w:type="gramEnd"/>
      <w:r>
        <w:t xml:space="preserve"> crawl</w:t>
      </w:r>
      <w:r w:rsidR="00415017">
        <w:t xml:space="preserve"> </w:t>
      </w:r>
      <w:proofErr w:type="spellStart"/>
      <w:r w:rsidR="00B47282">
        <w:t>pinterest</w:t>
      </w:r>
      <w:proofErr w:type="spellEnd"/>
      <w:r w:rsidR="00B47282">
        <w:t xml:space="preserve"> social </w:t>
      </w:r>
      <w:r w:rsidR="001A5412">
        <w:t>networks</w:t>
      </w:r>
      <w:r>
        <w:t xml:space="preserve"> and collect </w:t>
      </w:r>
      <w:r w:rsidR="00B47282">
        <w:t xml:space="preserve">user’s information in our </w:t>
      </w:r>
      <w:r w:rsidR="00C0148A">
        <w:t>servers, the outcome of this step is users folder with user information save in XML files.</w:t>
      </w:r>
    </w:p>
    <w:p w:rsidR="00415017" w:rsidRDefault="00B47282" w:rsidP="006E0D0B">
      <w:pPr>
        <w:pStyle w:val="ListParagraph"/>
        <w:numPr>
          <w:ilvl w:val="0"/>
          <w:numId w:val="28"/>
        </w:numPr>
        <w:jc w:val="both"/>
      </w:pPr>
      <w:proofErr w:type="spellStart"/>
      <w:r w:rsidRPr="008D50D1">
        <w:rPr>
          <w:b/>
          <w:bCs/>
        </w:rPr>
        <w:t>TraitsFinder</w:t>
      </w:r>
      <w:proofErr w:type="spellEnd"/>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111" w:name="_Toc341699004"/>
      <w:bookmarkStart w:id="112" w:name="_Toc341699178"/>
      <w:bookmarkStart w:id="113" w:name="_Toc341717713"/>
      <w:bookmarkStart w:id="114" w:name="_Toc341726157"/>
      <w:bookmarkStart w:id="115" w:name="_Toc341797985"/>
      <w:bookmarkStart w:id="116" w:name="_Toc341800588"/>
      <w:bookmarkStart w:id="117" w:name="_Toc341699005"/>
      <w:bookmarkStart w:id="118" w:name="_Toc341699179"/>
      <w:bookmarkStart w:id="119" w:name="_Toc341717714"/>
      <w:bookmarkStart w:id="120" w:name="_Toc341726158"/>
      <w:bookmarkStart w:id="121" w:name="_Toc341797986"/>
      <w:bookmarkStart w:id="122" w:name="_Toc341800589"/>
      <w:bookmarkStart w:id="123" w:name="_Toc265189162"/>
      <w:bookmarkStart w:id="124" w:name="_Toc263793127"/>
      <w:bookmarkStart w:id="125" w:name="_Toc342760042"/>
      <w:bookmarkEnd w:id="111"/>
      <w:bookmarkEnd w:id="112"/>
      <w:bookmarkEnd w:id="113"/>
      <w:bookmarkEnd w:id="114"/>
      <w:bookmarkEnd w:id="115"/>
      <w:bookmarkEnd w:id="116"/>
      <w:bookmarkEnd w:id="117"/>
      <w:bookmarkEnd w:id="118"/>
      <w:bookmarkEnd w:id="119"/>
      <w:bookmarkEnd w:id="120"/>
      <w:bookmarkEnd w:id="121"/>
      <w:bookmarkEnd w:id="122"/>
      <w:r>
        <w:t>Methods</w:t>
      </w:r>
      <w:bookmarkEnd w:id="125"/>
    </w:p>
    <w:p w:rsidR="00987F91" w:rsidRDefault="00854D0B" w:rsidP="00684F81">
      <w:pPr>
        <w:jc w:val="both"/>
        <w:rPr>
          <w:b/>
          <w:bCs/>
        </w:rPr>
      </w:pPr>
      <w:r>
        <w:t xml:space="preserve">The research is a design research </w:t>
      </w:r>
      <w:r w:rsidR="005C5356">
        <w:t>[</w:t>
      </w:r>
      <w:commentRangeStart w:id="126"/>
      <w:proofErr w:type="spellStart"/>
      <w:r>
        <w:t>Hevner</w:t>
      </w:r>
      <w:commentRangeEnd w:id="126"/>
      <w:proofErr w:type="spellEnd"/>
      <w:r w:rsidR="00BA4022">
        <w:rPr>
          <w:rStyle w:val="CommentReference"/>
        </w:rPr>
        <w:commentReference w:id="126"/>
      </w:r>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proofErr w:type="gramStart"/>
      <w:r w:rsidR="005B11D2">
        <w:t>B</w:t>
      </w:r>
      <w:r w:rsidR="00B23A88">
        <w:t>y</w:t>
      </w:r>
      <w:proofErr w:type="gramEnd"/>
      <w:r w:rsidR="00C72BBE">
        <w:t xml:space="preserve"> Our </w:t>
      </w:r>
      <w:r w:rsidR="00C72BBE">
        <w:rPr>
          <w:rFonts w:ascii="Tahoma" w:hAnsi="Tahoma" w:cs="Tahoma"/>
          <w:sz w:val="20"/>
          <w:szCs w:val="20"/>
        </w:rPr>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127" w:name="_Toc342760043"/>
      <w:r>
        <w:t>Data Source</w:t>
      </w:r>
      <w:bookmarkEnd w:id="127"/>
    </w:p>
    <w:p w:rsidR="00524C99" w:rsidRDefault="001D7585" w:rsidP="006E0D0B">
      <w:pPr>
        <w:jc w:val="both"/>
      </w:pPr>
      <w:r>
        <w:t>Our data source is</w:t>
      </w:r>
      <w:r w:rsidR="00F02231">
        <w:t xml:space="preserve"> users</w:t>
      </w:r>
      <w:r>
        <w:t xml:space="preserve"> </w:t>
      </w:r>
      <w:r w:rsidR="00F02231">
        <w:t xml:space="preserve">personal </w:t>
      </w:r>
      <w:r w:rsidR="005C5356">
        <w:t>preferences</w:t>
      </w:r>
      <w:r w:rsidR="00F02231">
        <w:t xml:space="preserve"> that exits at </w:t>
      </w:r>
      <w:r w:rsidR="005C5356">
        <w:t xml:space="preserve">a </w:t>
      </w:r>
      <w:r w:rsidR="00F02231">
        <w:t xml:space="preserve">SN called </w:t>
      </w:r>
      <w:proofErr w:type="spellStart"/>
      <w:r w:rsidR="00F02231">
        <w:t>pinterest</w:t>
      </w:r>
      <w:proofErr w:type="spellEnd"/>
      <w:del w:id="128" w:author="Tsvika Kuflik" w:date="2012-12-02T08:29:00Z">
        <w:r w:rsidR="00F02231" w:rsidDel="00C63D41">
          <w:delText xml:space="preserve"> </w:delText>
        </w:r>
      </w:del>
      <w:r w:rsidR="00F02231">
        <w:t xml:space="preserve">, inside </w:t>
      </w:r>
      <w:proofErr w:type="spellStart"/>
      <w:r w:rsidR="00F02231">
        <w:t>Pinterest</w:t>
      </w:r>
      <w:proofErr w:type="spellEnd"/>
      <w:r w:rsidR="00F02231">
        <w:t xml:space="preserve"> we can extract users albums that represent user interests like hobbies food , music etc.</w:t>
      </w:r>
      <w:ins w:id="129" w:author="Tsvika Kuflik" w:date="2012-12-02T08:42:00Z">
        <w:r w:rsidR="005C5356">
          <w:t xml:space="preserve"> </w:t>
        </w:r>
      </w:ins>
      <w:r w:rsidR="00BA4022">
        <w:rPr>
          <w:rStyle w:val="CommentReference"/>
        </w:rPr>
        <w:commentReference w:id="130"/>
      </w:r>
      <w:bookmarkStart w:id="131" w:name="_Toc341875274"/>
      <w:bookmarkStart w:id="132" w:name="_Toc341959340"/>
      <w:bookmarkEnd w:id="131"/>
      <w:bookmarkEnd w:id="132"/>
      <w:r w:rsidR="00446717">
        <w:t>Since we want to rely on social networks (SN) as source</w:t>
      </w:r>
      <w:r w:rsidR="005C5356">
        <w:t xml:space="preserve">, </w:t>
      </w:r>
      <w:del w:id="133" w:author="Tsvika Kuflik" w:date="2012-12-02T08:43:00Z">
        <w:r w:rsidR="00446717" w:rsidDel="005C5356">
          <w:delText xml:space="preserve"> </w:delText>
        </w:r>
      </w:del>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exist, it’s have more them one billion members, it’s update very frequently – today most of their users user updates data in the mobile devices, since it’s popularity it’s cover almost any type of population at any age.</w:t>
      </w:r>
      <w:r w:rsidR="005C5356">
        <w:t xml:space="preserve"> However, after </w:t>
      </w:r>
      <w:r w:rsidR="00446717">
        <w:t>massive investigation with Facebook API we discover</w:t>
      </w:r>
      <w:r w:rsidR="005C5356">
        <w:t>ed</w:t>
      </w:r>
      <w:r w:rsidR="00446717">
        <w:t xml:space="preserve"> that Facebook </w:t>
      </w:r>
      <w:r w:rsidR="005C5356">
        <w:t xml:space="preserve">does </w:t>
      </w:r>
      <w:r w:rsidR="00446717">
        <w:t xml:space="preserve">not allow developers to collect data from Facebook users (if this ability was exist and publish most likely Facebook have been busy with defending </w:t>
      </w:r>
      <w:r w:rsidR="005C5356">
        <w:t xml:space="preserve">itself </w:t>
      </w:r>
      <w:r w:rsidR="00446717">
        <w:t>agents legal claim</w:t>
      </w:r>
      <w:r w:rsidR="005C5356">
        <w:t>s</w:t>
      </w:r>
      <w:r w:rsidR="00446717">
        <w:t>) instead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del w:id="134" w:author="Tsvika Kuflik" w:date="2012-12-02T08:46:00Z">
        <w:r w:rsidR="00446717" w:rsidDel="005C5356">
          <w:delText xml:space="preserve"> </w:delText>
        </w:r>
      </w:del>
      <w:r w:rsidR="00446717">
        <w:t>.</w:t>
      </w:r>
      <w:r w:rsidR="005C5356">
        <w:t xml:space="preserve"> Hence we </w:t>
      </w:r>
      <w:r w:rsidR="00524C99">
        <w:t>decide</w:t>
      </w:r>
      <w:r w:rsidR="00C63D41">
        <w:t>d</w:t>
      </w:r>
      <w:r w:rsidR="00524C99">
        <w:t xml:space="preserve"> to </w:t>
      </w:r>
      <w:r w:rsidR="00C63D41" w:rsidRPr="00524C99">
        <w:t>abandon</w:t>
      </w:r>
      <w:r w:rsidR="00524C99">
        <w:t xml:space="preserve"> Facebook for several problems we encounter</w:t>
      </w:r>
      <w:r w:rsidR="00C63D41">
        <w:t>ed</w:t>
      </w:r>
      <w:r w:rsidR="00524C99">
        <w:t>:</w:t>
      </w:r>
    </w:p>
    <w:p w:rsidR="00903DCA" w:rsidRDefault="00903DCA" w:rsidP="006E0D0B">
      <w:pPr>
        <w:pStyle w:val="ListParagraph"/>
        <w:numPr>
          <w:ilvl w:val="0"/>
          <w:numId w:val="18"/>
        </w:numPr>
        <w:jc w:val="both"/>
      </w:pPr>
      <w:r w:rsidRPr="00903DCA">
        <w:rPr>
          <w:b/>
          <w:bCs/>
        </w:rPr>
        <w:t>Sampling</w:t>
      </w:r>
      <w:r w:rsidRPr="003F33A2">
        <w:rPr>
          <w:b/>
          <w:bCs/>
        </w:rPr>
        <w:t xml:space="preserve"> problem</w:t>
      </w:r>
      <w:r>
        <w:t xml:space="preserve"> -   in Facebook we can’t samples random users</w:t>
      </w:r>
      <w:del w:id="135" w:author="Tsvika Kuflik" w:date="2012-12-02T08:47:00Z">
        <w:r w:rsidDel="005C5356">
          <w:delText xml:space="preserve"> </w:delText>
        </w:r>
      </w:del>
      <w:r w:rsidR="005C5356">
        <w:t>’</w:t>
      </w:r>
      <w:r>
        <w:t xml:space="preserve"> instant</w:t>
      </w:r>
      <w:r w:rsidR="005C5356">
        <w:t>s and</w:t>
      </w:r>
      <w:r>
        <w:t xml:space="preserve"> we need to create some kind of “bait” for calling our users ,with this action our effort will be leaning for particular population (population that was interest in our application ).</w:t>
      </w:r>
    </w:p>
    <w:p w:rsidR="00DF7AF9" w:rsidRPr="003F33A2" w:rsidRDefault="00903DCA" w:rsidP="006E0D0B">
      <w:pPr>
        <w:pStyle w:val="ListParagraph"/>
        <w:numPr>
          <w:ilvl w:val="0"/>
          <w:numId w:val="18"/>
        </w:numPr>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proofErr w:type="gramStart"/>
      <w:r w:rsidR="00DF7AF9">
        <w:t>users</w:t>
      </w:r>
      <w:proofErr w:type="gramEnd"/>
      <w:r w:rsidR="00DF7AF9">
        <w:t xml:space="preserve"> </w:t>
      </w:r>
      <w:r>
        <w:t>wall</w:t>
      </w:r>
      <w:r w:rsidR="00DF7AF9">
        <w:t xml:space="preserve"> – this action will not </w:t>
      </w:r>
      <w:r w:rsidR="00DF7AF9">
        <w:lastRenderedPageBreak/>
        <w:t>help to expand our sampling</w:t>
      </w:r>
      <w:del w:id="136" w:author="Tsvika Kuflik" w:date="2012-12-02T08:48:00Z">
        <w:r w:rsidR="00DF7AF9" w:rsidDel="009B2FAF">
          <w:delText xml:space="preserve"> </w:delText>
        </w:r>
      </w:del>
      <w:r w:rsidR="00DF7AF9">
        <w:t xml:space="preserve">, intend it’s will create </w:t>
      </w:r>
      <w:r w:rsidR="009B2FAF">
        <w:t xml:space="preserve">a </w:t>
      </w:r>
      <w:r w:rsidR="00DF7AF9">
        <w:t>circle of users that will use the application.</w:t>
      </w:r>
    </w:p>
    <w:p w:rsidR="00DF7AF9" w:rsidRPr="003F33A2" w:rsidRDefault="00DF7AF9" w:rsidP="006E0D0B">
      <w:pPr>
        <w:pStyle w:val="ListParagraph"/>
        <w:numPr>
          <w:ilvl w:val="0"/>
          <w:numId w:val="18"/>
        </w:numPr>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ins w:id="137" w:author="Tsvika Kuflik" w:date="2012-12-02T08:49:00Z">
        <w:r w:rsidR="009B2FAF">
          <w:t xml:space="preserve"> </w:t>
        </w:r>
      </w:ins>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del w:id="138" w:author="Tsvika Kuflik" w:date="2012-12-02T08:49:00Z">
        <w:r w:rsidRPr="00DF7AF9" w:rsidDel="009B2FAF">
          <w:delText xml:space="preserve"> </w:delText>
        </w:r>
      </w:del>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 birth cake with no explanation what we can understand form this picture</w:t>
      </w:r>
      <w:del w:id="139" w:author="Tsvika Kuflik" w:date="2012-12-02T08:50:00Z">
        <w:r w:rsidDel="009B2FAF">
          <w:delText xml:space="preserve"> </w:delText>
        </w:r>
      </w:del>
      <w:proofErr w:type="gramStart"/>
      <w:r>
        <w:t>, that</w:t>
      </w:r>
      <w:proofErr w:type="gramEnd"/>
      <w:r>
        <w:t xml:space="preserve"> he have birthday party, he love to bake cake or he just love cake.</w:t>
      </w:r>
    </w:p>
    <w:p w:rsidR="00DF7AF9" w:rsidRPr="003F33A2" w:rsidRDefault="00DF7AF9" w:rsidP="006E0D0B">
      <w:pPr>
        <w:pStyle w:val="ListParagraph"/>
        <w:numPr>
          <w:ilvl w:val="0"/>
          <w:numId w:val="18"/>
        </w:numPr>
        <w:jc w:val="both"/>
        <w:rPr>
          <w:b/>
          <w:bCs/>
        </w:rPr>
      </w:pPr>
      <w:r w:rsidRPr="00326E81">
        <w:rPr>
          <w:b/>
          <w:bCs/>
        </w:rPr>
        <w:t>Legal issues</w:t>
      </w:r>
      <w:r>
        <w:t xml:space="preserve"> – if we use Facebook we will need to ask or mention to the user this is academic experiment - this can also harm our user sampling.</w:t>
      </w:r>
    </w:p>
    <w:p w:rsidR="00446717" w:rsidDel="004011A5" w:rsidRDefault="009B2FAF" w:rsidP="008C6C82">
      <w:pPr>
        <w:spacing w:after="0"/>
        <w:ind w:firstLine="142"/>
        <w:jc w:val="both"/>
        <w:rPr>
          <w:del w:id="140" w:author="Tsvika Kuflik" w:date="2012-12-02T09:27:00Z"/>
        </w:rPr>
      </w:pPr>
      <w:r>
        <w:t xml:space="preserve">Unlike </w:t>
      </w:r>
      <w:del w:id="141" w:author="Tsvika Kuflik" w:date="2012-12-02T08:51:00Z">
        <w:r w:rsidR="00DF7AF9" w:rsidDel="009B2FAF">
          <w:delText xml:space="preserve"> </w:delText>
        </w:r>
      </w:del>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ins w:id="142" w:author="Tsvika Kuflik" w:date="2012-12-02T08:51:00Z">
        <w:r>
          <w:t xml:space="preserve">. </w:t>
        </w:r>
      </w:ins>
      <w:commentRangeStart w:id="143"/>
      <w:proofErr w:type="spellStart"/>
      <w:r w:rsidR="00061B6E">
        <w:t>Pinterest</w:t>
      </w:r>
      <w:proofErr w:type="spellEnd"/>
      <w:r w:rsidR="00061B6E">
        <w:t xml:space="preserve"> is </w:t>
      </w:r>
      <w:r>
        <w:t xml:space="preserve">a </w:t>
      </w:r>
      <w:commentRangeStart w:id="144"/>
      <w:r w:rsidR="00DB08FA">
        <w:t>curator photograph sharing</w:t>
      </w:r>
      <w:r w:rsidR="00A83575" w:rsidRPr="00A83575">
        <w:t xml:space="preserve"> </w:t>
      </w:r>
      <w:r w:rsidR="00061B6E">
        <w:t xml:space="preserve">social </w:t>
      </w:r>
      <w:r w:rsidR="007B183C">
        <w:t>network</w:t>
      </w:r>
      <w:commentRangeEnd w:id="144"/>
      <w:r>
        <w:rPr>
          <w:rStyle w:val="CommentReference"/>
        </w:rPr>
        <w:commentReference w:id="144"/>
      </w:r>
      <w:commentRangeEnd w:id="143"/>
      <w:r w:rsidR="004011A5">
        <w:rPr>
          <w:rStyle w:val="CommentReference"/>
        </w:rPr>
        <w:commentReference w:id="143"/>
      </w:r>
      <w:r w:rsidR="00DB08FA">
        <w:t>.</w:t>
      </w:r>
    </w:p>
    <w:p w:rsidR="00DB08FA" w:rsidRDefault="004011A5" w:rsidP="008C6C82">
      <w:pPr>
        <w:spacing w:after="0"/>
        <w:ind w:firstLine="142"/>
        <w:jc w:val="both"/>
      </w:pPr>
      <w:ins w:id="145" w:author="Tsvika Kuflik" w:date="2012-12-02T09:27:00Z">
        <w:r>
          <w:t xml:space="preserve"> </w:t>
        </w:r>
      </w:ins>
      <w:proofErr w:type="spellStart"/>
      <w:r w:rsidR="00DB08FA">
        <w:t>Pinterest</w:t>
      </w:r>
      <w:proofErr w:type="spellEnd"/>
      <w:r>
        <w:t xml:space="preserve"> is</w:t>
      </w:r>
      <w:r w:rsidR="00DB08FA">
        <w:t xml:space="preserve"> not only simple and have specific attribution we need – in </w:t>
      </w:r>
      <w:proofErr w:type="spellStart"/>
      <w:r w:rsidR="00DB08FA">
        <w:t>Pinteres</w:t>
      </w:r>
      <w:proofErr w:type="spellEnd"/>
      <w:r w:rsidR="00DB08FA">
        <w:t xml:space="preserve"> user interested </w:t>
      </w:r>
      <w:r w:rsidR="00DB08FA" w:rsidRPr="00326E81">
        <w:rPr>
          <w:b/>
          <w:bCs/>
        </w:rPr>
        <w:t>catalogue</w:t>
      </w:r>
      <w:r>
        <w:rPr>
          <w:b/>
          <w:bCs/>
        </w:rPr>
        <w:t>d</w:t>
      </w:r>
      <w:r w:rsidR="00DB08FA">
        <w:t xml:space="preserve"> to subjects, we also get the connection between users – when user upload </w:t>
      </w:r>
      <w:r w:rsidR="009B4840">
        <w:t>photo and</w:t>
      </w:r>
      <w:r w:rsidR="00DB08FA">
        <w:t xml:space="preserve"> catalogue it</w:t>
      </w:r>
      <w:del w:id="146" w:author="Tsvika Kuflik" w:date="2012-12-02T09:27:00Z">
        <w:r w:rsidR="00DB08FA" w:rsidDel="004011A5">
          <w:delText xml:space="preserve"> </w:delText>
        </w:r>
      </w:del>
      <w:r w:rsidR="00DB08FA">
        <w:t>,</w:t>
      </w:r>
      <w:ins w:id="147" w:author="Tsvika Kuflik" w:date="2012-12-02T09:27:00Z">
        <w:r>
          <w:t xml:space="preserve"> </w:t>
        </w:r>
      </w:ins>
      <w:r w:rsidR="00DB08FA">
        <w:t xml:space="preserve">any other user that will pin this picture we can understand and analyze is </w:t>
      </w:r>
      <w:del w:id="148" w:author="Tsvika Kuflik" w:date="2012-12-02T09:28:00Z">
        <w:r w:rsidR="00DB08FA" w:rsidDel="004011A5">
          <w:delText xml:space="preserve"> </w:delText>
        </w:r>
      </w:del>
      <w:r w:rsidR="00DB08FA">
        <w:t>connection to that picture</w:t>
      </w:r>
      <w:del w:id="149" w:author="Tsvika Kuflik" w:date="2012-12-02T09:28:00Z">
        <w:r w:rsidR="00DB08FA" w:rsidDel="004011A5">
          <w:delText xml:space="preserve"> </w:delText>
        </w:r>
      </w:del>
      <w:r w:rsidR="00DB08FA">
        <w:t xml:space="preserve">, we have also very big advantage in </w:t>
      </w:r>
      <w:proofErr w:type="spellStart"/>
      <w:r w:rsidR="00DB08FA">
        <w:t>Pinteres</w:t>
      </w:r>
      <w:proofErr w:type="spellEnd"/>
      <w:r w:rsidR="00DB08FA">
        <w:t xml:space="preserve"> the subjects are basically our characteristic that we seek</w:t>
      </w:r>
      <w:del w:id="150" w:author="Tsvika Kuflik" w:date="2012-12-02T09:28:00Z">
        <w:r w:rsidR="00DB08FA" w:rsidDel="004011A5">
          <w:delText xml:space="preserve"> </w:delText>
        </w:r>
      </w:del>
      <w:r w:rsidR="00DB08FA">
        <w:t xml:space="preserve">. </w:t>
      </w:r>
      <w:r>
        <w:t xml:space="preserve">In </w:t>
      </w:r>
      <w:r w:rsidR="00DB08FA">
        <w:t xml:space="preserve">addition we don’t have to become entangled with random sampling issue – when can just sample all the </w:t>
      </w:r>
      <w:proofErr w:type="gramStart"/>
      <w:r w:rsidR="00DB08FA">
        <w:t>users .</w:t>
      </w:r>
      <w:proofErr w:type="gramEnd"/>
    </w:p>
    <w:p w:rsidR="00DB08FA" w:rsidRPr="00326E81" w:rsidRDefault="00DB08FA" w:rsidP="00031FBA">
      <w:pPr>
        <w:pStyle w:val="Heading3"/>
        <w:numPr>
          <w:ilvl w:val="2"/>
          <w:numId w:val="8"/>
        </w:numPr>
      </w:pPr>
      <w:bookmarkStart w:id="151" w:name="_Toc342760044"/>
      <w:r w:rsidRPr="00326E81">
        <w:t xml:space="preserve">Crawling </w:t>
      </w:r>
      <w:proofErr w:type="spellStart"/>
      <w:r w:rsidRPr="00326E81">
        <w:t>Pinterest</w:t>
      </w:r>
      <w:bookmarkEnd w:id="151"/>
      <w:proofErr w:type="spellEnd"/>
      <w:r w:rsidRPr="00326E81">
        <w:t xml:space="preserve"> </w:t>
      </w:r>
    </w:p>
    <w:p w:rsidR="00DB08FA" w:rsidRDefault="00DB08FA" w:rsidP="00684F81">
      <w:pPr>
        <w:jc w:val="both"/>
      </w:pPr>
      <w:r>
        <w:t xml:space="preserve">Unfortunately </w:t>
      </w:r>
      <w:proofErr w:type="spellStart"/>
      <w:r>
        <w:t>pinterest</w:t>
      </w:r>
      <w:proofErr w:type="spellEnd"/>
      <w:r>
        <w:t xml:space="preserve"> doesn’t have API,</w:t>
      </w:r>
      <w:r w:rsidR="004011A5">
        <w:t xml:space="preserve"> so in order to</w:t>
      </w:r>
      <w:r>
        <w:t xml:space="preserve"> </w:t>
      </w:r>
      <w:del w:id="152" w:author="Tsvika Kuflik" w:date="2012-12-02T09:29:00Z">
        <w:r w:rsidDel="004011A5">
          <w:delText xml:space="preserve">crawl </w:delText>
        </w:r>
      </w:del>
      <w:proofErr w:type="spellStart"/>
      <w:ins w:id="153" w:author="Tsvika Kuflik" w:date="2012-12-02T09:29:00Z">
        <w:r w:rsidR="004011A5">
          <w:t>crowl</w:t>
        </w:r>
        <w:proofErr w:type="spellEnd"/>
        <w:r w:rsidR="004011A5">
          <w:t xml:space="preserve"> </w:t>
        </w:r>
      </w:ins>
      <w:r>
        <w:t xml:space="preserve">the website we </w:t>
      </w:r>
      <w:r w:rsidR="004011A5">
        <w:t xml:space="preserve">connect to </w:t>
      </w:r>
      <w:r>
        <w:t xml:space="preserve">web application that </w:t>
      </w:r>
      <w:r w:rsidR="004011A5">
        <w:t xml:space="preserve">parse </w:t>
      </w:r>
      <w:r>
        <w:t>HTML web page and extract the data from web site:</w:t>
      </w:r>
      <w:ins w:id="154" w:author="Tsvika Kuflik" w:date="2012-11-27T19:24:00Z">
        <w:r w:rsidR="00BA4022">
          <w:t xml:space="preserve"> </w:t>
        </w:r>
      </w:ins>
      <w:r>
        <w:t xml:space="preserve">The data in </w:t>
      </w:r>
      <w:proofErr w:type="spellStart"/>
      <w:r>
        <w:t>Pinterest</w:t>
      </w:r>
      <w:proofErr w:type="spellEnd"/>
      <w:r>
        <w:t xml:space="preserve"> </w:t>
      </w:r>
      <w:commentRangeStart w:id="155"/>
      <w:r>
        <w:t>exist</w:t>
      </w:r>
      <w:r w:rsidR="00BA4022">
        <w:t>s</w:t>
      </w:r>
      <w:r>
        <w:t xml:space="preserve"> in chronologic way at the main page there pictures with comment when you press at one picture you access to user that upload the picture under is relevant subject. The hierarchy in </w:t>
      </w:r>
      <w:proofErr w:type="spellStart"/>
      <w:r>
        <w:t>pinterest</w:t>
      </w:r>
      <w:proofErr w:type="spellEnd"/>
      <w:r>
        <w:t xml:space="preserve"> is simple and constant is work as follow way: </w:t>
      </w:r>
      <w:commentRangeEnd w:id="155"/>
      <w:r w:rsidR="004011A5">
        <w:rPr>
          <w:rStyle w:val="CommentReference"/>
        </w:rPr>
        <w:commentReference w:id="155"/>
      </w:r>
    </w:p>
    <w:p w:rsidR="0081771B" w:rsidRDefault="00DB08FA" w:rsidP="008C6C82">
      <w:pPr>
        <w:keepNext/>
        <w:jc w:val="center"/>
      </w:pPr>
      <w:r>
        <w:rPr>
          <w:noProof/>
        </w:rPr>
        <w:drawing>
          <wp:inline distT="0" distB="0" distL="0" distR="0" wp14:anchorId="071881CB" wp14:editId="52380A3C">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B08FA" w:rsidRDefault="0081771B" w:rsidP="008C6C8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sidR="00223BF0">
        <w:t xml:space="preserve"> : </w:t>
      </w:r>
      <w:proofErr w:type="spellStart"/>
      <w:r w:rsidR="00223BF0">
        <w:t>P</w:t>
      </w:r>
      <w:r>
        <w:t>interest</w:t>
      </w:r>
      <w:proofErr w:type="spellEnd"/>
      <w:r>
        <w:t xml:space="preserve"> hierarchy</w:t>
      </w:r>
    </w:p>
    <w:p w:rsidR="00DB08FA" w:rsidRDefault="00DB08FA" w:rsidP="00977969">
      <w:r>
        <w:t xml:space="preserve">Since </w:t>
      </w:r>
      <w:r w:rsidR="004011A5">
        <w:t xml:space="preserve">the </w:t>
      </w:r>
      <w:r>
        <w:t xml:space="preserve">hierarchy is simple and fixed </w:t>
      </w:r>
      <w:proofErr w:type="gramStart"/>
      <w:r>
        <w:t>we</w:t>
      </w:r>
      <w:proofErr w:type="gramEnd"/>
      <w:r>
        <w:t xml:space="preserve"> can </w:t>
      </w:r>
      <w:commentRangeStart w:id="156"/>
      <w:r>
        <w:t>use the web crawler for establish our data</w:t>
      </w:r>
      <w:commentRangeEnd w:id="156"/>
      <w:r w:rsidR="00977969">
        <w:rPr>
          <w:rStyle w:val="CommentReference"/>
        </w:rPr>
        <w:commentReference w:id="156"/>
      </w:r>
      <w:r w:rsidR="00977969">
        <w:t>, as follows:</w:t>
      </w:r>
    </w:p>
    <w:p w:rsidR="00DB08FA" w:rsidRPr="008D50D1" w:rsidRDefault="00DB08FA">
      <w:pPr>
        <w:rPr>
          <w:i/>
          <w:iCs/>
        </w:rPr>
      </w:pPr>
      <w:r w:rsidRPr="008D50D1">
        <w:rPr>
          <w:i/>
          <w:iCs/>
        </w:rPr>
        <w:t>Go to pictures group G</w:t>
      </w:r>
    </w:p>
    <w:p w:rsidR="00DB08FA" w:rsidRPr="008D50D1" w:rsidRDefault="00DB08FA" w:rsidP="000A3142">
      <w:pPr>
        <w:pStyle w:val="NoSpacing"/>
        <w:rPr>
          <w:i/>
          <w:iCs/>
        </w:rPr>
      </w:pPr>
      <w:proofErr w:type="gramStart"/>
      <w:r w:rsidRPr="008D50D1">
        <w:rPr>
          <w:i/>
          <w:iCs/>
        </w:rPr>
        <w:lastRenderedPageBreak/>
        <w:t>Crawl(</w:t>
      </w:r>
      <w:proofErr w:type="gramEnd"/>
      <w:r w:rsidRPr="008D50D1">
        <w:rPr>
          <w:b/>
          <w:bCs/>
          <w:i/>
          <w:iCs/>
        </w:rPr>
        <w:t>G</w:t>
      </w:r>
      <w:r w:rsidRPr="008D50D1">
        <w:rPr>
          <w:i/>
          <w:iCs/>
        </w:rPr>
        <w:t>)</w:t>
      </w:r>
    </w:p>
    <w:p w:rsidR="00DB08FA" w:rsidRPr="008D50D1" w:rsidRDefault="00DB08FA" w:rsidP="000A3142">
      <w:pPr>
        <w:pStyle w:val="NoSpacing"/>
        <w:rPr>
          <w:i/>
          <w:iCs/>
        </w:rPr>
      </w:pPr>
      <w:r w:rsidRPr="008D50D1">
        <w:rPr>
          <w:i/>
          <w:iCs/>
        </w:rPr>
        <w:t>{</w:t>
      </w:r>
    </w:p>
    <w:p w:rsidR="00DB08FA" w:rsidRPr="008D50D1" w:rsidRDefault="00DB08FA" w:rsidP="000A3142">
      <w:pPr>
        <w:pStyle w:val="NoSpacing"/>
        <w:rPr>
          <w:i/>
          <w:iCs/>
        </w:rPr>
      </w:pPr>
      <w:r w:rsidRPr="008D50D1">
        <w:rPr>
          <w:i/>
          <w:iCs/>
        </w:rPr>
        <w:tab/>
        <w:t xml:space="preserve">If </w:t>
      </w:r>
      <w:r w:rsidRPr="008D50D1">
        <w:rPr>
          <w:b/>
          <w:bCs/>
          <w:i/>
          <w:iCs/>
        </w:rPr>
        <w:t>G</w:t>
      </w:r>
      <w:r w:rsidRPr="008D50D1">
        <w:rPr>
          <w:i/>
          <w:iCs/>
        </w:rPr>
        <w:t xml:space="preserve"> is empty exit </w:t>
      </w:r>
    </w:p>
    <w:p w:rsidR="00DB08FA" w:rsidRPr="008D50D1" w:rsidRDefault="00DB08FA" w:rsidP="000A3142">
      <w:pPr>
        <w:pStyle w:val="NoSpacing"/>
        <w:rPr>
          <w:i/>
          <w:iCs/>
        </w:rPr>
      </w:pPr>
      <w:r w:rsidRPr="008D50D1">
        <w:rPr>
          <w:i/>
          <w:iCs/>
        </w:rPr>
        <w:tab/>
        <w:t xml:space="preserve">Else </w:t>
      </w:r>
    </w:p>
    <w:p w:rsidR="00DB08FA" w:rsidRPr="008D50D1" w:rsidRDefault="00DB08FA" w:rsidP="000A3142">
      <w:pPr>
        <w:pStyle w:val="NoSpacing"/>
        <w:ind w:firstLine="720"/>
        <w:rPr>
          <w:i/>
          <w:iCs/>
        </w:rPr>
      </w:pPr>
      <w:r w:rsidRPr="008D50D1">
        <w:rPr>
          <w:i/>
          <w:iCs/>
        </w:rPr>
        <w:t>{</w:t>
      </w:r>
    </w:p>
    <w:p w:rsidR="00DB08FA" w:rsidRPr="008D50D1" w:rsidRDefault="00DB08FA" w:rsidP="000A3142">
      <w:pPr>
        <w:pStyle w:val="NoSpacing"/>
        <w:rPr>
          <w:i/>
          <w:iCs/>
        </w:rPr>
      </w:pPr>
      <w:r w:rsidRPr="008D50D1">
        <w:rPr>
          <w:i/>
          <w:iCs/>
        </w:rPr>
        <w:tab/>
      </w:r>
      <w:r w:rsidRPr="008D50D1">
        <w:rPr>
          <w:i/>
          <w:iCs/>
        </w:rPr>
        <w:tab/>
        <w:t xml:space="preserve">Find pictures </w:t>
      </w:r>
      <w:r w:rsidRPr="008D50D1">
        <w:rPr>
          <w:b/>
          <w:bCs/>
          <w:i/>
          <w:iCs/>
          <w:sz w:val="24"/>
          <w:szCs w:val="24"/>
        </w:rPr>
        <w:t>P</w:t>
      </w:r>
      <w:r w:rsidRPr="008D50D1">
        <w:rPr>
          <w:i/>
          <w:iCs/>
        </w:rPr>
        <w:t xml:space="preserve"> from </w:t>
      </w:r>
      <w:r w:rsidRPr="008D50D1">
        <w:rPr>
          <w:b/>
          <w:bCs/>
          <w:i/>
          <w:iCs/>
        </w:rPr>
        <w:t>G</w:t>
      </w:r>
    </w:p>
    <w:p w:rsidR="00DB08FA" w:rsidRPr="008D50D1" w:rsidRDefault="00DB08FA" w:rsidP="000A3142">
      <w:pPr>
        <w:pStyle w:val="NoSpacing"/>
        <w:rPr>
          <w:i/>
          <w:iCs/>
        </w:rPr>
      </w:pPr>
      <w:r w:rsidRPr="008D50D1">
        <w:rPr>
          <w:i/>
          <w:iCs/>
        </w:rPr>
        <w:tab/>
      </w:r>
      <w:r w:rsidRPr="008D50D1">
        <w:rPr>
          <w:i/>
          <w:iCs/>
        </w:rPr>
        <w:tab/>
        <w:t xml:space="preserve">Save Comment </w:t>
      </w:r>
      <w:r w:rsidRPr="008D50D1">
        <w:rPr>
          <w:b/>
          <w:bCs/>
          <w:i/>
          <w:iCs/>
        </w:rPr>
        <w:t>C</w:t>
      </w:r>
      <w:r w:rsidRPr="008D50D1">
        <w:rPr>
          <w:i/>
          <w:iCs/>
        </w:rPr>
        <w:t xml:space="preserve"> from </w:t>
      </w:r>
      <w:r w:rsidRPr="008D50D1">
        <w:rPr>
          <w:b/>
          <w:bCs/>
          <w:i/>
          <w:iCs/>
        </w:rPr>
        <w:t>P</w:t>
      </w:r>
      <w:r w:rsidRPr="008D50D1">
        <w:rPr>
          <w:i/>
          <w:iCs/>
        </w:rPr>
        <w:t xml:space="preserve"> under </w:t>
      </w:r>
      <w:r w:rsidRPr="008D50D1">
        <w:rPr>
          <w:b/>
          <w:bCs/>
          <w:i/>
          <w:iCs/>
        </w:rPr>
        <w:t>P</w:t>
      </w:r>
    </w:p>
    <w:p w:rsidR="00DB08FA" w:rsidRPr="008D50D1" w:rsidRDefault="00DB08FA" w:rsidP="000A3142">
      <w:pPr>
        <w:pStyle w:val="NoSpacing"/>
        <w:rPr>
          <w:i/>
          <w:iCs/>
        </w:rPr>
      </w:pPr>
      <w:r w:rsidRPr="008D50D1">
        <w:rPr>
          <w:i/>
          <w:iCs/>
        </w:rPr>
        <w:tab/>
      </w:r>
      <w:r w:rsidRPr="008D50D1">
        <w:rPr>
          <w:i/>
          <w:iCs/>
        </w:rPr>
        <w:tab/>
      </w:r>
      <w:proofErr w:type="spellStart"/>
      <w:proofErr w:type="gramStart"/>
      <w:r w:rsidRPr="008D50D1">
        <w:rPr>
          <w:i/>
          <w:iCs/>
        </w:rPr>
        <w:t>Foreach</w:t>
      </w:r>
      <w:proofErr w:type="spellEnd"/>
      <w:r w:rsidRPr="008D50D1">
        <w:rPr>
          <w:i/>
          <w:iCs/>
        </w:rPr>
        <w:t xml:space="preserve">  user</w:t>
      </w:r>
      <w:proofErr w:type="gramEnd"/>
      <w:r w:rsidRPr="008D50D1">
        <w:rPr>
          <w:i/>
          <w:iCs/>
        </w:rPr>
        <w:t xml:space="preserve"> </w:t>
      </w:r>
      <w:r w:rsidRPr="008D50D1">
        <w:rPr>
          <w:b/>
          <w:bCs/>
          <w:i/>
          <w:iCs/>
        </w:rPr>
        <w:t>X</w:t>
      </w:r>
      <w:r w:rsidRPr="008D50D1">
        <w:rPr>
          <w:i/>
          <w:iCs/>
        </w:rPr>
        <w:t xml:space="preserve"> in </w:t>
      </w:r>
      <w:r w:rsidRPr="008D50D1">
        <w:rPr>
          <w:b/>
          <w:bCs/>
          <w:i/>
          <w:iCs/>
        </w:rPr>
        <w:t>C</w:t>
      </w:r>
    </w:p>
    <w:p w:rsidR="00DB08FA" w:rsidRPr="008D50D1" w:rsidRDefault="00DB08FA" w:rsidP="000A3142">
      <w:pPr>
        <w:pStyle w:val="NoSpacing"/>
        <w:rPr>
          <w:i/>
          <w:iCs/>
        </w:rPr>
      </w:pPr>
      <w:r w:rsidRPr="008D50D1">
        <w:rPr>
          <w:i/>
          <w:iCs/>
        </w:rPr>
        <w:tab/>
      </w:r>
      <w:r w:rsidRPr="008D50D1">
        <w:rPr>
          <w:i/>
          <w:iCs/>
        </w:rPr>
        <w:tab/>
        <w:t>{</w:t>
      </w:r>
    </w:p>
    <w:p w:rsidR="00DB08FA" w:rsidRPr="008D50D1" w:rsidRDefault="00DB08FA" w:rsidP="000A3142">
      <w:pPr>
        <w:pStyle w:val="NoSpacing"/>
        <w:rPr>
          <w:i/>
          <w:iCs/>
        </w:rPr>
      </w:pPr>
      <w:r w:rsidRPr="008D50D1">
        <w:rPr>
          <w:i/>
          <w:iCs/>
        </w:rPr>
        <w:tab/>
      </w:r>
      <w:r w:rsidRPr="008D50D1">
        <w:rPr>
          <w:i/>
          <w:iCs/>
        </w:rPr>
        <w:tab/>
      </w:r>
      <w:r w:rsidRPr="008D50D1">
        <w:rPr>
          <w:i/>
          <w:iCs/>
        </w:rPr>
        <w:tab/>
        <w:t xml:space="preserve">Add user </w:t>
      </w:r>
      <w:r w:rsidRPr="008D50D1">
        <w:rPr>
          <w:b/>
          <w:bCs/>
          <w:i/>
          <w:iCs/>
        </w:rPr>
        <w:t>X</w:t>
      </w:r>
      <w:r w:rsidRPr="008D50D1">
        <w:rPr>
          <w:i/>
          <w:iCs/>
        </w:rPr>
        <w:t xml:space="preserve"> to group </w:t>
      </w:r>
      <w:r w:rsidRPr="008D50D1">
        <w:rPr>
          <w:b/>
          <w:bCs/>
          <w:i/>
          <w:iCs/>
        </w:rPr>
        <w:t>U</w:t>
      </w:r>
    </w:p>
    <w:p w:rsidR="00DD31B2" w:rsidRPr="008D50D1" w:rsidRDefault="00DB08FA" w:rsidP="000A3142">
      <w:pPr>
        <w:pStyle w:val="NoSpacing"/>
        <w:rPr>
          <w:b/>
          <w:bCs/>
          <w:i/>
          <w:iCs/>
        </w:rPr>
      </w:pPr>
      <w:r w:rsidRPr="008D50D1">
        <w:rPr>
          <w:i/>
          <w:iCs/>
        </w:rPr>
        <w:tab/>
      </w:r>
      <w:r w:rsidRPr="008D50D1">
        <w:rPr>
          <w:i/>
          <w:iCs/>
        </w:rPr>
        <w:tab/>
      </w:r>
      <w:r w:rsidRPr="008D50D1">
        <w:rPr>
          <w:i/>
          <w:iCs/>
        </w:rPr>
        <w:tab/>
      </w:r>
      <w:proofErr w:type="spellStart"/>
      <w:r w:rsidR="00DD31B2" w:rsidRPr="008D50D1">
        <w:rPr>
          <w:i/>
          <w:iCs/>
        </w:rPr>
        <w:t>Foreach</w:t>
      </w:r>
      <w:proofErr w:type="spellEnd"/>
      <w:r w:rsidR="00DD31B2" w:rsidRPr="008D50D1">
        <w:rPr>
          <w:i/>
          <w:iCs/>
        </w:rPr>
        <w:t xml:space="preserve"> subject </w:t>
      </w:r>
      <w:r w:rsidR="00DD31B2" w:rsidRPr="008D50D1">
        <w:rPr>
          <w:b/>
          <w:bCs/>
          <w:i/>
          <w:iCs/>
        </w:rPr>
        <w:t xml:space="preserve">S </w:t>
      </w:r>
      <w:r w:rsidR="00DD31B2" w:rsidRPr="008D50D1">
        <w:rPr>
          <w:i/>
          <w:iCs/>
        </w:rPr>
        <w:t xml:space="preserve">in </w:t>
      </w:r>
      <w:r w:rsidR="00DD31B2" w:rsidRPr="008D50D1">
        <w:rPr>
          <w:b/>
          <w:bCs/>
          <w:i/>
          <w:iCs/>
        </w:rPr>
        <w:t>X</w:t>
      </w:r>
    </w:p>
    <w:p w:rsidR="00DD31B2" w:rsidRPr="008D50D1" w:rsidRDefault="00DD31B2" w:rsidP="000A3142">
      <w:pPr>
        <w:pStyle w:val="NoSpacing"/>
        <w:rPr>
          <w:i/>
          <w:iCs/>
        </w:rPr>
      </w:pPr>
      <w:r w:rsidRPr="008D50D1">
        <w:rPr>
          <w:b/>
          <w:bCs/>
          <w:i/>
          <w:iCs/>
        </w:rPr>
        <w:tab/>
      </w:r>
      <w:r w:rsidRPr="008D50D1">
        <w:rPr>
          <w:b/>
          <w:bCs/>
          <w:i/>
          <w:iCs/>
        </w:rPr>
        <w:tab/>
      </w:r>
      <w:r w:rsidRPr="008D50D1">
        <w:rPr>
          <w:b/>
          <w:bCs/>
          <w:i/>
          <w:iCs/>
        </w:rPr>
        <w:tab/>
        <w:t>{</w:t>
      </w:r>
    </w:p>
    <w:p w:rsidR="00DB08FA" w:rsidRPr="008D50D1" w:rsidRDefault="00DB08FA" w:rsidP="000A3142">
      <w:pPr>
        <w:pStyle w:val="NoSpacing"/>
        <w:ind w:left="2160" w:firstLine="720"/>
        <w:rPr>
          <w:b/>
          <w:bCs/>
          <w:i/>
          <w:iCs/>
        </w:rPr>
      </w:pPr>
      <w:r w:rsidRPr="008D50D1">
        <w:rPr>
          <w:i/>
          <w:iCs/>
        </w:rPr>
        <w:t>Save subject</w:t>
      </w:r>
      <w:r w:rsidR="00DD31B2" w:rsidRPr="008D50D1">
        <w:rPr>
          <w:i/>
          <w:iCs/>
        </w:rPr>
        <w:t xml:space="preserve"> </w:t>
      </w:r>
      <w:proofErr w:type="gramStart"/>
      <w:r w:rsidR="00DD31B2" w:rsidRPr="008D50D1">
        <w:rPr>
          <w:b/>
          <w:bCs/>
          <w:i/>
          <w:iCs/>
        </w:rPr>
        <w:t>S</w:t>
      </w:r>
      <w:r w:rsidR="00DD31B2" w:rsidRPr="008D50D1">
        <w:rPr>
          <w:i/>
          <w:iCs/>
        </w:rPr>
        <w:t>i</w:t>
      </w:r>
      <w:r w:rsidRPr="008D50D1">
        <w:rPr>
          <w:i/>
          <w:iCs/>
        </w:rPr>
        <w:t xml:space="preserve">  under</w:t>
      </w:r>
      <w:proofErr w:type="gramEnd"/>
      <w:r w:rsidRPr="008D50D1">
        <w:rPr>
          <w:i/>
          <w:iCs/>
        </w:rPr>
        <w:t xml:space="preserve"> user </w:t>
      </w:r>
      <w:r w:rsidRPr="008D50D1">
        <w:rPr>
          <w:b/>
          <w:bCs/>
          <w:i/>
          <w:iCs/>
        </w:rPr>
        <w:t>X</w:t>
      </w:r>
    </w:p>
    <w:p w:rsidR="00DD31B2" w:rsidRPr="008D50D1" w:rsidRDefault="00DD31B2" w:rsidP="000A3142">
      <w:pPr>
        <w:pStyle w:val="NoSpacing"/>
        <w:ind w:left="2160" w:firstLine="720"/>
        <w:rPr>
          <w:i/>
          <w:iCs/>
        </w:rPr>
      </w:pPr>
      <w:r w:rsidRPr="008D50D1">
        <w:rPr>
          <w:i/>
          <w:iCs/>
        </w:rPr>
        <w:t xml:space="preserve">Save all items (it) under </w:t>
      </w:r>
      <w:r w:rsidRPr="008D50D1">
        <w:rPr>
          <w:b/>
          <w:bCs/>
          <w:i/>
          <w:iCs/>
        </w:rPr>
        <w:t>S</w:t>
      </w:r>
      <w:r w:rsidRPr="008D50D1">
        <w:rPr>
          <w:i/>
          <w:iCs/>
        </w:rPr>
        <w:t xml:space="preserve">i </w:t>
      </w:r>
    </w:p>
    <w:p w:rsidR="00DD31B2" w:rsidRPr="008D50D1" w:rsidRDefault="00DD31B2" w:rsidP="000A3142">
      <w:pPr>
        <w:pStyle w:val="NoSpacing"/>
        <w:ind w:left="1440" w:firstLine="720"/>
        <w:rPr>
          <w:i/>
          <w:iCs/>
        </w:rPr>
      </w:pPr>
      <w:r w:rsidRPr="008D50D1">
        <w:rPr>
          <w:b/>
          <w:bCs/>
          <w:i/>
          <w:iCs/>
        </w:rPr>
        <w:t>}</w:t>
      </w:r>
    </w:p>
    <w:p w:rsidR="00DB08FA" w:rsidRPr="008D50D1" w:rsidRDefault="00DB08FA" w:rsidP="000A3142">
      <w:pPr>
        <w:pStyle w:val="NoSpacing"/>
        <w:rPr>
          <w:i/>
          <w:iCs/>
        </w:rPr>
      </w:pPr>
      <w:r w:rsidRPr="008D50D1">
        <w:rPr>
          <w:i/>
          <w:iCs/>
        </w:rPr>
        <w:tab/>
      </w:r>
      <w:r w:rsidRPr="008D50D1">
        <w:rPr>
          <w:i/>
          <w:iCs/>
        </w:rPr>
        <w:tab/>
        <w:t>}</w:t>
      </w:r>
    </w:p>
    <w:p w:rsidR="00DB08FA" w:rsidRPr="008D50D1" w:rsidRDefault="00DB08FA" w:rsidP="000A3142">
      <w:pPr>
        <w:pStyle w:val="NoSpacing"/>
        <w:rPr>
          <w:i/>
          <w:iCs/>
        </w:rPr>
      </w:pPr>
      <w:r w:rsidRPr="008D50D1">
        <w:rPr>
          <w:i/>
          <w:iCs/>
        </w:rPr>
        <w:tab/>
      </w:r>
      <w:r w:rsidRPr="008D50D1">
        <w:rPr>
          <w:i/>
          <w:iCs/>
        </w:rPr>
        <w:tab/>
        <w:t>Crawl(X)</w:t>
      </w:r>
    </w:p>
    <w:p w:rsidR="00DB08FA" w:rsidRPr="008D50D1" w:rsidRDefault="00DB08FA" w:rsidP="000A3142">
      <w:pPr>
        <w:pStyle w:val="NoSpacing"/>
        <w:rPr>
          <w:i/>
          <w:iCs/>
        </w:rPr>
      </w:pPr>
      <w:r w:rsidRPr="008D50D1">
        <w:rPr>
          <w:i/>
          <w:iCs/>
        </w:rPr>
        <w:tab/>
      </w:r>
      <w:r w:rsidRPr="008D50D1">
        <w:rPr>
          <w:i/>
          <w:iCs/>
        </w:rPr>
        <w:tab/>
      </w:r>
      <w:proofErr w:type="gramStart"/>
      <w:r w:rsidRPr="008D50D1">
        <w:rPr>
          <w:i/>
          <w:iCs/>
        </w:rPr>
        <w:t>Crawl(</w:t>
      </w:r>
      <w:proofErr w:type="gramEnd"/>
      <w:r w:rsidRPr="008D50D1">
        <w:rPr>
          <w:i/>
          <w:iCs/>
        </w:rPr>
        <w:t>U)</w:t>
      </w:r>
    </w:p>
    <w:p w:rsidR="00DB08FA" w:rsidRPr="008D50D1" w:rsidRDefault="00DB08FA" w:rsidP="000A3142">
      <w:pPr>
        <w:pStyle w:val="NoSpacing"/>
        <w:ind w:firstLine="720"/>
        <w:rPr>
          <w:i/>
          <w:iCs/>
        </w:rPr>
      </w:pPr>
      <w:r w:rsidRPr="008D50D1">
        <w:rPr>
          <w:i/>
          <w:iCs/>
        </w:rPr>
        <w:t>}</w:t>
      </w:r>
    </w:p>
    <w:p w:rsidR="00DB08FA" w:rsidRPr="008D50D1" w:rsidRDefault="00DB08FA" w:rsidP="008D50D1">
      <w:pPr>
        <w:spacing w:after="0" w:line="240" w:lineRule="auto"/>
        <w:rPr>
          <w:i/>
          <w:iCs/>
        </w:rPr>
      </w:pPr>
      <w:r w:rsidRPr="008D50D1">
        <w:rPr>
          <w:i/>
          <w:iCs/>
        </w:rPr>
        <w:t>}</w:t>
      </w:r>
    </w:p>
    <w:p w:rsidR="00DB08FA" w:rsidRPr="007D1447" w:rsidRDefault="00DB08FA" w:rsidP="00977969">
      <w:pPr>
        <w:pStyle w:val="Heading3"/>
        <w:numPr>
          <w:ilvl w:val="2"/>
          <w:numId w:val="8"/>
        </w:numPr>
      </w:pPr>
      <w:bookmarkStart w:id="157" w:name="_Toc341699010"/>
      <w:bookmarkStart w:id="158" w:name="_Toc341699184"/>
      <w:bookmarkStart w:id="159" w:name="_Toc341717719"/>
      <w:bookmarkStart w:id="160" w:name="_Toc341726164"/>
      <w:bookmarkStart w:id="161" w:name="_Toc341797992"/>
      <w:bookmarkStart w:id="162" w:name="_Toc341800595"/>
      <w:bookmarkStart w:id="163" w:name="_Toc341875278"/>
      <w:bookmarkStart w:id="164" w:name="_Toc341959344"/>
      <w:bookmarkStart w:id="165" w:name="_Toc341699011"/>
      <w:bookmarkStart w:id="166" w:name="_Toc341699185"/>
      <w:bookmarkStart w:id="167" w:name="_Toc341717720"/>
      <w:bookmarkStart w:id="168" w:name="_Toc341726165"/>
      <w:bookmarkStart w:id="169" w:name="_Toc341797993"/>
      <w:bookmarkStart w:id="170" w:name="_Toc341800596"/>
      <w:bookmarkStart w:id="171" w:name="_Toc341875279"/>
      <w:bookmarkStart w:id="172" w:name="_Toc341959345"/>
      <w:bookmarkStart w:id="173" w:name="_Toc342760045"/>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t>Data collecti</w:t>
      </w:r>
      <w:r w:rsidR="00977969">
        <w:t>on and graph representation</w:t>
      </w:r>
      <w:bookmarkEnd w:id="173"/>
    </w:p>
    <w:p w:rsidR="00977969" w:rsidRDefault="00DB08FA" w:rsidP="00C82885">
      <w:pPr>
        <w:pStyle w:val="NoSpacing"/>
        <w:jc w:val="both"/>
      </w:pPr>
      <w:r>
        <w:t xml:space="preserve">The data we are going to extract will </w:t>
      </w:r>
      <w:r w:rsidR="00BA4022">
        <w:t xml:space="preserve">be </w:t>
      </w:r>
      <w:r>
        <w:t>save</w:t>
      </w:r>
      <w:r w:rsidR="00BA4022">
        <w:t>d</w:t>
      </w:r>
      <w:r>
        <w:t xml:space="preserve"> in files for each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under folder hierarchy (see figure 5) at same way we save the subjects and pictures page files.  </w:t>
      </w:r>
    </w:p>
    <w:p w:rsidR="00BD4702" w:rsidRDefault="00BD4702" w:rsidP="001C16BB">
      <w:pPr>
        <w:pStyle w:val="NoSpacing"/>
        <w:jc w:val="both"/>
      </w:pPr>
      <w:r>
        <w:t xml:space="preserve">The crawling process </w:t>
      </w:r>
      <w:r w:rsidR="0034361B">
        <w:t xml:space="preserve">will create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977969">
        <w:t xml:space="preserve"> </w:t>
      </w:r>
      <w:proofErr w:type="gramStart"/>
      <w:r w:rsidR="00DE40EA">
        <w:t>with</w:t>
      </w:r>
      <w:proofErr w:type="gramEnd"/>
      <w:r w:rsidR="00DE40EA">
        <w:t xml:space="preserve"> the ability to represent the native o</w:t>
      </w:r>
      <w:r w:rsidR="006B17AA">
        <w:t>ntology</w:t>
      </w:r>
      <w:r w:rsidR="00DE40EA">
        <w:t xml:space="preserve"> of user curator subjects. </w:t>
      </w:r>
    </w:p>
    <w:p w:rsidR="00F812AD" w:rsidRDefault="00F812AD" w:rsidP="00223BF0">
      <w:pPr>
        <w:pStyle w:val="Heading4"/>
        <w:numPr>
          <w:ilvl w:val="3"/>
          <w:numId w:val="8"/>
        </w:numPr>
      </w:pPr>
      <w:commentRangeStart w:id="174"/>
      <w:r>
        <w:t xml:space="preserve">Main general graph </w:t>
      </w:r>
      <w:commentRangeEnd w:id="174"/>
      <w:r w:rsidR="00977969">
        <w:rPr>
          <w:rStyle w:val="CommentReference"/>
          <w:rFonts w:asciiTheme="minorHAnsi" w:eastAsiaTheme="minorHAnsi" w:hAnsiTheme="minorHAnsi" w:cstheme="minorBidi"/>
          <w:b w:val="0"/>
          <w:bCs w:val="0"/>
          <w:i w:val="0"/>
          <w:iCs w:val="0"/>
          <w:color w:val="auto"/>
        </w:rPr>
        <w:commentReference w:id="174"/>
      </w:r>
    </w:p>
    <w:p w:rsidR="00DE40EA" w:rsidRDefault="00F812AD" w:rsidP="00223BF0">
      <w:pPr>
        <w:pStyle w:val="NoSpacing"/>
        <w:jc w:val="both"/>
      </w:pPr>
      <w:r>
        <w:t xml:space="preserve">The main graph will represent all type of connections inside </w:t>
      </w:r>
      <w:proofErr w:type="spellStart"/>
      <w:r w:rsidR="00121933">
        <w:t>P</w:t>
      </w:r>
      <w:r>
        <w:t>interest</w:t>
      </w:r>
      <w:proofErr w:type="spellEnd"/>
      <w:r>
        <w:t xml:space="preserve"> </w:t>
      </w:r>
      <w:proofErr w:type="gramStart"/>
      <w:r w:rsidR="00C443D0">
        <w:t>website,</w:t>
      </w:r>
      <w:proofErr w:type="gramEnd"/>
      <w:r>
        <w:t xml:space="preserve"> each object wil</w:t>
      </w:r>
      <w:r w:rsidR="00D5111F">
        <w:t>l be document in our main graph.</w:t>
      </w:r>
      <w:r w:rsidR="00CA2659">
        <w:t xml:space="preserve"> </w:t>
      </w:r>
    </w:p>
    <w:p w:rsidR="00297B36" w:rsidRDefault="00CA2659" w:rsidP="00C82885">
      <w:pPr>
        <w:pStyle w:val="NoSpacing"/>
        <w:ind w:firstLine="142"/>
        <w:jc w:val="both"/>
      </w:pPr>
      <w:r>
        <w:t>The main graph</w:t>
      </w:r>
      <w:r w:rsidR="008015AF">
        <w:t xml:space="preserve"> i</w:t>
      </w:r>
      <w:r>
        <w:t xml:space="preserve">s bend to </w:t>
      </w:r>
      <w:proofErr w:type="spellStart"/>
      <w:r w:rsidR="00121933">
        <w:t>P</w:t>
      </w:r>
      <w:r>
        <w:t>interest</w:t>
      </w:r>
      <w:proofErr w:type="spellEnd"/>
      <w:r>
        <w:t xml:space="preserve"> hierarchy</w:t>
      </w:r>
      <w:r w:rsidR="008015AF">
        <w:t xml:space="preserve"> will marked as graph G when each node (V) will represent object in </w:t>
      </w:r>
      <w:proofErr w:type="spellStart"/>
      <w:r w:rsidR="00121933">
        <w:t>P</w:t>
      </w:r>
      <w:r w:rsidR="008015AF">
        <w:t>interest</w:t>
      </w:r>
      <w:proofErr w:type="spellEnd"/>
      <w:r w:rsidR="008015AF">
        <w:t xml:space="preserve">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u,v</w:t>
      </w:r>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we also have </w:t>
      </w:r>
      <w:proofErr w:type="spellStart"/>
      <w:r w:rsidR="00297B36">
        <w:t>user_y</w:t>
      </w:r>
      <w:proofErr w:type="spellEnd"/>
      <w:r w:rsidR="00297B36">
        <w:t xml:space="preserve"> that also love animals and pizza</w:t>
      </w:r>
      <w:r w:rsidR="000248C4">
        <w:t xml:space="preserve"> we will create edge</w:t>
      </w:r>
      <w:r w:rsidR="005163F5">
        <w:t xml:space="preserve"> between user and is subjects</w:t>
      </w:r>
      <w:r w:rsidR="000248C4">
        <w:t xml:space="preserve"> (</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r w:rsidR="00297B36">
        <w:t xml:space="preserve">and </w:t>
      </w:r>
      <w:r w:rsidR="008663DB">
        <w:t>(</w:t>
      </w:r>
      <w:proofErr w:type="spellStart"/>
      <w:r w:rsidR="008663DB">
        <w:t>user_x,animals</w:t>
      </w:r>
      <w:proofErr w:type="spellEnd"/>
      <w:r w:rsidR="008663DB">
        <w:t>)</w:t>
      </w:r>
      <w:r w:rsidR="008663DB" w:rsidRPr="00BC300B">
        <w:rPr>
          <w:rFonts w:ascii="Cambria Math" w:hAnsi="Cambria Math" w:cs="Cambria Math"/>
        </w:rPr>
        <w:t>∈</w:t>
      </w:r>
      <w:r w:rsidR="008663DB">
        <w:t xml:space="preserve">E </w:t>
      </w:r>
      <w:r w:rsidR="0061558D">
        <w:t xml:space="preserve"> </w:t>
      </w:r>
      <w:r w:rsidR="00390F25">
        <w:t xml:space="preserve"> </w:t>
      </w:r>
      <w:r w:rsidR="00297B36">
        <w:t xml:space="preserve">and relation between </w:t>
      </w:r>
      <w:proofErr w:type="spellStart"/>
      <w:r w:rsidR="00297B36">
        <w:t>user_y</w:t>
      </w:r>
      <w:proofErr w:type="spellEnd"/>
      <w:r w:rsidR="00297B36">
        <w:t xml:space="preserve">  ((</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proofErr w:type="spellStart"/>
      <w:r>
        <w:t>User_z</w:t>
      </w:r>
      <w:proofErr w:type="spellEnd"/>
      <w:r>
        <w:t xml:space="preserve"> love </w:t>
      </w:r>
      <w:proofErr w:type="gramStart"/>
      <w:r>
        <w:t>cars(</w:t>
      </w:r>
      <w:proofErr w:type="gramEnd"/>
      <w:r>
        <w:t xml:space="preserve">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w:t>
      </w:r>
      <w:proofErr w:type="spellStart"/>
      <w:r>
        <w:rPr>
          <w:rFonts w:ascii="Tahoma" w:hAnsi="Tahoma" w:cs="Tahoma"/>
          <w:sz w:val="20"/>
          <w:szCs w:val="20"/>
        </w:rPr>
        <w:t>user_z,pizza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p>
    <w:p w:rsidR="00EB576B" w:rsidRDefault="00390F25" w:rsidP="00223BF0">
      <w:pPr>
        <w:pStyle w:val="NoSpacing"/>
        <w:jc w:val="both"/>
      </w:pPr>
      <w:r>
        <w:t xml:space="preserve">pizza subject </w:t>
      </w:r>
      <w:r w:rsidR="0061558D">
        <w:t xml:space="preserve">owned items likes </w:t>
      </w:r>
      <w:proofErr w:type="spellStart"/>
      <w:r w:rsidR="0061558D">
        <w:t>tuna_pizza</w:t>
      </w:r>
      <w:proofErr w:type="spellEnd"/>
      <w:r w:rsidR="0061558D">
        <w:t xml:space="preserve">  ,</w:t>
      </w:r>
      <w:proofErr w:type="spellStart"/>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w:t>
      </w:r>
      <w:proofErr w:type="spellStart"/>
      <w:r w:rsidR="00196F47">
        <w:t>pinteres</w:t>
      </w:r>
      <w:r>
        <w:t>t</w:t>
      </w:r>
      <w:proofErr w:type="spellEnd"/>
      <w:r>
        <w:t xml:space="preserve"> site </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lastRenderedPageBreak/>
        <w:drawing>
          <wp:inline distT="0" distB="0" distL="0" distR="0" wp14:anchorId="4AED7032" wp14:editId="11F6042F">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6">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r>
        <w:t xml:space="preserve">Figure </w:t>
      </w:r>
      <w:r w:rsidR="004E19E8">
        <w:fldChar w:fldCharType="begin"/>
      </w:r>
      <w:r w:rsidR="004E19E8">
        <w:instrText xml:space="preserve"> SEQ Figure \* ARABIC </w:instrText>
      </w:r>
      <w:r w:rsidR="004E19E8">
        <w:fldChar w:fldCharType="separate"/>
      </w:r>
      <w:r w:rsidR="0081771B">
        <w:rPr>
          <w:noProof/>
        </w:rPr>
        <w:t>4</w:t>
      </w:r>
      <w:r w:rsidR="004E19E8">
        <w:rPr>
          <w:noProof/>
        </w:rP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D941CE">
      <w:pPr>
        <w:jc w:val="both"/>
      </w:pPr>
      <w:r>
        <w:t xml:space="preserve">To reduce searching time and </w:t>
      </w:r>
      <w:r>
        <w:rPr>
          <w:rFonts w:ascii="Tahoma" w:hAnsi="Tahoma" w:cs="Tahoma"/>
          <w:sz w:val="20"/>
          <w:szCs w:val="20"/>
        </w:rPr>
        <w:t xml:space="preserve">decrease the </w:t>
      </w:r>
      <w:r w:rsidR="00812711">
        <w:rPr>
          <w:rFonts w:ascii="Tahoma" w:hAnsi="Tahoma" w:cs="Tahoma"/>
          <w:sz w:val="20"/>
          <w:szCs w:val="20"/>
        </w:rPr>
        <w:t>graph traversal</w:t>
      </w:r>
      <w:r>
        <w:t xml:space="preserve"> we </w:t>
      </w:r>
      <w:r w:rsidRPr="00D941CE">
        <w:t>decide</w:t>
      </w:r>
      <w:r>
        <w:t xml:space="preserve"> to create </w:t>
      </w:r>
      <w:r w:rsidR="00812711">
        <w:t xml:space="preserve">reduce </w:t>
      </w:r>
      <w:r>
        <w:t>graph</w:t>
      </w:r>
      <w:r w:rsidR="00812711">
        <w:t xml:space="preserve"> that we represent the relation between interest ,</w:t>
      </w:r>
      <w:r w:rsidR="00CA2659">
        <w:t xml:space="preserve">our </w:t>
      </w:r>
      <w:r w:rsidR="006D172C">
        <w:t xml:space="preserve">interests </w:t>
      </w:r>
      <w:r w:rsidR="00CA2659">
        <w:t>graph is undirect</w:t>
      </w:r>
      <w:r w:rsidR="00985E56">
        <w:t>ed graph G that will extract fro</w:t>
      </w:r>
      <w:r w:rsidR="00CA2659">
        <w:t>m the main graph ,each node character will mark as (V,E) when V is our node group (</w:t>
      </w:r>
      <w:r w:rsidR="009D56D9">
        <w:t>interest</w:t>
      </w:r>
      <w:r w:rsidR="00CA2659">
        <w:t xml:space="preserve">)  and E represent the edge when EE </w:t>
      </w:r>
      <w:r w:rsidR="00CA2659" w:rsidRPr="00CA2659">
        <w:rPr>
          <w:rFonts w:ascii="Cambria Math" w:hAnsi="Cambria Math" w:cs="Cambria Math"/>
        </w:rPr>
        <w:t>⊆</w:t>
      </w:r>
      <w:r w:rsidR="00CA2659">
        <w:t>{</w:t>
      </w:r>
      <w:proofErr w:type="spellStart"/>
      <w:r w:rsidR="00CA2659">
        <w:t>u,v</w:t>
      </w:r>
      <w:r w:rsidR="00CA2659" w:rsidRPr="00CA2659">
        <w:rPr>
          <w:rFonts w:ascii="Cambria Math" w:hAnsi="Cambria Math" w:cs="Cambria Math"/>
        </w:rPr>
        <w:t>∈</w:t>
      </w:r>
      <w:r w:rsidR="00CA2659">
        <w:t>V</w:t>
      </w:r>
      <w:proofErr w:type="spellEnd"/>
      <w:r w:rsidR="00CA2659">
        <w:t xml:space="preserve">}  the edge E is represent connection between the </w:t>
      </w:r>
      <w:r w:rsidR="009D56D9">
        <w:t>interests</w:t>
      </w:r>
      <w:r w:rsidR="00CA2659">
        <w:t xml:space="preserve">, the connection is establish when user X  have both </w:t>
      </w:r>
      <w:r w:rsidR="009D56D9">
        <w:t xml:space="preserve">interests , the </w:t>
      </w:r>
      <w:r w:rsidR="009D56D9" w:rsidRPr="009D56D9">
        <w:t>weight</w:t>
      </w:r>
      <w:r w:rsidR="00B92A45">
        <w:t xml:space="preserve"> of the edge is the </w:t>
      </w:r>
      <w:r w:rsidR="009D56D9">
        <w:t>number of users obtain the same two interests. In 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    </w:t>
      </w:r>
      <w:r w:rsidR="00B92A45">
        <w:t xml:space="preserve"> </w:t>
      </w:r>
    </w:p>
    <w:p w:rsidR="00B92A45" w:rsidRDefault="00B92A45" w:rsidP="00C82885">
      <w:pPr>
        <w:keepNext/>
        <w:jc w:val="center"/>
      </w:pPr>
      <w:r>
        <w:rPr>
          <w:noProof/>
        </w:rPr>
        <w:drawing>
          <wp:inline distT="0" distB="0" distL="0" distR="0" wp14:anchorId="260B46A2" wp14:editId="19A17A3D">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C82885">
      <w:pPr>
        <w:pStyle w:val="Caption"/>
        <w:jc w:val="center"/>
      </w:pPr>
      <w:r>
        <w:t xml:space="preserve">Figure </w:t>
      </w:r>
      <w:r w:rsidR="004E19E8">
        <w:fldChar w:fldCharType="begin"/>
      </w:r>
      <w:r w:rsidR="004E19E8">
        <w:instrText xml:space="preserve"> SEQ Figure \* ARABIC </w:instrText>
      </w:r>
      <w:r w:rsidR="004E19E8">
        <w:fldChar w:fldCharType="separate"/>
      </w:r>
      <w:r w:rsidR="0081771B">
        <w:rPr>
          <w:noProof/>
        </w:rPr>
        <w:t>5</w:t>
      </w:r>
      <w:r w:rsidR="004E19E8">
        <w:rPr>
          <w:noProof/>
        </w:rP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p>
    <w:p w:rsidR="00854D0B" w:rsidRDefault="00854D0B" w:rsidP="009F1AA1">
      <w:pPr>
        <w:pStyle w:val="Heading2"/>
        <w:numPr>
          <w:ilvl w:val="1"/>
          <w:numId w:val="8"/>
        </w:numPr>
      </w:pPr>
      <w:bookmarkStart w:id="175" w:name="_Toc341875282"/>
      <w:bookmarkStart w:id="176" w:name="_Toc341959348"/>
      <w:bookmarkStart w:id="177" w:name="_Toc341699014"/>
      <w:bookmarkStart w:id="178" w:name="_Toc341699188"/>
      <w:bookmarkStart w:id="179" w:name="_Toc341717723"/>
      <w:bookmarkStart w:id="180" w:name="_Toc341726168"/>
      <w:bookmarkStart w:id="181" w:name="_Toc341797996"/>
      <w:bookmarkStart w:id="182" w:name="_Toc341800599"/>
      <w:bookmarkStart w:id="183" w:name="_Toc341875283"/>
      <w:bookmarkStart w:id="184" w:name="_Toc341959349"/>
      <w:bookmarkStart w:id="185" w:name="_Toc342760046"/>
      <w:bookmarkEnd w:id="175"/>
      <w:bookmarkEnd w:id="176"/>
      <w:bookmarkEnd w:id="177"/>
      <w:bookmarkEnd w:id="178"/>
      <w:bookmarkEnd w:id="179"/>
      <w:bookmarkEnd w:id="180"/>
      <w:bookmarkEnd w:id="181"/>
      <w:bookmarkEnd w:id="182"/>
      <w:bookmarkEnd w:id="183"/>
      <w:bookmarkEnd w:id="184"/>
      <w:r>
        <w:t>Tools</w:t>
      </w:r>
      <w:bookmarkEnd w:id="185"/>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77969">
      <w:pPr>
        <w:pStyle w:val="ListParagraph"/>
        <w:numPr>
          <w:ilvl w:val="0"/>
          <w:numId w:val="17"/>
        </w:numPr>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5B11D2" w:rsidRDefault="00C72BBE" w:rsidP="00956A80">
      <w:pPr>
        <w:pStyle w:val="ListParagraph"/>
        <w:numPr>
          <w:ilvl w:val="0"/>
          <w:numId w:val="17"/>
        </w:numPr>
        <w:jc w:val="both"/>
      </w:pPr>
      <w:r w:rsidRPr="003F33A2">
        <w:rPr>
          <w:b/>
          <w:bCs/>
        </w:rPr>
        <w:lastRenderedPageBreak/>
        <w:t>Neo4J</w:t>
      </w:r>
      <w:r w:rsidR="00956A80">
        <w:rPr>
          <w:rStyle w:val="FootnoteReference"/>
          <w:b/>
          <w:bCs/>
        </w:rPr>
        <w:footnoteReference w:id="10"/>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72BBE" w:rsidRDefault="00C72BBE" w:rsidP="00DE3F63">
      <w:pPr>
        <w:pStyle w:val="ListParagraph"/>
        <w:numPr>
          <w:ilvl w:val="0"/>
          <w:numId w:val="17"/>
        </w:numPr>
        <w:jc w:val="both"/>
      </w:pPr>
      <w:proofErr w:type="spellStart"/>
      <w:r>
        <w:rPr>
          <w:b/>
          <w:bCs/>
        </w:rPr>
        <w:t>Gephi</w:t>
      </w:r>
      <w:proofErr w:type="spellEnd"/>
      <w:r w:rsidR="00DE3F63">
        <w:rPr>
          <w:rStyle w:val="FootnoteReference"/>
          <w:b/>
          <w:bCs/>
        </w:rPr>
        <w:footnoteReference w:id="11"/>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bookmarkEnd w:id="123"/>
    <w:bookmarkEnd w:id="124"/>
    <w:p w:rsidR="00196535" w:rsidRDefault="00C63D41" w:rsidP="001C16BB">
      <w:pPr>
        <w:pStyle w:val="Heading2"/>
        <w:numPr>
          <w:ilvl w:val="1"/>
          <w:numId w:val="8"/>
        </w:numPr>
      </w:pPr>
      <w:r>
        <w:t xml:space="preserve"> </w:t>
      </w:r>
      <w:bookmarkStart w:id="186" w:name="_Toc342760047"/>
      <w:r w:rsidR="00196535" w:rsidRPr="00196535">
        <w:t>Evaluation</w:t>
      </w:r>
      <w:bookmarkEnd w:id="186"/>
    </w:p>
    <w:p w:rsidR="00E43D7A" w:rsidRDefault="00E43D7A" w:rsidP="001C16BB">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initial test crawls show an average of </w:t>
      </w:r>
      <w:commentRangeStart w:id="187"/>
      <w:commentRangeStart w:id="188"/>
      <w:r>
        <w:t>X</w:t>
      </w:r>
      <w:commentRangeEnd w:id="187"/>
      <w:r>
        <w:rPr>
          <w:rStyle w:val="CommentReference"/>
        </w:rPr>
        <w:commentReference w:id="187"/>
      </w:r>
      <w:commentRangeEnd w:id="188"/>
      <w:r w:rsidR="00977969">
        <w:rPr>
          <w:rStyle w:val="CommentReference"/>
        </w:rPr>
        <w:commentReference w:id="188"/>
      </w:r>
      <w:r>
        <w:t xml:space="preserve"> subjects of interests per user, with </w:t>
      </w:r>
      <w:commentRangeStart w:id="189"/>
      <w:commentRangeStart w:id="190"/>
      <w:r>
        <w:t>Y</w:t>
      </w:r>
      <w:commentRangeEnd w:id="189"/>
      <w:r>
        <w:rPr>
          <w:rStyle w:val="CommentReference"/>
        </w:rPr>
        <w:commentReference w:id="189"/>
      </w:r>
      <w:commentRangeEnd w:id="190"/>
      <w:r w:rsidR="00977969">
        <w:rPr>
          <w:rStyle w:val="CommentReference"/>
        </w:rPr>
        <w:commentReference w:id="190"/>
      </w:r>
      <w:r>
        <w:t xml:space="preserve"> items in average listed under each interest album.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
      <w:tblGrid>
        <w:gridCol w:w="2840"/>
        <w:gridCol w:w="2230"/>
        <w:gridCol w:w="3452"/>
      </w:tblGrid>
      <w:tr w:rsidR="005305E0" w:rsidTr="001B7524">
        <w:tc>
          <w:tcPr>
            <w:tcW w:w="2840" w:type="dxa"/>
            <w:shd w:val="clear" w:color="auto" w:fill="8DB3E2" w:themeFill="text2" w:themeFillTint="66"/>
          </w:tcPr>
          <w:p w:rsidR="005305E0" w:rsidRDefault="005305E0" w:rsidP="001B7524">
            <w:pPr>
              <w:jc w:val="center"/>
              <w:rPr>
                <w:rFonts w:eastAsiaTheme="minorHAnsi"/>
                <w:lang w:bidi="he-IL"/>
              </w:rPr>
            </w:pPr>
            <w:r>
              <w:t>Train size (creating graph based on X users)</w:t>
            </w:r>
          </w:p>
        </w:tc>
        <w:tc>
          <w:tcPr>
            <w:tcW w:w="2230" w:type="dxa"/>
            <w:shd w:val="clear" w:color="auto" w:fill="8DB3E2" w:themeFill="text2" w:themeFillTint="66"/>
          </w:tcPr>
          <w:p w:rsidR="005305E0" w:rsidRDefault="005305E0" w:rsidP="001B7524">
            <w:pPr>
              <w:jc w:val="center"/>
              <w:rPr>
                <w:rFonts w:eastAsiaTheme="minorHAnsi"/>
                <w:lang w:bidi="he-IL"/>
              </w:rPr>
            </w:pPr>
            <w:r>
              <w:t>Number of folds</w:t>
            </w:r>
            <w:r w:rsidR="00FD0187">
              <w:t xml:space="preserve"> tested user check</w:t>
            </w:r>
          </w:p>
        </w:tc>
        <w:tc>
          <w:tcPr>
            <w:tcW w:w="3452" w:type="dxa"/>
            <w:shd w:val="clear" w:color="auto" w:fill="8DB3E2" w:themeFill="text2" w:themeFillTint="66"/>
          </w:tcPr>
          <w:p w:rsidR="005305E0" w:rsidRDefault="005305E0" w:rsidP="001B7524">
            <w:pPr>
              <w:jc w:val="center"/>
              <w:rPr>
                <w:rFonts w:eastAsiaTheme="minorHAnsi"/>
                <w:lang w:bidi="he-IL"/>
              </w:rPr>
            </w:pPr>
            <w:commentRangeStart w:id="191"/>
            <w:r w:rsidRPr="005305E0">
              <w:t>Accuracy</w:t>
            </w:r>
            <w:r>
              <w:t xml:space="preserve"> needed</w:t>
            </w:r>
            <w:commentRangeEnd w:id="191"/>
            <w:r w:rsidR="00977969">
              <w:rPr>
                <w:rStyle w:val="CommentReference"/>
                <w:rFonts w:eastAsiaTheme="minorHAnsi"/>
                <w:lang w:bidi="he-IL"/>
              </w:rPr>
              <w:commentReference w:id="191"/>
            </w:r>
          </w:p>
        </w:tc>
      </w:tr>
      <w:tr w:rsidR="005305E0" w:rsidTr="001B7524">
        <w:tc>
          <w:tcPr>
            <w:tcW w:w="2840" w:type="dxa"/>
          </w:tcPr>
          <w:p w:rsidR="005305E0" w:rsidRDefault="005305E0" w:rsidP="001B7524">
            <w:pPr>
              <w:jc w:val="center"/>
              <w:rPr>
                <w:rFonts w:eastAsiaTheme="minorHAnsi"/>
                <w:lang w:bidi="he-IL"/>
              </w:rPr>
            </w:pPr>
            <w:r>
              <w:t>1000</w:t>
            </w:r>
          </w:p>
        </w:tc>
        <w:tc>
          <w:tcPr>
            <w:tcW w:w="2230" w:type="dxa"/>
          </w:tcPr>
          <w:p w:rsidR="005305E0" w:rsidRDefault="005305E0" w:rsidP="001B7524">
            <w:pPr>
              <w:jc w:val="center"/>
              <w:rPr>
                <w:rFonts w:eastAsiaTheme="minorHAnsi"/>
                <w:lang w:bidi="he-IL"/>
              </w:rPr>
            </w:pPr>
            <w:r>
              <w:t>1</w:t>
            </w:r>
          </w:p>
        </w:tc>
        <w:tc>
          <w:tcPr>
            <w:tcW w:w="3452" w:type="dxa"/>
          </w:tcPr>
          <w:p w:rsidR="005305E0" w:rsidRDefault="005305E0" w:rsidP="001B7524">
            <w:pPr>
              <w:jc w:val="center"/>
              <w:rPr>
                <w:rFonts w:eastAsiaTheme="minorHAnsi"/>
                <w:lang w:bidi="he-IL"/>
              </w:rPr>
            </w:pPr>
          </w:p>
        </w:tc>
      </w:tr>
      <w:tr w:rsidR="005305E0" w:rsidTr="001B7524">
        <w:tc>
          <w:tcPr>
            <w:tcW w:w="2840" w:type="dxa"/>
          </w:tcPr>
          <w:p w:rsidR="005305E0" w:rsidRDefault="005305E0" w:rsidP="005305E0">
            <w:pPr>
              <w:jc w:val="center"/>
            </w:pPr>
            <w:r>
              <w:t>10000</w:t>
            </w:r>
          </w:p>
        </w:tc>
        <w:tc>
          <w:tcPr>
            <w:tcW w:w="2230" w:type="dxa"/>
          </w:tcPr>
          <w:p w:rsidR="005305E0" w:rsidRDefault="005305E0" w:rsidP="005305E0">
            <w:pPr>
              <w:jc w:val="center"/>
            </w:pPr>
            <w:r>
              <w:t>10</w:t>
            </w:r>
          </w:p>
        </w:tc>
        <w:tc>
          <w:tcPr>
            <w:tcW w:w="3452" w:type="dxa"/>
          </w:tcPr>
          <w:p w:rsidR="005305E0" w:rsidRDefault="005305E0" w:rsidP="005305E0">
            <w:pPr>
              <w:jc w:val="center"/>
            </w:pPr>
          </w:p>
        </w:tc>
      </w:tr>
      <w:tr w:rsidR="005305E0" w:rsidTr="001B7524">
        <w:tc>
          <w:tcPr>
            <w:tcW w:w="2840" w:type="dxa"/>
          </w:tcPr>
          <w:p w:rsidR="005305E0" w:rsidRDefault="005305E0" w:rsidP="005305E0">
            <w:pPr>
              <w:jc w:val="center"/>
            </w:pPr>
            <w:r>
              <w:t>100000</w:t>
            </w:r>
          </w:p>
        </w:tc>
        <w:tc>
          <w:tcPr>
            <w:tcW w:w="2230" w:type="dxa"/>
          </w:tcPr>
          <w:p w:rsidR="005305E0" w:rsidRDefault="005305E0" w:rsidP="005305E0">
            <w:pPr>
              <w:jc w:val="center"/>
            </w:pPr>
            <w:r>
              <w:t>100</w:t>
            </w:r>
          </w:p>
        </w:tc>
        <w:tc>
          <w:tcPr>
            <w:tcW w:w="3452" w:type="dxa"/>
          </w:tcPr>
          <w:p w:rsidR="005305E0" w:rsidRDefault="005305E0" w:rsidP="005305E0">
            <w:pPr>
              <w:jc w:val="center"/>
            </w:pPr>
          </w:p>
        </w:tc>
      </w:tr>
    </w:tbl>
    <w:p w:rsidR="00187EC1" w:rsidRDefault="00187EC1" w:rsidP="001C16BB">
      <w:pPr>
        <w:spacing w:after="0"/>
        <w:ind w:firstLine="142"/>
        <w:jc w:val="both"/>
      </w:pPr>
    </w:p>
    <w:p w:rsidR="00121933" w:rsidRDefault="00121933" w:rsidP="001C16BB">
      <w:pPr>
        <w:spacing w:after="0"/>
        <w:ind w:firstLine="142"/>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192" w:name="_Toc342760048"/>
      <w:commentRangeStart w:id="193"/>
      <w:del w:id="194" w:author="Tsvika Kuflik" w:date="2012-12-02T08:10:00Z">
        <w:r w:rsidRPr="00D76EA9" w:rsidDel="003665D1">
          <w:lastRenderedPageBreak/>
          <w:delText>5.</w:delText>
        </w:r>
        <w:r w:rsidRPr="00D76EA9" w:rsidDel="003665D1">
          <w:tab/>
        </w:r>
      </w:del>
      <w:r w:rsidRPr="00D76EA9">
        <w:t>Timetable</w:t>
      </w:r>
      <w:commentRangeEnd w:id="193"/>
      <w:r w:rsidR="000A3142" w:rsidRPr="001C16BB">
        <w:commentReference w:id="193"/>
      </w:r>
      <w:bookmarkEnd w:id="192"/>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1B7524">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1B7524">
      <w:pPr>
        <w:pStyle w:val="NoSpacing"/>
        <w:jc w:val="both"/>
      </w:pPr>
      <w:r>
        <w:t xml:space="preserve">Phase V   - improve </w:t>
      </w:r>
      <w:proofErr w:type="spellStart"/>
      <w:r>
        <w:t>TraitFinder</w:t>
      </w:r>
      <w:proofErr w:type="spellEnd"/>
      <w:r w:rsidR="000D33DB">
        <w:t>:</w:t>
      </w:r>
      <w:r>
        <w:t xml:space="preserve"> add automatic graph analysis GUI and RI</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195" w:author="Tsvika Kuflik" w:date="2012-12-02T07:42:00Z"/>
        </w:rPr>
      </w:pPr>
      <w:bookmarkStart w:id="196" w:name="_Toc342760049"/>
      <w:ins w:id="197" w:author="Tsvika Kuflik" w:date="2012-12-02T07:42:00Z">
        <w:r>
          <w:t xml:space="preserve">Initial </w:t>
        </w:r>
        <w:commentRangeStart w:id="198"/>
        <w:r>
          <w:t>Results</w:t>
        </w:r>
        <w:commentRangeEnd w:id="198"/>
        <w:r w:rsidRPr="001C16BB">
          <w:commentReference w:id="198"/>
        </w:r>
        <w:bookmarkEnd w:id="196"/>
      </w:ins>
    </w:p>
    <w:p w:rsidR="00D76EA9" w:rsidDel="00165B1E" w:rsidRDefault="00D76EA9" w:rsidP="001C16BB">
      <w:pPr>
        <w:numPr>
          <w:ilvl w:val="0"/>
          <w:numId w:val="8"/>
        </w:numPr>
        <w:jc w:val="both"/>
        <w:rPr>
          <w:ins w:id="199" w:author="Shapira, Oz" w:date="2012-11-27T16:33:00Z"/>
          <w:del w:id="200" w:author="Tsvika Kuflik" w:date="2012-11-27T19:26:00Z"/>
        </w:rPr>
      </w:pPr>
      <w:bookmarkStart w:id="201" w:name="_Toc342758428"/>
      <w:bookmarkStart w:id="202" w:name="_Toc342758458"/>
      <w:bookmarkEnd w:id="201"/>
      <w:bookmarkEnd w:id="202"/>
      <w:commentRangeStart w:id="203"/>
    </w:p>
    <w:p w:rsidR="005A0CD7" w:rsidDel="00165B1E" w:rsidRDefault="005A0CD7" w:rsidP="001C16BB">
      <w:pPr>
        <w:numPr>
          <w:ilvl w:val="0"/>
          <w:numId w:val="8"/>
        </w:numPr>
        <w:jc w:val="both"/>
        <w:rPr>
          <w:ins w:id="204" w:author="Shapira, Oz" w:date="2012-11-27T16:33:00Z"/>
          <w:del w:id="205" w:author="Tsvika Kuflik" w:date="2012-11-27T19:26:00Z"/>
        </w:rPr>
      </w:pPr>
      <w:bookmarkStart w:id="206" w:name="_Toc342758429"/>
      <w:bookmarkStart w:id="207" w:name="_Toc342758459"/>
      <w:bookmarkEnd w:id="206"/>
      <w:bookmarkEnd w:id="207"/>
    </w:p>
    <w:p w:rsidR="005A0CD7" w:rsidRPr="00D76EA9" w:rsidDel="00165B1E" w:rsidRDefault="005A0CD7" w:rsidP="001C16BB">
      <w:pPr>
        <w:numPr>
          <w:ilvl w:val="0"/>
          <w:numId w:val="8"/>
        </w:numPr>
        <w:jc w:val="both"/>
        <w:rPr>
          <w:del w:id="208" w:author="Tsvika Kuflik" w:date="2012-11-27T19:26:00Z"/>
        </w:rPr>
      </w:pPr>
      <w:bookmarkStart w:id="209" w:name="_Toc342758430"/>
      <w:bookmarkStart w:id="210" w:name="_Toc342758460"/>
      <w:bookmarkEnd w:id="209"/>
      <w:bookmarkEnd w:id="210"/>
    </w:p>
    <w:p w:rsidR="00D76EA9" w:rsidRDefault="00D76EA9" w:rsidP="001C16BB">
      <w:pPr>
        <w:pStyle w:val="Heading1"/>
        <w:numPr>
          <w:ilvl w:val="0"/>
          <w:numId w:val="8"/>
        </w:numPr>
        <w:jc w:val="both"/>
      </w:pPr>
      <w:bookmarkStart w:id="211" w:name="_Toc342760050"/>
      <w:del w:id="212" w:author="Tsvika Kuflik" w:date="2012-12-02T07:42:00Z">
        <w:r w:rsidRPr="00D76EA9" w:rsidDel="000A3142">
          <w:delText>6</w:delText>
        </w:r>
      </w:del>
      <w:del w:id="213" w:author="Tsvika Kuflik" w:date="2012-12-02T08:10:00Z">
        <w:r w:rsidRPr="00D76EA9" w:rsidDel="003665D1">
          <w:tab/>
        </w:r>
      </w:del>
      <w:r w:rsidRPr="00D76EA9">
        <w:t>Research Contributions</w:t>
      </w:r>
      <w:commentRangeEnd w:id="203"/>
      <w:r w:rsidR="00C63D41">
        <w:rPr>
          <w:rStyle w:val="CommentReference"/>
          <w:rFonts w:asciiTheme="minorHAnsi" w:eastAsiaTheme="minorHAnsi" w:hAnsiTheme="minorHAnsi" w:cstheme="minorBidi"/>
          <w:b w:val="0"/>
          <w:bCs w:val="0"/>
          <w:color w:val="auto"/>
        </w:rPr>
        <w:commentReference w:id="203"/>
      </w:r>
      <w:bookmarkEnd w:id="211"/>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p>
    <w:p w:rsidR="00D76EA9" w:rsidRDefault="00D76EA9" w:rsidP="001C16BB">
      <w:pPr>
        <w:pStyle w:val="Heading1"/>
        <w:numPr>
          <w:ilvl w:val="0"/>
          <w:numId w:val="8"/>
        </w:numPr>
        <w:jc w:val="both"/>
      </w:pPr>
      <w:bookmarkStart w:id="214" w:name="_Toc342760051"/>
      <w:commentRangeStart w:id="215"/>
      <w:commentRangeStart w:id="216"/>
      <w:del w:id="217" w:author="Tsvika Kuflik" w:date="2012-12-02T07:42:00Z">
        <w:r w:rsidRPr="00D76EA9" w:rsidDel="00AD3451">
          <w:delText>7</w:delText>
        </w:r>
      </w:del>
      <w:del w:id="218" w:author="Tsvika Kuflik" w:date="2012-12-02T08:10:00Z">
        <w:r w:rsidRPr="00D76EA9" w:rsidDel="003665D1">
          <w:tab/>
        </w:r>
      </w:del>
      <w:r w:rsidRPr="00D76EA9">
        <w:t>References</w:t>
      </w:r>
      <w:commentRangeEnd w:id="216"/>
      <w:r w:rsidR="001012D1" w:rsidRPr="001C16BB">
        <w:commentReference w:id="216"/>
      </w:r>
      <w:commentRangeEnd w:id="215"/>
      <w:r w:rsidR="00104A8A">
        <w:rPr>
          <w:rStyle w:val="CommentReference"/>
          <w:rFonts w:asciiTheme="minorHAnsi" w:eastAsiaTheme="minorHAnsi" w:hAnsiTheme="minorHAnsi" w:cstheme="minorBidi"/>
          <w:b w:val="0"/>
          <w:bCs w:val="0"/>
          <w:color w:val="auto"/>
        </w:rPr>
        <w:commentReference w:id="215"/>
      </w:r>
      <w:bookmarkEnd w:id="214"/>
    </w:p>
    <w:p w:rsidR="006200CD" w:rsidRDefault="006200CD" w:rsidP="001C16BB">
      <w:pPr>
        <w:pStyle w:val="ListParagraph"/>
        <w:ind w:left="360"/>
        <w:jc w:val="both"/>
      </w:pPr>
    </w:p>
    <w:p w:rsidR="00D0507E" w:rsidRPr="001C16BB" w:rsidRDefault="00D0507E"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D0507E" w:rsidRDefault="00D0507E"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D0507E" w:rsidRDefault="00D0507E">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D0507E" w:rsidRDefault="00D0507E" w:rsidP="001655FF">
      <w:pPr>
        <w:pStyle w:val="ListParagraph"/>
        <w:numPr>
          <w:ilvl w:val="0"/>
          <w:numId w:val="15"/>
        </w:numPr>
        <w:jc w:val="both"/>
      </w:pPr>
      <w:r w:rsidRPr="001655FF">
        <w:lastRenderedPageBreak/>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D0507E" w:rsidRDefault="00D0507E"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D0507E" w:rsidRDefault="00D0507E"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D0507E" w:rsidRDefault="00D0507E">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D0507E" w:rsidRDefault="00D0507E" w:rsidP="00311F34">
      <w:pPr>
        <w:pStyle w:val="ListParagraph"/>
        <w:numPr>
          <w:ilvl w:val="0"/>
          <w:numId w:val="15"/>
        </w:numPr>
        <w:jc w:val="both"/>
      </w:pPr>
      <w:r w:rsidRPr="00311F34">
        <w:t>Burke, R. (2002). Hybrid recommender systems: Survey and experiments. User modeling and user-adapted interaction, 12(4), 331-370.</w:t>
      </w:r>
    </w:p>
    <w:p w:rsidR="00D0507E" w:rsidRDefault="00D0507E" w:rsidP="00104A8A">
      <w:pPr>
        <w:pStyle w:val="ListParagraph"/>
        <w:numPr>
          <w:ilvl w:val="0"/>
          <w:numId w:val="15"/>
        </w:numPr>
        <w:jc w:val="both"/>
      </w:pPr>
      <w:commentRangeStart w:id="219"/>
      <w:proofErr w:type="spellStart"/>
      <w:r w:rsidRPr="005A1CFB">
        <w:t>Carmagnola</w:t>
      </w:r>
      <w:proofErr w:type="spellEnd"/>
      <w:r w:rsidRPr="005A1CFB">
        <w:t xml:space="preserve">, F., </w:t>
      </w:r>
      <w:proofErr w:type="spellStart"/>
      <w:r w:rsidRPr="005A1CFB">
        <w:t>Cena</w:t>
      </w:r>
      <w:proofErr w:type="spellEnd"/>
      <w:r w:rsidRPr="005A1CFB">
        <w:t xml:space="preserve">, F., </w:t>
      </w:r>
      <w:proofErr w:type="spellStart"/>
      <w:r w:rsidRPr="005A1CFB">
        <w:t>Cortassa</w:t>
      </w:r>
      <w:proofErr w:type="spellEnd"/>
      <w:r w:rsidRPr="005A1CFB">
        <w:t xml:space="preserve">, O., </w:t>
      </w:r>
      <w:proofErr w:type="spellStart"/>
      <w:r w:rsidRPr="005A1CFB">
        <w:t>Gena</w:t>
      </w:r>
      <w:proofErr w:type="spellEnd"/>
      <w:r w:rsidRPr="005A1CFB">
        <w:t>, C., &amp; Torre, I. (2007). Towards a tag-based user model: how can user model benefit from tags?</w:t>
      </w:r>
      <w:del w:id="220" w:author="Tsvika Kuflik" w:date="2012-12-02T07:32:00Z">
        <w:r w:rsidRPr="005A1CFB" w:rsidDel="00104A8A">
          <w:delText>.</w:delText>
        </w:r>
      </w:del>
      <w:r w:rsidRPr="005A1CFB">
        <w:t xml:space="preserve"> User Modeling 2007, 445-449.</w:t>
      </w:r>
      <w:commentRangeEnd w:id="219"/>
      <w:r w:rsidR="00104A8A">
        <w:rPr>
          <w:rStyle w:val="CommentReference"/>
        </w:rPr>
        <w:commentReference w:id="219"/>
      </w:r>
    </w:p>
    <w:p w:rsidR="00D0507E" w:rsidRDefault="00D0507E">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D0507E" w:rsidRDefault="00D0507E">
      <w:pPr>
        <w:pStyle w:val="ListParagraph"/>
        <w:numPr>
          <w:ilvl w:val="0"/>
          <w:numId w:val="15"/>
        </w:numPr>
        <w:jc w:val="both"/>
      </w:pPr>
      <w:r w:rsidRPr="001655FF">
        <w:t xml:space="preserve">Ellison, N. B. (2007). Social network sites: Definition, history, and scholarship. Journal of Computer‐Mediated Communication, 13(1), 210-230. </w:t>
      </w:r>
    </w:p>
    <w:p w:rsidR="00D0507E" w:rsidRDefault="00D0507E">
      <w:pPr>
        <w:pStyle w:val="ListParagraph"/>
        <w:numPr>
          <w:ilvl w:val="0"/>
          <w:numId w:val="15"/>
        </w:numPr>
        <w:jc w:val="both"/>
      </w:pPr>
      <w:commentRangeStart w:id="221"/>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commentRangeEnd w:id="221"/>
      <w:r w:rsidR="00104A8A">
        <w:rPr>
          <w:rStyle w:val="CommentReference"/>
          <w:rtl/>
        </w:rPr>
        <w:commentReference w:id="221"/>
      </w:r>
    </w:p>
    <w:p w:rsidR="00D0507E" w:rsidRDefault="00D0507E">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D0507E" w:rsidRPr="0000509C" w:rsidRDefault="00D0507E" w:rsidP="001655FF">
      <w:pPr>
        <w:pStyle w:val="ListParagraph"/>
        <w:numPr>
          <w:ilvl w:val="0"/>
          <w:numId w:val="15"/>
        </w:numPr>
        <w:jc w:val="both"/>
      </w:pPr>
      <w:commentRangeStart w:id="222"/>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commentRangeEnd w:id="222"/>
      <w:r w:rsidR="00104A8A">
        <w:rPr>
          <w:rStyle w:val="CommentReference"/>
          <w:rtl/>
        </w:rPr>
        <w:commentReference w:id="222"/>
      </w:r>
    </w:p>
    <w:p w:rsidR="00D0507E" w:rsidRDefault="00D0507E"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D0507E" w:rsidRDefault="00D0507E">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D0507E" w:rsidRDefault="00D0507E">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D0507E" w:rsidRDefault="00D0507E">
      <w:pPr>
        <w:pStyle w:val="ListParagraph"/>
        <w:numPr>
          <w:ilvl w:val="0"/>
          <w:numId w:val="15"/>
        </w:numPr>
        <w:jc w:val="both"/>
      </w:pPr>
      <w:r w:rsidRPr="00CC6019">
        <w:t>Hogan, B. (2008). Analyzing social networks via the Internet. Sage Handbook of Online Research Methods. Thousand Oaks, CA: Sage.</w:t>
      </w:r>
    </w:p>
    <w:p w:rsidR="00D0507E" w:rsidRDefault="00D0507E" w:rsidP="00A6340F">
      <w:pPr>
        <w:pStyle w:val="ListParagraph"/>
        <w:numPr>
          <w:ilvl w:val="0"/>
          <w:numId w:val="15"/>
        </w:numPr>
        <w:jc w:val="both"/>
      </w:pPr>
      <w:r w:rsidRPr="00A6340F">
        <w:t>Hogan, B. (2008). Analyzing social networks via the Internet. Sage Handbook of Online Research Methods. Thousand Oaks, CA: Sage.</w:t>
      </w:r>
    </w:p>
    <w:p w:rsidR="00D0507E" w:rsidRDefault="00D0507E" w:rsidP="001C35B8">
      <w:pPr>
        <w:pStyle w:val="ListParagraph"/>
        <w:numPr>
          <w:ilvl w:val="0"/>
          <w:numId w:val="15"/>
        </w:numPr>
        <w:jc w:val="both"/>
      </w:pPr>
      <w:proofErr w:type="spellStart"/>
      <w:proofErr w:type="gramStart"/>
      <w:r w:rsidRPr="001C35B8">
        <w:t>iang</w:t>
      </w:r>
      <w:proofErr w:type="spellEnd"/>
      <w:proofErr w:type="gramEnd"/>
      <w:r w:rsidRPr="001C35B8">
        <w:t xml:space="preserve">, H., Wang, H., Yu, P. S., &amp; Zhou, S. (2007, April). </w:t>
      </w:r>
      <w:r>
        <w:t>“</w:t>
      </w:r>
      <w:proofErr w:type="spellStart"/>
      <w:r w:rsidRPr="001C35B8">
        <w:t>Gstring</w:t>
      </w:r>
      <w:proofErr w:type="spellEnd"/>
      <w:r w:rsidRPr="001C35B8">
        <w:t>: A novel approach for efficient search in graph databases</w:t>
      </w:r>
      <w:r>
        <w:t>”</w:t>
      </w:r>
      <w:r w:rsidRPr="001C35B8">
        <w:t>. In Data Engineering, 2007. ICDE 2007. IEEE 23rd International Conference on (pp. 566-575). IEEE.</w:t>
      </w:r>
    </w:p>
    <w:p w:rsidR="00D0507E" w:rsidRDefault="00D0507E" w:rsidP="001B7524">
      <w:pPr>
        <w:pStyle w:val="ListParagraph"/>
        <w:numPr>
          <w:ilvl w:val="0"/>
          <w:numId w:val="15"/>
        </w:numPr>
        <w:jc w:val="both"/>
      </w:pPr>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Supplied Data Processing on Large Clusters</w:t>
      </w:r>
      <w:r>
        <w:t xml:space="preserve">” </w:t>
      </w:r>
      <w:r w:rsidRPr="0000509C">
        <w:rPr>
          <w:i/>
          <w:iCs/>
        </w:rPr>
        <w:t xml:space="preserve">Google, </w:t>
      </w:r>
      <w:proofErr w:type="spellStart"/>
      <w:r w:rsidRPr="0000509C">
        <w:rPr>
          <w:i/>
          <w:iCs/>
        </w:rPr>
        <w:t>Inc</w:t>
      </w:r>
      <w:proofErr w:type="spellEnd"/>
      <w:r>
        <w:rPr>
          <w:i/>
          <w:iCs/>
        </w:rPr>
        <w:t xml:space="preserve"> (2004)</w:t>
      </w:r>
      <w:r w:rsidRPr="00553B14">
        <w:t>.</w:t>
      </w:r>
    </w:p>
    <w:p w:rsidR="00D0507E" w:rsidRDefault="00D0507E" w:rsidP="00311F34">
      <w:pPr>
        <w:pStyle w:val="ListParagraph"/>
        <w:numPr>
          <w:ilvl w:val="0"/>
          <w:numId w:val="15"/>
        </w:numPr>
        <w:jc w:val="both"/>
      </w:pPr>
      <w:r w:rsidRPr="00311F34">
        <w:lastRenderedPageBreak/>
        <w:t>Jennings, A., &amp; Higuchi, H. (1993). A user model neural network for a personal news service. User Modeling and User-Adapted Interaction, 3(1), 1-25.</w:t>
      </w:r>
    </w:p>
    <w:p w:rsidR="00D0507E" w:rsidRDefault="00D0507E" w:rsidP="00AB69AB">
      <w:pPr>
        <w:pStyle w:val="ListParagraph"/>
        <w:numPr>
          <w:ilvl w:val="0"/>
          <w:numId w:val="15"/>
        </w:numPr>
        <w:jc w:val="both"/>
      </w:pPr>
      <w:r w:rsidRPr="00AB69AB">
        <w:t>Liu, H. (2007). Social network profiles as taste performances. Journal of Computer‐Mediated Communication, 13(1), 252-275.</w:t>
      </w:r>
    </w:p>
    <w:p w:rsidR="00D0507E" w:rsidRDefault="00D0507E"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r>
        <w:t xml:space="preserve">Ron </w:t>
      </w:r>
      <w:proofErr w:type="spellStart"/>
      <w:proofErr w:type="gramStart"/>
      <w:r>
        <w:t>Kohavi</w:t>
      </w:r>
      <w:proofErr w:type="spellEnd"/>
      <w:r>
        <w:t xml:space="preserve">  (</w:t>
      </w:r>
      <w:proofErr w:type="gramEnd"/>
      <w:r>
        <w:t xml:space="preserve">1995) A study of Cross-validation and bootstrap” for accuracy Estimation and model selection” ,Stanford university.   </w:t>
      </w:r>
    </w:p>
    <w:p w:rsidR="00D0507E" w:rsidRDefault="00D0507E">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xml:space="preserve">, J. (2000). Application of dimensionality reduction in recommender system-a case study (No. TR-00-043). </w:t>
      </w:r>
      <w:commentRangeStart w:id="223"/>
      <w:r w:rsidRPr="001655FF">
        <w:t>MINNESOTA UNIV MINNEAPOLIS DEPT OF COMPUTER SCIENCE.</w:t>
      </w:r>
      <w:commentRangeEnd w:id="223"/>
      <w:r w:rsidR="003665D1">
        <w:rPr>
          <w:rStyle w:val="CommentReference"/>
        </w:rPr>
        <w:commentReference w:id="223"/>
      </w:r>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t xml:space="preserve">Schafer, J. B., </w:t>
      </w:r>
      <w:proofErr w:type="spellStart"/>
      <w:r w:rsidRPr="00D059C1">
        <w:rPr>
          <w:rFonts w:ascii="TimesNewRomanPSMT" w:hAnsi="TimesNewRomanPSMT" w:cs="TimesNewRomanPSMT"/>
          <w:sz w:val="20"/>
          <w:szCs w:val="20"/>
        </w:rPr>
        <w:t>Konstan</w:t>
      </w:r>
      <w:proofErr w:type="spellEnd"/>
      <w:r w:rsidRPr="00D059C1">
        <w:rPr>
          <w:rFonts w:ascii="TimesNewRomanPSMT" w:hAnsi="TimesNewRomanPSMT" w:cs="TimesNewRomanPSMT"/>
          <w:sz w:val="20"/>
          <w:szCs w:val="20"/>
        </w:rPr>
        <w:t xml:space="preserve">,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753DB3">
      <w:pPr>
        <w:pStyle w:val="ListParagraph"/>
        <w:numPr>
          <w:ilvl w:val="0"/>
          <w:numId w:val="15"/>
        </w:numPr>
        <w:jc w:val="both"/>
      </w:pPr>
      <w:r w:rsidRPr="00753DB3">
        <w:t>Tsvi Kuflik</w:t>
      </w:r>
      <w:r>
        <w:t>,</w:t>
      </w:r>
      <w:r w:rsidRPr="00753DB3">
        <w:t xml:space="preserve"> Judy Kay and Bob Kummerfeld</w:t>
      </w:r>
      <w:r>
        <w:t xml:space="preserve"> (</w:t>
      </w:r>
      <w:commentRangeStart w:id="224"/>
      <w:r>
        <w:t>2006</w:t>
      </w:r>
      <w:commentRangeEnd w:id="224"/>
      <w:r w:rsidR="00C63D41">
        <w:rPr>
          <w:rStyle w:val="CommentReference"/>
          <w:rtl/>
        </w:rPr>
        <w:commentReference w:id="224"/>
      </w:r>
      <w:r>
        <w:t>) “</w:t>
      </w:r>
      <w:r w:rsidRPr="00753DB3">
        <w:t>Challenges and Solutions of Ubiquitous User Modeling</w:t>
      </w:r>
      <w:r>
        <w:t>”</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svika Kuflik" w:date="2012-12-02T08:32:00Z" w:initials="TK">
    <w:p w:rsidR="000A7FB4" w:rsidRDefault="000A7FB4">
      <w:pPr>
        <w:pStyle w:val="CommentText"/>
      </w:pPr>
      <w:r>
        <w:rPr>
          <w:rStyle w:val="CommentReference"/>
        </w:rPr>
        <w:annotationRef/>
      </w:r>
      <w:r>
        <w:t xml:space="preserve">Hi </w:t>
      </w:r>
    </w:p>
    <w:p w:rsidR="000A7FB4" w:rsidRDefault="000A7FB4">
      <w:pPr>
        <w:pStyle w:val="CommentText"/>
      </w:pPr>
      <w:r>
        <w:t>This needs to be extended a bit – two pages. Some references and a bit of elaboration is needed.</w:t>
      </w:r>
    </w:p>
  </w:comment>
  <w:comment w:id="3" w:author="Tsvika Kuflik" w:date="2012-12-02T08:32:00Z" w:initials="TK">
    <w:p w:rsidR="000A7FB4" w:rsidRDefault="000A7FB4" w:rsidP="00493B71">
      <w:pPr>
        <w:pStyle w:val="CommentText"/>
      </w:pPr>
      <w:r>
        <w:rPr>
          <w:rStyle w:val="CommentReference"/>
        </w:rPr>
        <w:annotationRef/>
      </w:r>
      <w:proofErr w:type="gramStart"/>
      <w:r>
        <w:rPr>
          <w:rStyle w:val="CommentReference"/>
        </w:rPr>
        <w:t>u</w:t>
      </w:r>
      <w:proofErr w:type="gramEnd"/>
    </w:p>
  </w:comment>
  <w:comment w:id="4" w:author="Tsvika Kuflik" w:date="2012-12-02T08:32:00Z" w:initials="TK">
    <w:p w:rsidR="000A7FB4" w:rsidRDefault="000A7FB4" w:rsidP="00493B71">
      <w:pPr>
        <w:pStyle w:val="CommentText"/>
      </w:pPr>
      <w:r>
        <w:rPr>
          <w:rStyle w:val="CommentReference"/>
        </w:rPr>
        <w:annotationRef/>
      </w:r>
      <w:r>
        <w:t>?????</w:t>
      </w:r>
    </w:p>
  </w:comment>
  <w:comment w:id="5" w:author="Tsvika Kuflik" w:date="2012-12-02T08:32:00Z" w:initials="TK">
    <w:p w:rsidR="000A7FB4" w:rsidRDefault="000A7FB4">
      <w:pPr>
        <w:pStyle w:val="CommentText"/>
        <w:rPr>
          <w:rtl/>
        </w:rPr>
      </w:pPr>
      <w:r>
        <w:rPr>
          <w:rStyle w:val="CommentReference"/>
        </w:rPr>
        <w:annotationRef/>
      </w:r>
      <w:r>
        <w:rPr>
          <w:rFonts w:hint="cs"/>
          <w:rtl/>
        </w:rPr>
        <w:t>היכן הציטוט?</w:t>
      </w:r>
    </w:p>
  </w:comment>
  <w:comment w:id="10" w:author="Tsvika Kuflik" w:date="2012-12-02T08:32:00Z" w:initials="TK">
    <w:p w:rsidR="000A7FB4" w:rsidRDefault="000A7FB4">
      <w:pPr>
        <w:pStyle w:val="CommentText"/>
        <w:rPr>
          <w:rtl/>
        </w:rPr>
      </w:pPr>
      <w:r>
        <w:rPr>
          <w:rStyle w:val="CommentReference"/>
        </w:rPr>
        <w:annotationRef/>
      </w:r>
      <w:r>
        <w:rPr>
          <w:rFonts w:hint="cs"/>
          <w:rtl/>
        </w:rPr>
        <w:t>אתה מצטט את המאמר הלא נכון.</w:t>
      </w:r>
    </w:p>
    <w:p w:rsidR="000A7FB4" w:rsidRDefault="000A7FB4">
      <w:pPr>
        <w:pStyle w:val="CommentText"/>
        <w:rPr>
          <w:rtl/>
        </w:rPr>
      </w:pPr>
      <w:r>
        <w:rPr>
          <w:rFonts w:hint="cs"/>
          <w:rtl/>
        </w:rPr>
        <w:t>חפש מאמר שלה העוסק ב:</w:t>
      </w:r>
    </w:p>
    <w:p w:rsidR="000A7FB4" w:rsidRDefault="000A7FB4">
      <w:pPr>
        <w:pStyle w:val="CommentText"/>
      </w:pPr>
      <w:r>
        <w:t>Interoperability</w:t>
      </w:r>
    </w:p>
    <w:p w:rsidR="000A7FB4" w:rsidRDefault="000A7FB4">
      <w:pPr>
        <w:pStyle w:val="CommentText"/>
        <w:rPr>
          <w:rtl/>
        </w:rPr>
      </w:pPr>
      <w:r>
        <w:rPr>
          <w:rFonts w:hint="cs"/>
          <w:rtl/>
        </w:rPr>
        <w:t>קרא אותו וצטט אותו</w:t>
      </w:r>
    </w:p>
  </w:comment>
  <w:comment w:id="23" w:author="Tsvika Kuflik" w:date="2012-12-02T08:32:00Z" w:initials="TK">
    <w:p w:rsidR="000A7FB4" w:rsidRDefault="000A7FB4">
      <w:pPr>
        <w:pStyle w:val="CommentText"/>
        <w:rPr>
          <w:rtl/>
        </w:rPr>
      </w:pPr>
      <w:r>
        <w:rPr>
          <w:rStyle w:val="CommentReference"/>
        </w:rPr>
        <w:annotationRef/>
      </w:r>
      <w:r>
        <w:rPr>
          <w:rFonts w:hint="cs"/>
          <w:rtl/>
        </w:rPr>
        <w:t>חסר ציטוט. מאין לקחת זאת?</w:t>
      </w:r>
    </w:p>
  </w:comment>
  <w:comment w:id="25" w:author="Tsvika Kuflik" w:date="2012-12-02T08:32:00Z" w:initials="TK">
    <w:p w:rsidR="000A7FB4" w:rsidRDefault="000A7FB4">
      <w:pPr>
        <w:pStyle w:val="CommentText"/>
        <w:rPr>
          <w:rtl/>
        </w:rPr>
      </w:pPr>
      <w:r>
        <w:rPr>
          <w:rStyle w:val="CommentReference"/>
        </w:rPr>
        <w:annotationRef/>
      </w:r>
      <w:r>
        <w:rPr>
          <w:rFonts w:hint="cs"/>
          <w:rtl/>
        </w:rPr>
        <w:t>אם... - איפה ה "אז"?</w:t>
      </w:r>
    </w:p>
    <w:p w:rsidR="000A7FB4" w:rsidRDefault="000A7FB4">
      <w:pPr>
        <w:pStyle w:val="CommentText"/>
        <w:rPr>
          <w:rtl/>
        </w:rPr>
      </w:pPr>
      <w:r>
        <w:rPr>
          <w:rFonts w:hint="cs"/>
          <w:rtl/>
        </w:rPr>
        <w:t>יש</w:t>
      </w:r>
    </w:p>
    <w:p w:rsidR="000A7FB4" w:rsidRDefault="000A7FB4">
      <w:pPr>
        <w:pStyle w:val="CommentText"/>
      </w:pPr>
      <w:proofErr w:type="gramStart"/>
      <w:r>
        <w:t>if</w:t>
      </w:r>
      <w:proofErr w:type="gramEnd"/>
    </w:p>
    <w:p w:rsidR="000A7FB4" w:rsidRDefault="000A7FB4">
      <w:pPr>
        <w:pStyle w:val="CommentText"/>
      </w:pPr>
    </w:p>
    <w:p w:rsidR="000A7FB4" w:rsidRDefault="000A7FB4">
      <w:pPr>
        <w:pStyle w:val="CommentText"/>
        <w:rPr>
          <w:rtl/>
        </w:rPr>
      </w:pPr>
      <w:r>
        <w:rPr>
          <w:rFonts w:hint="cs"/>
          <w:rtl/>
        </w:rPr>
        <w:t>חסר</w:t>
      </w:r>
    </w:p>
    <w:p w:rsidR="000A7FB4" w:rsidRDefault="000A7FB4">
      <w:pPr>
        <w:pStyle w:val="CommentText"/>
      </w:pPr>
      <w:proofErr w:type="gramStart"/>
      <w:r>
        <w:t>than</w:t>
      </w:r>
      <w:proofErr w:type="gramEnd"/>
    </w:p>
    <w:p w:rsidR="000A7FB4" w:rsidRDefault="000A7FB4">
      <w:pPr>
        <w:pStyle w:val="CommentText"/>
      </w:pPr>
    </w:p>
  </w:comment>
  <w:comment w:id="26" w:author="Tsvika Kuflik" w:date="2012-12-02T08:32:00Z" w:initials="TK">
    <w:p w:rsidR="000A7FB4" w:rsidRDefault="000A7FB4">
      <w:pPr>
        <w:pStyle w:val="CommentText"/>
        <w:rPr>
          <w:rtl/>
        </w:rPr>
      </w:pPr>
      <w:r>
        <w:rPr>
          <w:rStyle w:val="CommentReference"/>
        </w:rPr>
        <w:annotationRef/>
      </w:r>
      <w:r>
        <w:rPr>
          <w:rFonts w:hint="cs"/>
          <w:rtl/>
        </w:rPr>
        <w:t xml:space="preserve">זה לא ברור - אתה מערבב אלגוריתם חצי פורמלי אם דוגמא </w:t>
      </w:r>
    </w:p>
  </w:comment>
  <w:comment w:id="27" w:author="Tsvika Kuflik" w:date="2012-12-02T08:32:00Z" w:initials="TK">
    <w:p w:rsidR="000A7FB4" w:rsidRDefault="000A7FB4">
      <w:pPr>
        <w:pStyle w:val="CommentText"/>
      </w:pPr>
      <w:r>
        <w:rPr>
          <w:rStyle w:val="CommentReference"/>
        </w:rPr>
        <w:annotationRef/>
      </w:r>
      <w:r>
        <w:rPr>
          <w:rFonts w:hint="cs"/>
          <w:rtl/>
        </w:rPr>
        <w:t>מצא מקור לכך (</w:t>
      </w:r>
      <w:r>
        <w:t>Burke?(</w:t>
      </w:r>
    </w:p>
  </w:comment>
  <w:comment w:id="29" w:author="Tsvika Kuflik" w:date="2012-12-02T08:32:00Z" w:initials="TK">
    <w:p w:rsidR="000A7FB4" w:rsidRDefault="000A7FB4">
      <w:pPr>
        <w:pStyle w:val="CommentText"/>
        <w:rPr>
          <w:rtl/>
        </w:rPr>
      </w:pPr>
      <w:r>
        <w:rPr>
          <w:rStyle w:val="CommentReference"/>
        </w:rPr>
        <w:annotationRef/>
      </w:r>
      <w:r>
        <w:rPr>
          <w:rFonts w:hint="cs"/>
          <w:rtl/>
        </w:rPr>
        <w:t>גם כאן חסר ציטוט</w:t>
      </w:r>
    </w:p>
  </w:comment>
  <w:comment w:id="32" w:author="Tsvika Kuflik" w:date="2012-12-02T08:32:00Z" w:initials="TK">
    <w:p w:rsidR="000A7FB4" w:rsidRDefault="000A7FB4">
      <w:pPr>
        <w:pStyle w:val="CommentText"/>
        <w:rPr>
          <w:rtl/>
        </w:rPr>
      </w:pPr>
      <w:r>
        <w:rPr>
          <w:rStyle w:val="CommentReference"/>
        </w:rPr>
        <w:annotationRef/>
      </w:r>
      <w:r>
        <w:rPr>
          <w:rFonts w:hint="cs"/>
          <w:rtl/>
        </w:rPr>
        <w:t>אינו ברשימת המקורות???</w:t>
      </w:r>
    </w:p>
  </w:comment>
  <w:comment w:id="33" w:author="Tsvika Kuflik" w:date="2012-12-02T08:32:00Z" w:initials="TK">
    <w:p w:rsidR="000A7FB4" w:rsidRDefault="000A7FB4">
      <w:pPr>
        <w:pStyle w:val="CommentText"/>
      </w:pPr>
      <w:r>
        <w:rPr>
          <w:rStyle w:val="CommentReference"/>
        </w:rPr>
        <w:annotationRef/>
      </w:r>
      <w:r>
        <w:rPr>
          <w:rFonts w:hint="cs"/>
          <w:rtl/>
        </w:rPr>
        <w:t xml:space="preserve">האם אתה מבין את זה? אנא הסבר את ההבדל בין </w:t>
      </w:r>
    </w:p>
    <w:p w:rsidR="000A7FB4" w:rsidRDefault="000A7FB4">
      <w:pPr>
        <w:pStyle w:val="CommentText"/>
      </w:pPr>
      <w:r>
        <w:t>Memory based and Model based</w:t>
      </w:r>
    </w:p>
  </w:comment>
  <w:comment w:id="37" w:author="Tsvika Kuflik" w:date="2012-12-02T08:32:00Z" w:initials="TK">
    <w:p w:rsidR="000A7FB4" w:rsidRDefault="000A7FB4">
      <w:pPr>
        <w:pStyle w:val="CommentText"/>
        <w:rPr>
          <w:rtl/>
        </w:rPr>
      </w:pPr>
      <w:r>
        <w:rPr>
          <w:rStyle w:val="CommentReference"/>
        </w:rPr>
        <w:annotationRef/>
      </w:r>
      <w:r>
        <w:rPr>
          <w:rFonts w:hint="cs"/>
          <w:rtl/>
        </w:rPr>
        <w:t>מקור? (ציטוט)</w:t>
      </w:r>
    </w:p>
  </w:comment>
  <w:comment w:id="20" w:author="Tsvika Kuflik" w:date="2012-12-02T08:32:00Z" w:initials="TK">
    <w:p w:rsidR="000A7FB4" w:rsidRDefault="000A7FB4">
      <w:pPr>
        <w:pStyle w:val="CommentText"/>
      </w:pPr>
      <w:r>
        <w:rPr>
          <w:rStyle w:val="CommentReference"/>
        </w:rPr>
        <w:annotationRef/>
      </w:r>
      <w:r>
        <w:t>Every technique needs to be explained in greater details. Use the paper of Burke about Hybrid recommender systems as a source</w:t>
      </w:r>
    </w:p>
  </w:comment>
  <w:comment w:id="41" w:author="Tsvika Kuflik" w:date="2012-12-02T08:32:00Z" w:initials="TK">
    <w:p w:rsidR="000A7FB4" w:rsidRDefault="000A7FB4">
      <w:pPr>
        <w:pStyle w:val="CommentText"/>
        <w:rPr>
          <w:rtl/>
        </w:rPr>
      </w:pPr>
      <w:r>
        <w:rPr>
          <w:rStyle w:val="CommentReference"/>
        </w:rPr>
        <w:annotationRef/>
      </w:r>
      <w:r>
        <w:rPr>
          <w:rFonts w:hint="cs"/>
          <w:rtl/>
        </w:rPr>
        <w:t>סיכמנו שכאן אתה מציג את המגבלה שמערכות אלו פותחו לתחום מוגדר וצריכות מידע רלוונטי אודות המשתמש בתחום זה, שצריך לאתחל את מודל המשתמש בכל מערכת, שכתוצאה מכך מידע אישי מפוזר בהרבה מאוד מערכות שונות ולא ניתן לעשות בו שימוש במערכות אחרות</w:t>
      </w:r>
    </w:p>
  </w:comment>
  <w:comment w:id="51" w:author="Tsvika Kuflik" w:date="2012-12-02T08:32:00Z" w:initials="TK">
    <w:p w:rsidR="000A7FB4" w:rsidRDefault="000A7FB4">
      <w:pPr>
        <w:pStyle w:val="CommentText"/>
      </w:pPr>
      <w:r>
        <w:rPr>
          <w:rStyle w:val="CommentReference"/>
        </w:rPr>
        <w:annotationRef/>
      </w:r>
      <w:r>
        <w:t>Give a link in the references section</w:t>
      </w:r>
    </w:p>
  </w:comment>
  <w:comment w:id="54" w:author="Tsvika Kuflik" w:date="2012-12-02T08:32:00Z" w:initials="TK">
    <w:p w:rsidR="000A7FB4" w:rsidRDefault="000A7FB4">
      <w:pPr>
        <w:pStyle w:val="CommentText"/>
      </w:pPr>
      <w:r>
        <w:rPr>
          <w:rStyle w:val="CommentReference"/>
        </w:rPr>
        <w:annotationRef/>
      </w:r>
      <w:r>
        <w:t>I do not understand this</w:t>
      </w:r>
    </w:p>
  </w:comment>
  <w:comment w:id="63" w:author="Tsvika Kuflik" w:date="2012-12-02T08:32:00Z" w:initials="TK">
    <w:p w:rsidR="000A7FB4" w:rsidRDefault="000A7FB4">
      <w:pPr>
        <w:pStyle w:val="CommentText"/>
      </w:pPr>
      <w:r>
        <w:rPr>
          <w:rStyle w:val="CommentReference"/>
        </w:rPr>
        <w:annotationRef/>
      </w:r>
      <w:r>
        <w:t>Reference/link?</w:t>
      </w:r>
    </w:p>
  </w:comment>
  <w:comment w:id="64" w:author="Tsvika Kuflik" w:date="2012-12-02T08:32:00Z" w:initials="TK">
    <w:p w:rsidR="000A7FB4" w:rsidRDefault="000A7FB4">
      <w:pPr>
        <w:pStyle w:val="CommentText"/>
      </w:pPr>
      <w:r>
        <w:rPr>
          <w:rStyle w:val="CommentReference"/>
        </w:rPr>
        <w:annotationRef/>
      </w:r>
      <w:r>
        <w:t>I do not understand this</w:t>
      </w:r>
    </w:p>
  </w:comment>
  <w:comment w:id="66" w:author="Tsvika Kuflik" w:date="2012-12-02T08:32:00Z" w:initials="TK">
    <w:p w:rsidR="000A7FB4" w:rsidRDefault="000A7FB4">
      <w:pPr>
        <w:pStyle w:val="CommentText"/>
      </w:pPr>
      <w:r>
        <w:rPr>
          <w:rStyle w:val="CommentReference"/>
        </w:rPr>
        <w:annotationRef/>
      </w:r>
      <w:r>
        <w:t>Year?</w:t>
      </w:r>
    </w:p>
  </w:comment>
  <w:comment w:id="67" w:author="Tsvika Kuflik" w:date="2012-12-02T08:32:00Z" w:initials="TK">
    <w:p w:rsidR="000A7FB4" w:rsidRDefault="000A7FB4">
      <w:pPr>
        <w:pStyle w:val="CommentText"/>
      </w:pPr>
      <w:r>
        <w:rPr>
          <w:rStyle w:val="CommentReference"/>
        </w:rPr>
        <w:annotationRef/>
      </w:r>
      <w:r>
        <w:t>Unclear</w:t>
      </w:r>
    </w:p>
  </w:comment>
  <w:comment w:id="70" w:author="Tsvika Kuflik" w:date="2012-12-02T08:32:00Z" w:initials="TK">
    <w:p w:rsidR="000A7FB4" w:rsidRDefault="000A7FB4">
      <w:pPr>
        <w:pStyle w:val="CommentText"/>
      </w:pPr>
      <w:r>
        <w:rPr>
          <w:rStyle w:val="CommentReference"/>
        </w:rPr>
        <w:annotationRef/>
      </w:r>
      <w:r>
        <w:t>I do not understand</w:t>
      </w:r>
    </w:p>
  </w:comment>
  <w:comment w:id="72" w:author="Tsvika Kuflik" w:date="2012-12-02T08:32:00Z" w:initials="TK">
    <w:p w:rsidR="000A7FB4" w:rsidRDefault="000A7FB4">
      <w:pPr>
        <w:pStyle w:val="CommentText"/>
      </w:pPr>
      <w:r>
        <w:rPr>
          <w:rStyle w:val="CommentReference"/>
        </w:rPr>
        <w:annotationRef/>
      </w:r>
      <w:r>
        <w:t>Unclear</w:t>
      </w:r>
    </w:p>
  </w:comment>
  <w:comment w:id="110" w:author="Tsvika Kuflik" w:date="2012-12-02T08:32:00Z" w:initials="TK">
    <w:p w:rsidR="000A7FB4" w:rsidRDefault="000A7FB4">
      <w:pPr>
        <w:pStyle w:val="CommentText"/>
      </w:pPr>
      <w:r>
        <w:rPr>
          <w:rStyle w:val="CommentReference"/>
        </w:rPr>
        <w:annotationRef/>
      </w:r>
      <w:r>
        <w:t>Reference, explanation w</w:t>
      </w:r>
    </w:p>
  </w:comment>
  <w:comment w:id="109" w:author="Tsvika Kuflik" w:date="2012-12-02T08:42:00Z" w:initials="TK">
    <w:p w:rsidR="000A7FB4" w:rsidRDefault="000A7FB4">
      <w:pPr>
        <w:pStyle w:val="CommentText"/>
      </w:pPr>
      <w:r>
        <w:rPr>
          <w:rStyle w:val="CommentReference"/>
        </w:rPr>
        <w:annotationRef/>
      </w:r>
      <w:r>
        <w:t xml:space="preserve">Reference? </w:t>
      </w:r>
      <w:proofErr w:type="gramStart"/>
      <w:r>
        <w:t>link</w:t>
      </w:r>
      <w:proofErr w:type="gramEnd"/>
      <w:r>
        <w:t>?</w:t>
      </w:r>
    </w:p>
  </w:comment>
  <w:comment w:id="126" w:author="Tsvika Kuflik" w:date="2012-12-02T08:32:00Z" w:initials="TK">
    <w:p w:rsidR="000A7FB4" w:rsidRDefault="000A7FB4">
      <w:pPr>
        <w:pStyle w:val="CommentText"/>
      </w:pPr>
      <w:r>
        <w:rPr>
          <w:rStyle w:val="CommentReference"/>
        </w:rPr>
        <w:annotationRef/>
      </w:r>
      <w:r>
        <w:t>Missing reference?</w:t>
      </w:r>
    </w:p>
  </w:comment>
  <w:comment w:id="130" w:author="Tsvika Kuflik" w:date="2012-12-02T08:32:00Z" w:initials="TK">
    <w:p w:rsidR="000A7FB4" w:rsidRDefault="000A7FB4">
      <w:pPr>
        <w:pStyle w:val="CommentText"/>
      </w:pPr>
      <w:r>
        <w:rPr>
          <w:rStyle w:val="CommentReference"/>
        </w:rPr>
        <w:annotationRef/>
      </w:r>
      <w:r>
        <w:t>????</w:t>
      </w:r>
    </w:p>
  </w:comment>
  <w:comment w:id="144" w:author="Tsvika Kuflik" w:date="2012-12-02T08:51:00Z" w:initials="TK">
    <w:p w:rsidR="000A7FB4" w:rsidRDefault="000A7FB4">
      <w:pPr>
        <w:pStyle w:val="CommentText"/>
      </w:pPr>
      <w:r>
        <w:rPr>
          <w:rStyle w:val="CommentReference"/>
        </w:rPr>
        <w:annotationRef/>
      </w:r>
      <w:r>
        <w:t>Explain a bit more</w:t>
      </w:r>
    </w:p>
  </w:comment>
  <w:comment w:id="143" w:author="Tsvika Kuflik" w:date="2012-12-02T09:27:00Z" w:initials="TK">
    <w:p w:rsidR="000A7FB4" w:rsidRDefault="000A7FB4">
      <w:pPr>
        <w:pStyle w:val="CommentText"/>
      </w:pPr>
      <w:r>
        <w:rPr>
          <w:rStyle w:val="CommentReference"/>
        </w:rPr>
        <w:annotationRef/>
      </w:r>
      <w:r>
        <w:t>Explain better what "curator photograph..." means</w:t>
      </w:r>
    </w:p>
  </w:comment>
  <w:comment w:id="155" w:author="Tsvika Kuflik" w:date="2012-12-02T09:30:00Z" w:initials="TK">
    <w:p w:rsidR="000A7FB4" w:rsidRDefault="000A7FB4">
      <w:pPr>
        <w:pStyle w:val="CommentText"/>
      </w:pPr>
      <w:r>
        <w:rPr>
          <w:rStyle w:val="CommentReference"/>
        </w:rPr>
        <w:annotationRef/>
      </w:r>
      <w:r>
        <w:t>UNCLEAR, PLEASE EXPLAIN BETTER</w:t>
      </w:r>
    </w:p>
  </w:comment>
  <w:comment w:id="156" w:author="Tsvika Kuflik" w:date="2012-12-02T09:31:00Z" w:initials="TK">
    <w:p w:rsidR="000A7FB4" w:rsidRDefault="000A7FB4">
      <w:pPr>
        <w:pStyle w:val="CommentText"/>
      </w:pPr>
      <w:r>
        <w:rPr>
          <w:rStyle w:val="CommentReference"/>
        </w:rPr>
        <w:annotationRef/>
      </w:r>
      <w:proofErr w:type="spellStart"/>
      <w:proofErr w:type="gramStart"/>
      <w:r>
        <w:t>agian</w:t>
      </w:r>
      <w:proofErr w:type="spellEnd"/>
      <w:proofErr w:type="gramEnd"/>
      <w:r>
        <w:t>, unclear</w:t>
      </w:r>
    </w:p>
  </w:comment>
  <w:comment w:id="174" w:author="Tsvika Kuflik" w:date="2012-12-02T09:35:00Z" w:initials="TK">
    <w:p w:rsidR="000A7FB4" w:rsidRDefault="000A7FB4">
      <w:pPr>
        <w:pStyle w:val="CommentText"/>
      </w:pPr>
      <w:r>
        <w:rPr>
          <w:rStyle w:val="CommentReference"/>
        </w:rPr>
        <w:annotationRef/>
      </w:r>
      <w:r>
        <w:t>I will let Amit comment on this</w:t>
      </w:r>
    </w:p>
  </w:comment>
  <w:comment w:id="187" w:author="Amit" w:date="2012-12-02T08:32:00Z" w:initials="A">
    <w:p w:rsidR="000A7FB4" w:rsidRDefault="000A7FB4" w:rsidP="00E43D7A">
      <w:pPr>
        <w:pStyle w:val="CommentText"/>
      </w:pPr>
      <w:r>
        <w:rPr>
          <w:rStyle w:val="CommentReference"/>
        </w:rPr>
        <w:annotationRef/>
      </w:r>
      <w:r>
        <w:t>Complete statistical data from a small scale crawl (1000 users?)</w:t>
      </w:r>
    </w:p>
  </w:comment>
  <w:comment w:id="188" w:author="Tsvika Kuflik" w:date="2012-12-02T09:38:00Z" w:initials="TK">
    <w:p w:rsidR="000A7FB4" w:rsidRDefault="000A7FB4">
      <w:pPr>
        <w:pStyle w:val="CommentText"/>
      </w:pPr>
      <w:r>
        <w:rPr>
          <w:rStyle w:val="CommentReference"/>
        </w:rPr>
        <w:annotationRef/>
      </w:r>
      <w:r>
        <w:t>???</w:t>
      </w:r>
    </w:p>
  </w:comment>
  <w:comment w:id="189" w:author="Amit" w:date="2012-12-02T08:32:00Z" w:initials="A">
    <w:p w:rsidR="000A7FB4" w:rsidRDefault="000A7FB4" w:rsidP="00E43D7A">
      <w:pPr>
        <w:pStyle w:val="CommentText"/>
      </w:pPr>
      <w:r>
        <w:rPr>
          <w:rStyle w:val="CommentReference"/>
        </w:rPr>
        <w:annotationRef/>
      </w:r>
    </w:p>
  </w:comment>
  <w:comment w:id="190" w:author="Tsvika Kuflik" w:date="2012-12-02T09:38:00Z" w:initials="TK">
    <w:p w:rsidR="000A7FB4" w:rsidRDefault="000A7FB4">
      <w:pPr>
        <w:pStyle w:val="CommentText"/>
      </w:pPr>
      <w:r>
        <w:rPr>
          <w:rStyle w:val="CommentReference"/>
        </w:rPr>
        <w:annotationRef/>
      </w:r>
      <w:r>
        <w:t>???</w:t>
      </w:r>
    </w:p>
  </w:comment>
  <w:comment w:id="191" w:author="Tsvika Kuflik" w:date="2012-12-02T09:40:00Z" w:initials="TK">
    <w:p w:rsidR="000A7FB4" w:rsidRDefault="000A7FB4">
      <w:pPr>
        <w:pStyle w:val="CommentText"/>
      </w:pPr>
      <w:r>
        <w:rPr>
          <w:rStyle w:val="CommentReference"/>
        </w:rPr>
        <w:annotationRef/>
      </w:r>
      <w:r>
        <w:t>???</w:t>
      </w:r>
    </w:p>
  </w:comment>
  <w:comment w:id="193" w:author="Tsvika Kuflik" w:date="2012-12-02T08:32:00Z" w:initials="TK">
    <w:p w:rsidR="000A7FB4" w:rsidRDefault="000A7FB4">
      <w:pPr>
        <w:pStyle w:val="CommentText"/>
        <w:rPr>
          <w:rtl/>
        </w:rPr>
      </w:pPr>
      <w:r>
        <w:rPr>
          <w:rStyle w:val="CommentReference"/>
        </w:rPr>
        <w:annotationRef/>
      </w:r>
      <w:r>
        <w:rPr>
          <w:rFonts w:hint="cs"/>
          <w:rtl/>
        </w:rPr>
        <w:t>עדכן - אתה מתחיל עכשיו, סלק חלקים לא רלוונטיים</w:t>
      </w:r>
    </w:p>
  </w:comment>
  <w:comment w:id="198" w:author="Tsvika Kuflik" w:date="2012-12-02T08:32:00Z" w:initials="TK">
    <w:p w:rsidR="000A7FB4" w:rsidRDefault="000A7FB4">
      <w:pPr>
        <w:pStyle w:val="CommentText"/>
        <w:rPr>
          <w:rtl/>
        </w:rPr>
      </w:pPr>
      <w:r>
        <w:rPr>
          <w:rStyle w:val="CommentReference"/>
        </w:rPr>
        <w:annotationRef/>
      </w:r>
      <w:r>
        <w:rPr>
          <w:rFonts w:hint="cs"/>
          <w:rtl/>
        </w:rPr>
        <w:t>תאר מה כבר עשית</w:t>
      </w:r>
    </w:p>
  </w:comment>
  <w:comment w:id="203" w:author="Tsvika Kuflik" w:date="2012-12-02T08:32:00Z" w:initials="TK">
    <w:p w:rsidR="000A7FB4" w:rsidRDefault="000A7FB4">
      <w:pPr>
        <w:pStyle w:val="CommentText"/>
        <w:rPr>
          <w:rtl/>
        </w:rPr>
      </w:pPr>
      <w:r>
        <w:rPr>
          <w:rStyle w:val="CommentReference"/>
        </w:rPr>
        <w:annotationRef/>
      </w:r>
      <w:r>
        <w:rPr>
          <w:rFonts w:hint="cs"/>
          <w:rtl/>
        </w:rPr>
        <w:t>הגיע הזמן שתסביר מה התועלת במחקר - למה הוא יסייע ואיך ניתן יהיה לעשות משהו טוב יותר בעקבותיו</w:t>
      </w:r>
    </w:p>
  </w:comment>
  <w:comment w:id="216" w:author="Tsvika Kuflik" w:date="2012-12-02T08:32:00Z" w:initials="TK">
    <w:p w:rsidR="000A7FB4" w:rsidRDefault="000A7FB4">
      <w:pPr>
        <w:pStyle w:val="CommentText"/>
      </w:pPr>
      <w:r>
        <w:rPr>
          <w:rStyle w:val="CommentReference"/>
        </w:rPr>
        <w:annotationRef/>
      </w:r>
      <w:r>
        <w:t>Arrange them alphabetically, follow the format of LNCS (attached)</w:t>
      </w:r>
    </w:p>
  </w:comment>
  <w:comment w:id="215" w:author="Tsvika Kuflik" w:date="2012-12-02T08:32:00Z" w:initials="TK">
    <w:p w:rsidR="000A7FB4" w:rsidRDefault="000A7FB4">
      <w:pPr>
        <w:pStyle w:val="CommentText"/>
        <w:rPr>
          <w:rtl/>
        </w:rPr>
      </w:pPr>
      <w:r>
        <w:rPr>
          <w:rStyle w:val="CommentReference"/>
        </w:rPr>
        <w:annotationRef/>
      </w:r>
      <w:r>
        <w:rPr>
          <w:rFonts w:hint="cs"/>
          <w:rtl/>
        </w:rPr>
        <w:t>צריכים להיות מסודרים בסדר אלפביתי + נדרש מעבר נוסף לתיקונים קלים</w:t>
      </w:r>
    </w:p>
  </w:comment>
  <w:comment w:id="219" w:author="Tsvika Kuflik" w:date="2012-12-02T08:32:00Z" w:initials="TK">
    <w:p w:rsidR="000A7FB4" w:rsidRDefault="000A7FB4">
      <w:pPr>
        <w:pStyle w:val="CommentText"/>
        <w:rPr>
          <w:rtl/>
        </w:rPr>
      </w:pPr>
      <w:r>
        <w:rPr>
          <w:rStyle w:val="CommentReference"/>
        </w:rPr>
        <w:annotationRef/>
      </w:r>
      <w:r>
        <w:rPr>
          <w:rFonts w:hint="cs"/>
          <w:rtl/>
        </w:rPr>
        <w:t>מאמר שפורסם בכנס  - צריך לציין גם מקום ותאריך - ראה דוגמאות</w:t>
      </w:r>
    </w:p>
  </w:comment>
  <w:comment w:id="221" w:author="Tsvika Kuflik" w:date="2012-12-02T08:32:00Z" w:initials="TK">
    <w:p w:rsidR="000A7FB4" w:rsidRDefault="000A7FB4">
      <w:pPr>
        <w:pStyle w:val="CommentText"/>
      </w:pPr>
      <w:r>
        <w:rPr>
          <w:rStyle w:val="CommentReference"/>
        </w:rPr>
        <w:annotationRef/>
      </w:r>
      <w:r>
        <w:rPr>
          <w:rFonts w:hint="cs"/>
          <w:rtl/>
        </w:rPr>
        <w:t>זה נראה כמו ספר ואתה מצטט פרק מסוים...</w:t>
      </w:r>
    </w:p>
  </w:comment>
  <w:comment w:id="222" w:author="Tsvika Kuflik" w:date="2012-12-02T08:32:00Z" w:initials="TK">
    <w:p w:rsidR="000A7FB4" w:rsidRDefault="000A7FB4">
      <w:pPr>
        <w:pStyle w:val="CommentText"/>
      </w:pPr>
      <w:r>
        <w:rPr>
          <w:rStyle w:val="CommentReference"/>
        </w:rPr>
        <w:annotationRef/>
      </w:r>
      <w:r>
        <w:rPr>
          <w:rFonts w:hint="cs"/>
          <w:rtl/>
        </w:rPr>
        <w:t>פורמט ופונט חריגים...</w:t>
      </w:r>
    </w:p>
  </w:comment>
  <w:comment w:id="223" w:author="Tsvika Kuflik" w:date="2012-12-02T08:32:00Z" w:initials="TK">
    <w:p w:rsidR="000A7FB4" w:rsidRDefault="000A7FB4">
      <w:pPr>
        <w:pStyle w:val="CommentText"/>
      </w:pPr>
      <w:r>
        <w:rPr>
          <w:rStyle w:val="CommentReference"/>
        </w:rPr>
        <w:annotationRef/>
      </w:r>
      <w:r>
        <w:rPr>
          <w:rFonts w:hint="cs"/>
          <w:rtl/>
        </w:rPr>
        <w:t>תקן פונט</w:t>
      </w:r>
    </w:p>
  </w:comment>
  <w:comment w:id="224" w:author="Tsvika Kuflik" w:date="2012-12-02T08:32:00Z" w:initials="TK">
    <w:p w:rsidR="000A7FB4" w:rsidRDefault="000A7FB4">
      <w:pPr>
        <w:pStyle w:val="CommentText"/>
      </w:pPr>
      <w:r>
        <w:rPr>
          <w:rStyle w:val="CommentReference"/>
        </w:rPr>
        <w:annotationRef/>
      </w:r>
      <w:r>
        <w:rPr>
          <w:rFonts w:hint="cs"/>
          <w:rtl/>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C0B" w:rsidRDefault="00895C0B" w:rsidP="003D566E">
      <w:pPr>
        <w:spacing w:after="0" w:line="240" w:lineRule="auto"/>
      </w:pPr>
      <w:r>
        <w:separator/>
      </w:r>
    </w:p>
  </w:endnote>
  <w:endnote w:type="continuationSeparator" w:id="0">
    <w:p w:rsidR="00895C0B" w:rsidRDefault="00895C0B"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C0B" w:rsidRDefault="00895C0B" w:rsidP="003D566E">
      <w:pPr>
        <w:spacing w:after="0" w:line="240" w:lineRule="auto"/>
      </w:pPr>
      <w:r>
        <w:separator/>
      </w:r>
    </w:p>
  </w:footnote>
  <w:footnote w:type="continuationSeparator" w:id="0">
    <w:p w:rsidR="00895C0B" w:rsidRDefault="00895C0B" w:rsidP="003D566E">
      <w:pPr>
        <w:spacing w:after="0" w:line="240" w:lineRule="auto"/>
      </w:pPr>
      <w:r>
        <w:continuationSeparator/>
      </w:r>
    </w:p>
  </w:footnote>
  <w:footnote w:id="1">
    <w:p w:rsidR="000A7FB4" w:rsidRDefault="000A7FB4"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0A7FB4" w:rsidRDefault="000A7FB4"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0A7FB4" w:rsidRDefault="000A7FB4"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0A7FB4" w:rsidRDefault="000A7FB4">
      <w:pPr>
        <w:pStyle w:val="FootnoteText"/>
      </w:pPr>
      <w:r>
        <w:rPr>
          <w:rStyle w:val="FootnoteReference"/>
        </w:rPr>
        <w:footnoteRef/>
      </w:r>
      <w:r>
        <w:t xml:space="preserve"> </w:t>
      </w:r>
      <w:hyperlink r:id="rId4" w:history="1">
        <w:r w:rsidRPr="00D37F3A">
          <w:rPr>
            <w:rStyle w:val="Hyperlink"/>
          </w:rPr>
          <w:t>http://www.amazon.com</w:t>
        </w:r>
      </w:hyperlink>
    </w:p>
  </w:footnote>
  <w:footnote w:id="5">
    <w:p w:rsidR="000A7FB4" w:rsidRDefault="000A7FB4">
      <w:pPr>
        <w:pStyle w:val="FootnoteText"/>
      </w:pPr>
      <w:r w:rsidRPr="008D50D1">
        <w:footnoteRef/>
      </w:r>
      <w:r>
        <w:t xml:space="preserve"> </w:t>
      </w:r>
      <w:proofErr w:type="gramStart"/>
      <w:r w:rsidRPr="008D50D1">
        <w:t>breadth-first</w:t>
      </w:r>
      <w:proofErr w:type="gramEnd"/>
      <w:r w:rsidRPr="008D50D1">
        <w:t xml:space="preserve"> search</w:t>
      </w:r>
      <w:r>
        <w:t xml:space="preserve"> (</w:t>
      </w:r>
      <w:r w:rsidRPr="00D67224">
        <w:rPr>
          <w:b/>
          <w:bCs/>
        </w:rPr>
        <w:t>BFS</w:t>
      </w:r>
      <w:r>
        <w:t xml:space="preserve">) is a </w:t>
      </w:r>
      <w:hyperlink r:id="rId5" w:tooltip="Graph search algorithm" w:history="1">
        <w:r w:rsidRPr="008D50D1">
          <w:t>strategy for searching in a graph</w:t>
        </w:r>
      </w:hyperlink>
      <w:r>
        <w:t xml:space="preserve"> when search is limited to essentially two operations: (a) visit and inspect a node of a graph; (b) gain access to visit the nodes that neighbor the currently visited node. The BFS begins at a root node and inspects all the neighboring nodes</w:t>
      </w:r>
    </w:p>
  </w:footnote>
  <w:footnote w:id="6">
    <w:p w:rsidR="000A7FB4" w:rsidRDefault="000A7FB4">
      <w:pPr>
        <w:pStyle w:val="FootnoteText"/>
      </w:pPr>
      <w:r>
        <w:rPr>
          <w:rStyle w:val="FootnoteReference"/>
        </w:rPr>
        <w:footnoteRef/>
      </w:r>
      <w:r>
        <w:t xml:space="preserve"> </w:t>
      </w:r>
      <w:r w:rsidRPr="00D67224">
        <w:t>Depth-first search (</w:t>
      </w:r>
      <w:r w:rsidRPr="008D50D1">
        <w:rPr>
          <w:b/>
          <w:bCs/>
        </w:rPr>
        <w:t>DFS</w:t>
      </w:r>
      <w:r w:rsidRPr="00D67224">
        <w:t xml:space="preserve">) is an algorithm for traversing or searching a tree, tree structure, or graph. One starts at the root (selecting some node as the root in the graph case) and explores as far as </w:t>
      </w:r>
      <w:proofErr w:type="spellStart"/>
      <w:r w:rsidRPr="00D67224">
        <w:t>ossible</w:t>
      </w:r>
      <w:proofErr w:type="spellEnd"/>
      <w:r w:rsidRPr="00D67224">
        <w:t xml:space="preserve"> along each branch before backtracking</w:t>
      </w:r>
    </w:p>
  </w:footnote>
  <w:footnote w:id="7">
    <w:p w:rsidR="000A7FB4" w:rsidRDefault="000A7FB4">
      <w:pPr>
        <w:pStyle w:val="FootnoteText"/>
      </w:pPr>
      <w:r>
        <w:rPr>
          <w:rStyle w:val="FootnoteReference"/>
        </w:rPr>
        <w:footnoteRef/>
      </w:r>
      <w:r>
        <w:t xml:space="preserve"> </w:t>
      </w:r>
      <w:proofErr w:type="spellStart"/>
      <w:r w:rsidRPr="008D50D1">
        <w:rPr>
          <w:b/>
          <w:bCs/>
        </w:rPr>
        <w:t>Dijkstra's</w:t>
      </w:r>
      <w:proofErr w:type="spellEnd"/>
      <w:r w:rsidRPr="008D50D1">
        <w:rPr>
          <w:b/>
          <w:bCs/>
        </w:rPr>
        <w:t xml:space="preserve"> algorithm</w:t>
      </w:r>
      <w:r w:rsidRPr="00096FA2">
        <w:t xml:space="preserve">, conceived by Dutch computer scientist </w:t>
      </w:r>
      <w:proofErr w:type="spellStart"/>
      <w:r w:rsidRPr="00096FA2">
        <w:t>Edsger</w:t>
      </w:r>
      <w:proofErr w:type="spellEnd"/>
      <w:r w:rsidRPr="00096FA2">
        <w:t xml:space="preserve"> </w:t>
      </w:r>
      <w:proofErr w:type="spellStart"/>
      <w:r w:rsidRPr="00096FA2">
        <w:t>Dijkstra</w:t>
      </w:r>
      <w:proofErr w:type="spellEnd"/>
      <w:r w:rsidRPr="00096FA2">
        <w:t xml:space="preserve"> in 1956 and published in 1959</w:t>
      </w:r>
      <w:proofErr w:type="gramStart"/>
      <w:r w:rsidRPr="00096FA2">
        <w:t>,[</w:t>
      </w:r>
      <w:proofErr w:type="gramEnd"/>
      <w:r w:rsidRPr="00096FA2">
        <w:t>1][2] is a graph search algorithm that solves the single-source shortest path problem for a graph with nonnegative edge path costs, producing a shortest path tree. This algorithm is often used in routing and as a subroutine in other graph algorithms</w:t>
      </w:r>
      <w:r>
        <w:t>.</w:t>
      </w:r>
    </w:p>
  </w:footnote>
  <w:footnote w:id="8">
    <w:p w:rsidR="000A7FB4" w:rsidRDefault="000A7FB4">
      <w:pPr>
        <w:pStyle w:val="FootnoteText"/>
      </w:pPr>
      <w:r>
        <w:rPr>
          <w:rStyle w:val="FootnoteReference"/>
        </w:rPr>
        <w:footnoteRef/>
      </w:r>
      <w:r>
        <w:t xml:space="preserve"> </w:t>
      </w:r>
      <w:hyperlink r:id="rId6" w:history="1">
        <w:r w:rsidRPr="00F204EC">
          <w:rPr>
            <w:rStyle w:val="Hyperlink"/>
          </w:rPr>
          <w:t>http://en.wikipedia.org/wiki/Social_networking_service</w:t>
        </w:r>
      </w:hyperlink>
    </w:p>
  </w:footnote>
  <w:footnote w:id="9">
    <w:p w:rsidR="000A7FB4" w:rsidRDefault="000A7FB4">
      <w:pPr>
        <w:pStyle w:val="FootnoteText"/>
      </w:pPr>
      <w:r>
        <w:rPr>
          <w:rStyle w:val="FootnoteReference"/>
        </w:rPr>
        <w:footnoteRef/>
      </w:r>
      <w:r>
        <w:t xml:space="preserve"> www.Pinterest.com</w:t>
      </w:r>
    </w:p>
  </w:footnote>
  <w:footnote w:id="10">
    <w:p w:rsidR="000A7FB4" w:rsidRDefault="000A7FB4">
      <w:pPr>
        <w:pStyle w:val="FootnoteText"/>
      </w:pPr>
      <w:r>
        <w:rPr>
          <w:rStyle w:val="FootnoteReference"/>
        </w:rPr>
        <w:footnoteRef/>
      </w:r>
      <w:r>
        <w:t xml:space="preserve"> </w:t>
      </w:r>
      <w:r w:rsidRPr="00956A80">
        <w:t>http://neo4j.org/</w:t>
      </w:r>
    </w:p>
  </w:footnote>
  <w:footnote w:id="11">
    <w:p w:rsidR="000A7FB4" w:rsidRDefault="000A7FB4">
      <w:pPr>
        <w:pStyle w:val="FootnoteText"/>
      </w:pPr>
      <w:r>
        <w:rPr>
          <w:rStyle w:val="FootnoteReference"/>
        </w:rPr>
        <w:footnoteRef/>
      </w:r>
      <w:r>
        <w:t xml:space="preserve"> </w:t>
      </w:r>
      <w:r w:rsidRPr="00DE3F63">
        <w:t>https://gephi.org/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29"/>
  </w:num>
  <w:num w:numId="14">
    <w:abstractNumId w:val="14"/>
  </w:num>
  <w:num w:numId="15">
    <w:abstractNumId w:val="22"/>
  </w:num>
  <w:num w:numId="16">
    <w:abstractNumId w:val="31"/>
  </w:num>
  <w:num w:numId="17">
    <w:abstractNumId w:val="27"/>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0"/>
  </w:num>
  <w:num w:numId="26">
    <w:abstractNumId w:val="18"/>
  </w:num>
  <w:num w:numId="27">
    <w:abstractNumId w:val="28"/>
  </w:num>
  <w:num w:numId="28">
    <w:abstractNumId w:val="17"/>
  </w:num>
  <w:num w:numId="29">
    <w:abstractNumId w:val="7"/>
  </w:num>
  <w:num w:numId="30">
    <w:abstractNumId w:val="23"/>
  </w:num>
  <w:num w:numId="31">
    <w:abstractNumId w:val="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509C"/>
    <w:rsid w:val="00006B71"/>
    <w:rsid w:val="00010371"/>
    <w:rsid w:val="00016321"/>
    <w:rsid w:val="00017890"/>
    <w:rsid w:val="00020B1C"/>
    <w:rsid w:val="0002218D"/>
    <w:rsid w:val="000248C4"/>
    <w:rsid w:val="000251DA"/>
    <w:rsid w:val="0002577B"/>
    <w:rsid w:val="00026AAE"/>
    <w:rsid w:val="00031EDC"/>
    <w:rsid w:val="00031FBA"/>
    <w:rsid w:val="000326E4"/>
    <w:rsid w:val="0003275D"/>
    <w:rsid w:val="00035D1A"/>
    <w:rsid w:val="00037BB0"/>
    <w:rsid w:val="0004204D"/>
    <w:rsid w:val="000428C4"/>
    <w:rsid w:val="00050A41"/>
    <w:rsid w:val="000518A6"/>
    <w:rsid w:val="000601EE"/>
    <w:rsid w:val="000605BF"/>
    <w:rsid w:val="00061B6E"/>
    <w:rsid w:val="000621A4"/>
    <w:rsid w:val="00064325"/>
    <w:rsid w:val="00073544"/>
    <w:rsid w:val="00081410"/>
    <w:rsid w:val="00082E66"/>
    <w:rsid w:val="0008413D"/>
    <w:rsid w:val="00085C94"/>
    <w:rsid w:val="00085E6A"/>
    <w:rsid w:val="00086EA6"/>
    <w:rsid w:val="00090146"/>
    <w:rsid w:val="00093277"/>
    <w:rsid w:val="00093FE2"/>
    <w:rsid w:val="00094DC4"/>
    <w:rsid w:val="000967B2"/>
    <w:rsid w:val="00096FA2"/>
    <w:rsid w:val="00097D86"/>
    <w:rsid w:val="000A1824"/>
    <w:rsid w:val="000A26C5"/>
    <w:rsid w:val="000A3142"/>
    <w:rsid w:val="000A7FB4"/>
    <w:rsid w:val="000B7C4E"/>
    <w:rsid w:val="000C07B0"/>
    <w:rsid w:val="000C38BA"/>
    <w:rsid w:val="000C4843"/>
    <w:rsid w:val="000D33DB"/>
    <w:rsid w:val="000D5C0F"/>
    <w:rsid w:val="000D7A59"/>
    <w:rsid w:val="000E134C"/>
    <w:rsid w:val="000E2D90"/>
    <w:rsid w:val="000E39FB"/>
    <w:rsid w:val="001012D1"/>
    <w:rsid w:val="001046F4"/>
    <w:rsid w:val="00104A8A"/>
    <w:rsid w:val="0011169C"/>
    <w:rsid w:val="001124AE"/>
    <w:rsid w:val="0011419C"/>
    <w:rsid w:val="0011484B"/>
    <w:rsid w:val="001155A1"/>
    <w:rsid w:val="00117C16"/>
    <w:rsid w:val="00121933"/>
    <w:rsid w:val="0012770D"/>
    <w:rsid w:val="001312CA"/>
    <w:rsid w:val="001414F8"/>
    <w:rsid w:val="00141F47"/>
    <w:rsid w:val="00150A11"/>
    <w:rsid w:val="001640BA"/>
    <w:rsid w:val="001655FF"/>
    <w:rsid w:val="00165B1E"/>
    <w:rsid w:val="0017216E"/>
    <w:rsid w:val="0017451D"/>
    <w:rsid w:val="00175BBF"/>
    <w:rsid w:val="00175D1F"/>
    <w:rsid w:val="00181C25"/>
    <w:rsid w:val="00185F43"/>
    <w:rsid w:val="00187DF5"/>
    <w:rsid w:val="00187EC1"/>
    <w:rsid w:val="00195753"/>
    <w:rsid w:val="001961D2"/>
    <w:rsid w:val="00196535"/>
    <w:rsid w:val="00196F47"/>
    <w:rsid w:val="00197AD9"/>
    <w:rsid w:val="001A5412"/>
    <w:rsid w:val="001B4915"/>
    <w:rsid w:val="001B7524"/>
    <w:rsid w:val="001C16BB"/>
    <w:rsid w:val="001C35B8"/>
    <w:rsid w:val="001D3582"/>
    <w:rsid w:val="001D6219"/>
    <w:rsid w:val="001D6838"/>
    <w:rsid w:val="001D7585"/>
    <w:rsid w:val="001E662E"/>
    <w:rsid w:val="001F1E14"/>
    <w:rsid w:val="001F743D"/>
    <w:rsid w:val="00212676"/>
    <w:rsid w:val="0021406C"/>
    <w:rsid w:val="002157C9"/>
    <w:rsid w:val="00215F38"/>
    <w:rsid w:val="00220014"/>
    <w:rsid w:val="00222AED"/>
    <w:rsid w:val="00223BF0"/>
    <w:rsid w:val="002277EB"/>
    <w:rsid w:val="0023380B"/>
    <w:rsid w:val="002424AC"/>
    <w:rsid w:val="00242598"/>
    <w:rsid w:val="00243706"/>
    <w:rsid w:val="00255CF0"/>
    <w:rsid w:val="00257AFB"/>
    <w:rsid w:val="00261996"/>
    <w:rsid w:val="002679F5"/>
    <w:rsid w:val="002771A8"/>
    <w:rsid w:val="00280665"/>
    <w:rsid w:val="00286202"/>
    <w:rsid w:val="002910A9"/>
    <w:rsid w:val="002955C6"/>
    <w:rsid w:val="00295A57"/>
    <w:rsid w:val="00297B36"/>
    <w:rsid w:val="002A2DDD"/>
    <w:rsid w:val="002B5DF0"/>
    <w:rsid w:val="002B5DF4"/>
    <w:rsid w:val="002C237A"/>
    <w:rsid w:val="002C362C"/>
    <w:rsid w:val="002D001E"/>
    <w:rsid w:val="002D1D63"/>
    <w:rsid w:val="002D3696"/>
    <w:rsid w:val="002D76D8"/>
    <w:rsid w:val="002E13B4"/>
    <w:rsid w:val="002E33BE"/>
    <w:rsid w:val="002E6D0E"/>
    <w:rsid w:val="002F1147"/>
    <w:rsid w:val="002F2135"/>
    <w:rsid w:val="002F6090"/>
    <w:rsid w:val="003045CA"/>
    <w:rsid w:val="00304E92"/>
    <w:rsid w:val="00307541"/>
    <w:rsid w:val="00310DBB"/>
    <w:rsid w:val="00311F34"/>
    <w:rsid w:val="00312060"/>
    <w:rsid w:val="003120FF"/>
    <w:rsid w:val="0031282F"/>
    <w:rsid w:val="0031432E"/>
    <w:rsid w:val="003172F4"/>
    <w:rsid w:val="00317F01"/>
    <w:rsid w:val="00320B10"/>
    <w:rsid w:val="0032109E"/>
    <w:rsid w:val="003226C1"/>
    <w:rsid w:val="00324BAC"/>
    <w:rsid w:val="0033379F"/>
    <w:rsid w:val="00333885"/>
    <w:rsid w:val="00333D50"/>
    <w:rsid w:val="00333D5F"/>
    <w:rsid w:val="0034361B"/>
    <w:rsid w:val="00345C34"/>
    <w:rsid w:val="003516C8"/>
    <w:rsid w:val="00360BB6"/>
    <w:rsid w:val="00360FC9"/>
    <w:rsid w:val="00362451"/>
    <w:rsid w:val="00363B68"/>
    <w:rsid w:val="003665D1"/>
    <w:rsid w:val="0036718F"/>
    <w:rsid w:val="0037046D"/>
    <w:rsid w:val="003756AE"/>
    <w:rsid w:val="00376B46"/>
    <w:rsid w:val="00390C66"/>
    <w:rsid w:val="00390F25"/>
    <w:rsid w:val="00392B6D"/>
    <w:rsid w:val="00394C6C"/>
    <w:rsid w:val="00395954"/>
    <w:rsid w:val="003A010D"/>
    <w:rsid w:val="003A080A"/>
    <w:rsid w:val="003A47D4"/>
    <w:rsid w:val="003A5B86"/>
    <w:rsid w:val="003A7444"/>
    <w:rsid w:val="003A7FA6"/>
    <w:rsid w:val="003B4AE2"/>
    <w:rsid w:val="003B67A7"/>
    <w:rsid w:val="003C28F0"/>
    <w:rsid w:val="003C51D6"/>
    <w:rsid w:val="003C62E1"/>
    <w:rsid w:val="003D0100"/>
    <w:rsid w:val="003D2BD6"/>
    <w:rsid w:val="003D566E"/>
    <w:rsid w:val="003E58CB"/>
    <w:rsid w:val="003E6F86"/>
    <w:rsid w:val="003F33A2"/>
    <w:rsid w:val="003F401C"/>
    <w:rsid w:val="003F6C68"/>
    <w:rsid w:val="003F7B11"/>
    <w:rsid w:val="004011A5"/>
    <w:rsid w:val="00406625"/>
    <w:rsid w:val="00407579"/>
    <w:rsid w:val="00411D5B"/>
    <w:rsid w:val="00415017"/>
    <w:rsid w:val="00421C73"/>
    <w:rsid w:val="0042349E"/>
    <w:rsid w:val="00423EB0"/>
    <w:rsid w:val="004245E1"/>
    <w:rsid w:val="0042609A"/>
    <w:rsid w:val="00434E3E"/>
    <w:rsid w:val="00434F01"/>
    <w:rsid w:val="0043689A"/>
    <w:rsid w:val="00446717"/>
    <w:rsid w:val="00446927"/>
    <w:rsid w:val="00450530"/>
    <w:rsid w:val="00451D79"/>
    <w:rsid w:val="00464F10"/>
    <w:rsid w:val="00467588"/>
    <w:rsid w:val="00471513"/>
    <w:rsid w:val="0047156A"/>
    <w:rsid w:val="004716CE"/>
    <w:rsid w:val="004723E1"/>
    <w:rsid w:val="0047718E"/>
    <w:rsid w:val="00482F17"/>
    <w:rsid w:val="004832CE"/>
    <w:rsid w:val="00483923"/>
    <w:rsid w:val="00485039"/>
    <w:rsid w:val="00485BF0"/>
    <w:rsid w:val="00487DB7"/>
    <w:rsid w:val="00493B71"/>
    <w:rsid w:val="00493F49"/>
    <w:rsid w:val="00497152"/>
    <w:rsid w:val="004A10B9"/>
    <w:rsid w:val="004A54E3"/>
    <w:rsid w:val="004A64C9"/>
    <w:rsid w:val="004A7A56"/>
    <w:rsid w:val="004B5411"/>
    <w:rsid w:val="004B57B0"/>
    <w:rsid w:val="004C07E7"/>
    <w:rsid w:val="004D3687"/>
    <w:rsid w:val="004E038C"/>
    <w:rsid w:val="004E19E8"/>
    <w:rsid w:val="004E5CB3"/>
    <w:rsid w:val="004E6DE2"/>
    <w:rsid w:val="004E7922"/>
    <w:rsid w:val="004F1CE1"/>
    <w:rsid w:val="004F3D29"/>
    <w:rsid w:val="00505896"/>
    <w:rsid w:val="005163F5"/>
    <w:rsid w:val="005228CC"/>
    <w:rsid w:val="00524682"/>
    <w:rsid w:val="005249C4"/>
    <w:rsid w:val="00524C99"/>
    <w:rsid w:val="005305E0"/>
    <w:rsid w:val="0053406D"/>
    <w:rsid w:val="00540986"/>
    <w:rsid w:val="00543733"/>
    <w:rsid w:val="0054464D"/>
    <w:rsid w:val="00544D51"/>
    <w:rsid w:val="005450E2"/>
    <w:rsid w:val="00551528"/>
    <w:rsid w:val="0055393D"/>
    <w:rsid w:val="00553B14"/>
    <w:rsid w:val="00560D7B"/>
    <w:rsid w:val="005677DB"/>
    <w:rsid w:val="00570AA1"/>
    <w:rsid w:val="00572580"/>
    <w:rsid w:val="00576C46"/>
    <w:rsid w:val="00580D28"/>
    <w:rsid w:val="00582E39"/>
    <w:rsid w:val="0058688A"/>
    <w:rsid w:val="00587F17"/>
    <w:rsid w:val="00590D64"/>
    <w:rsid w:val="00592A41"/>
    <w:rsid w:val="0059378F"/>
    <w:rsid w:val="005A0CD7"/>
    <w:rsid w:val="005A1CFB"/>
    <w:rsid w:val="005A3529"/>
    <w:rsid w:val="005A5142"/>
    <w:rsid w:val="005A5274"/>
    <w:rsid w:val="005B11D2"/>
    <w:rsid w:val="005B130D"/>
    <w:rsid w:val="005B1680"/>
    <w:rsid w:val="005B50FB"/>
    <w:rsid w:val="005C1DAD"/>
    <w:rsid w:val="005C3302"/>
    <w:rsid w:val="005C5356"/>
    <w:rsid w:val="005C5BA1"/>
    <w:rsid w:val="005C7DCC"/>
    <w:rsid w:val="005D112E"/>
    <w:rsid w:val="005D44EC"/>
    <w:rsid w:val="005D65A3"/>
    <w:rsid w:val="005F1B27"/>
    <w:rsid w:val="005F20E3"/>
    <w:rsid w:val="005F2664"/>
    <w:rsid w:val="005F3283"/>
    <w:rsid w:val="005F72A8"/>
    <w:rsid w:val="00601242"/>
    <w:rsid w:val="006042B0"/>
    <w:rsid w:val="006062EE"/>
    <w:rsid w:val="00606FAE"/>
    <w:rsid w:val="006078C3"/>
    <w:rsid w:val="0061558D"/>
    <w:rsid w:val="006200CD"/>
    <w:rsid w:val="00623A8A"/>
    <w:rsid w:val="006263A2"/>
    <w:rsid w:val="00634660"/>
    <w:rsid w:val="006358E8"/>
    <w:rsid w:val="00643198"/>
    <w:rsid w:val="00645585"/>
    <w:rsid w:val="00647E6D"/>
    <w:rsid w:val="006557CC"/>
    <w:rsid w:val="00656252"/>
    <w:rsid w:val="0066387C"/>
    <w:rsid w:val="00666F40"/>
    <w:rsid w:val="006758F1"/>
    <w:rsid w:val="00676F85"/>
    <w:rsid w:val="00680CBC"/>
    <w:rsid w:val="00682617"/>
    <w:rsid w:val="00684F81"/>
    <w:rsid w:val="00685213"/>
    <w:rsid w:val="00690E03"/>
    <w:rsid w:val="00690E8A"/>
    <w:rsid w:val="00693445"/>
    <w:rsid w:val="00693776"/>
    <w:rsid w:val="006953D1"/>
    <w:rsid w:val="006A3278"/>
    <w:rsid w:val="006A4157"/>
    <w:rsid w:val="006B17AA"/>
    <w:rsid w:val="006B2DFA"/>
    <w:rsid w:val="006C59EE"/>
    <w:rsid w:val="006C7DFF"/>
    <w:rsid w:val="006D172C"/>
    <w:rsid w:val="006D586C"/>
    <w:rsid w:val="006D5A88"/>
    <w:rsid w:val="006D726A"/>
    <w:rsid w:val="006E0D0B"/>
    <w:rsid w:val="006E253A"/>
    <w:rsid w:val="006E368F"/>
    <w:rsid w:val="006E3738"/>
    <w:rsid w:val="006E5670"/>
    <w:rsid w:val="006E671F"/>
    <w:rsid w:val="006E6B30"/>
    <w:rsid w:val="006F7811"/>
    <w:rsid w:val="00701A6B"/>
    <w:rsid w:val="00701FFB"/>
    <w:rsid w:val="007020AE"/>
    <w:rsid w:val="00702265"/>
    <w:rsid w:val="007034BE"/>
    <w:rsid w:val="007113BF"/>
    <w:rsid w:val="00713D60"/>
    <w:rsid w:val="0071792D"/>
    <w:rsid w:val="007217E9"/>
    <w:rsid w:val="00724AF3"/>
    <w:rsid w:val="00732A6F"/>
    <w:rsid w:val="007418DF"/>
    <w:rsid w:val="00742012"/>
    <w:rsid w:val="007444EB"/>
    <w:rsid w:val="00753DB3"/>
    <w:rsid w:val="00754DDB"/>
    <w:rsid w:val="00756744"/>
    <w:rsid w:val="007600F1"/>
    <w:rsid w:val="0076032D"/>
    <w:rsid w:val="00761FE1"/>
    <w:rsid w:val="00762D22"/>
    <w:rsid w:val="00774576"/>
    <w:rsid w:val="00780EC0"/>
    <w:rsid w:val="00782209"/>
    <w:rsid w:val="00785792"/>
    <w:rsid w:val="00785C59"/>
    <w:rsid w:val="00790086"/>
    <w:rsid w:val="00791AF2"/>
    <w:rsid w:val="007942CB"/>
    <w:rsid w:val="007A2E32"/>
    <w:rsid w:val="007A3BF8"/>
    <w:rsid w:val="007A4C24"/>
    <w:rsid w:val="007A5E8B"/>
    <w:rsid w:val="007B183C"/>
    <w:rsid w:val="007B1B73"/>
    <w:rsid w:val="007B58FA"/>
    <w:rsid w:val="007B715C"/>
    <w:rsid w:val="007C6190"/>
    <w:rsid w:val="007D1660"/>
    <w:rsid w:val="007D4EB4"/>
    <w:rsid w:val="007E21C0"/>
    <w:rsid w:val="007E223A"/>
    <w:rsid w:val="007E37FF"/>
    <w:rsid w:val="007E4895"/>
    <w:rsid w:val="007F3978"/>
    <w:rsid w:val="007F47EA"/>
    <w:rsid w:val="008015AF"/>
    <w:rsid w:val="00804D77"/>
    <w:rsid w:val="00812711"/>
    <w:rsid w:val="00812B67"/>
    <w:rsid w:val="008134EE"/>
    <w:rsid w:val="00814497"/>
    <w:rsid w:val="008171BF"/>
    <w:rsid w:val="0081771B"/>
    <w:rsid w:val="008219A1"/>
    <w:rsid w:val="008227E0"/>
    <w:rsid w:val="00825756"/>
    <w:rsid w:val="008268F3"/>
    <w:rsid w:val="00833F71"/>
    <w:rsid w:val="00834D1A"/>
    <w:rsid w:val="00836C7C"/>
    <w:rsid w:val="00840ACB"/>
    <w:rsid w:val="00840DDD"/>
    <w:rsid w:val="00846131"/>
    <w:rsid w:val="00854D0B"/>
    <w:rsid w:val="008631FD"/>
    <w:rsid w:val="008663DB"/>
    <w:rsid w:val="00867830"/>
    <w:rsid w:val="0088065A"/>
    <w:rsid w:val="0088330D"/>
    <w:rsid w:val="008835CC"/>
    <w:rsid w:val="00886D7B"/>
    <w:rsid w:val="00895C0B"/>
    <w:rsid w:val="008A45E2"/>
    <w:rsid w:val="008A5300"/>
    <w:rsid w:val="008A6BB5"/>
    <w:rsid w:val="008B0F68"/>
    <w:rsid w:val="008C3B1B"/>
    <w:rsid w:val="008C6C82"/>
    <w:rsid w:val="008D1625"/>
    <w:rsid w:val="008D50D1"/>
    <w:rsid w:val="008D5B59"/>
    <w:rsid w:val="008D608E"/>
    <w:rsid w:val="008F1C91"/>
    <w:rsid w:val="008F32C6"/>
    <w:rsid w:val="008F638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967"/>
    <w:rsid w:val="00945CF8"/>
    <w:rsid w:val="00953200"/>
    <w:rsid w:val="00956139"/>
    <w:rsid w:val="00956A80"/>
    <w:rsid w:val="00956E37"/>
    <w:rsid w:val="00957E2A"/>
    <w:rsid w:val="00966A2B"/>
    <w:rsid w:val="00966D63"/>
    <w:rsid w:val="009676F8"/>
    <w:rsid w:val="0096780C"/>
    <w:rsid w:val="00977969"/>
    <w:rsid w:val="00977FB2"/>
    <w:rsid w:val="009802C7"/>
    <w:rsid w:val="00984772"/>
    <w:rsid w:val="009850EC"/>
    <w:rsid w:val="00985E56"/>
    <w:rsid w:val="00986692"/>
    <w:rsid w:val="00987F91"/>
    <w:rsid w:val="00991D48"/>
    <w:rsid w:val="00992747"/>
    <w:rsid w:val="009940AE"/>
    <w:rsid w:val="009947F9"/>
    <w:rsid w:val="009B036F"/>
    <w:rsid w:val="009B08D8"/>
    <w:rsid w:val="009B192C"/>
    <w:rsid w:val="009B1A28"/>
    <w:rsid w:val="009B1F9C"/>
    <w:rsid w:val="009B2FAF"/>
    <w:rsid w:val="009B4840"/>
    <w:rsid w:val="009B7988"/>
    <w:rsid w:val="009D0C58"/>
    <w:rsid w:val="009D1E7B"/>
    <w:rsid w:val="009D55CB"/>
    <w:rsid w:val="009D56D9"/>
    <w:rsid w:val="009E3DAB"/>
    <w:rsid w:val="009E6C61"/>
    <w:rsid w:val="009F1AA1"/>
    <w:rsid w:val="009F35FE"/>
    <w:rsid w:val="009F4862"/>
    <w:rsid w:val="00A06BFC"/>
    <w:rsid w:val="00A159DA"/>
    <w:rsid w:val="00A17DA7"/>
    <w:rsid w:val="00A17FE4"/>
    <w:rsid w:val="00A20024"/>
    <w:rsid w:val="00A22E9E"/>
    <w:rsid w:val="00A276EF"/>
    <w:rsid w:val="00A32002"/>
    <w:rsid w:val="00A34133"/>
    <w:rsid w:val="00A37EF9"/>
    <w:rsid w:val="00A41EFA"/>
    <w:rsid w:val="00A42EBC"/>
    <w:rsid w:val="00A5062F"/>
    <w:rsid w:val="00A52B92"/>
    <w:rsid w:val="00A6213A"/>
    <w:rsid w:val="00A6340F"/>
    <w:rsid w:val="00A63A87"/>
    <w:rsid w:val="00A753A7"/>
    <w:rsid w:val="00A80B4C"/>
    <w:rsid w:val="00A813D7"/>
    <w:rsid w:val="00A81622"/>
    <w:rsid w:val="00A834FD"/>
    <w:rsid w:val="00A83575"/>
    <w:rsid w:val="00A84333"/>
    <w:rsid w:val="00A87657"/>
    <w:rsid w:val="00A906FE"/>
    <w:rsid w:val="00A9430E"/>
    <w:rsid w:val="00AA3B98"/>
    <w:rsid w:val="00AA576C"/>
    <w:rsid w:val="00AA597B"/>
    <w:rsid w:val="00AA7D22"/>
    <w:rsid w:val="00AB0476"/>
    <w:rsid w:val="00AB0909"/>
    <w:rsid w:val="00AB0D7A"/>
    <w:rsid w:val="00AB5B2A"/>
    <w:rsid w:val="00AB69AB"/>
    <w:rsid w:val="00AC2DEC"/>
    <w:rsid w:val="00AC5541"/>
    <w:rsid w:val="00AC578D"/>
    <w:rsid w:val="00AD2CB5"/>
    <w:rsid w:val="00AD3451"/>
    <w:rsid w:val="00AD5E3C"/>
    <w:rsid w:val="00AD6D1A"/>
    <w:rsid w:val="00AE4A21"/>
    <w:rsid w:val="00AE799A"/>
    <w:rsid w:val="00AE7BE9"/>
    <w:rsid w:val="00AF2A65"/>
    <w:rsid w:val="00AF66AA"/>
    <w:rsid w:val="00AF7AA9"/>
    <w:rsid w:val="00B139DB"/>
    <w:rsid w:val="00B13E62"/>
    <w:rsid w:val="00B2012E"/>
    <w:rsid w:val="00B21CAE"/>
    <w:rsid w:val="00B23A88"/>
    <w:rsid w:val="00B245F6"/>
    <w:rsid w:val="00B246B1"/>
    <w:rsid w:val="00B24D59"/>
    <w:rsid w:val="00B315A1"/>
    <w:rsid w:val="00B36642"/>
    <w:rsid w:val="00B40D21"/>
    <w:rsid w:val="00B428F6"/>
    <w:rsid w:val="00B47282"/>
    <w:rsid w:val="00B54E2F"/>
    <w:rsid w:val="00B66BBA"/>
    <w:rsid w:val="00B76BE6"/>
    <w:rsid w:val="00B774C5"/>
    <w:rsid w:val="00B80F6E"/>
    <w:rsid w:val="00B92A45"/>
    <w:rsid w:val="00B93B24"/>
    <w:rsid w:val="00B95B6E"/>
    <w:rsid w:val="00BA4022"/>
    <w:rsid w:val="00BA5521"/>
    <w:rsid w:val="00BA5F6F"/>
    <w:rsid w:val="00BA7268"/>
    <w:rsid w:val="00BB1B72"/>
    <w:rsid w:val="00BB2ACF"/>
    <w:rsid w:val="00BC10C0"/>
    <w:rsid w:val="00BC1875"/>
    <w:rsid w:val="00BC4864"/>
    <w:rsid w:val="00BC4B70"/>
    <w:rsid w:val="00BD27E7"/>
    <w:rsid w:val="00BD2C91"/>
    <w:rsid w:val="00BD4702"/>
    <w:rsid w:val="00BE19C2"/>
    <w:rsid w:val="00BE746E"/>
    <w:rsid w:val="00BF1C56"/>
    <w:rsid w:val="00BF2B86"/>
    <w:rsid w:val="00BF5648"/>
    <w:rsid w:val="00C0148A"/>
    <w:rsid w:val="00C01BA3"/>
    <w:rsid w:val="00C02DD8"/>
    <w:rsid w:val="00C07065"/>
    <w:rsid w:val="00C072FB"/>
    <w:rsid w:val="00C17758"/>
    <w:rsid w:val="00C2128E"/>
    <w:rsid w:val="00C27B0B"/>
    <w:rsid w:val="00C3166D"/>
    <w:rsid w:val="00C418FE"/>
    <w:rsid w:val="00C43029"/>
    <w:rsid w:val="00C43850"/>
    <w:rsid w:val="00C443D0"/>
    <w:rsid w:val="00C550C6"/>
    <w:rsid w:val="00C564AC"/>
    <w:rsid w:val="00C57D89"/>
    <w:rsid w:val="00C610EC"/>
    <w:rsid w:val="00C621CB"/>
    <w:rsid w:val="00C62466"/>
    <w:rsid w:val="00C63378"/>
    <w:rsid w:val="00C63D41"/>
    <w:rsid w:val="00C653B0"/>
    <w:rsid w:val="00C67F19"/>
    <w:rsid w:val="00C72BBE"/>
    <w:rsid w:val="00C73BFF"/>
    <w:rsid w:val="00C82885"/>
    <w:rsid w:val="00C8677B"/>
    <w:rsid w:val="00C9219F"/>
    <w:rsid w:val="00CA2659"/>
    <w:rsid w:val="00CA4960"/>
    <w:rsid w:val="00CA5424"/>
    <w:rsid w:val="00CA5EB2"/>
    <w:rsid w:val="00CB3013"/>
    <w:rsid w:val="00CB4009"/>
    <w:rsid w:val="00CB5E16"/>
    <w:rsid w:val="00CC256E"/>
    <w:rsid w:val="00CC6019"/>
    <w:rsid w:val="00CD158D"/>
    <w:rsid w:val="00CD177D"/>
    <w:rsid w:val="00CD1EFE"/>
    <w:rsid w:val="00CD1F26"/>
    <w:rsid w:val="00CD429A"/>
    <w:rsid w:val="00CD79D9"/>
    <w:rsid w:val="00CE3258"/>
    <w:rsid w:val="00CE3B9B"/>
    <w:rsid w:val="00CE52ED"/>
    <w:rsid w:val="00CF2B62"/>
    <w:rsid w:val="00CF4A33"/>
    <w:rsid w:val="00CF4C1C"/>
    <w:rsid w:val="00D01375"/>
    <w:rsid w:val="00D0507E"/>
    <w:rsid w:val="00D059C1"/>
    <w:rsid w:val="00D2274A"/>
    <w:rsid w:val="00D22D77"/>
    <w:rsid w:val="00D31342"/>
    <w:rsid w:val="00D31A81"/>
    <w:rsid w:val="00D32647"/>
    <w:rsid w:val="00D33AD2"/>
    <w:rsid w:val="00D35F2E"/>
    <w:rsid w:val="00D375CA"/>
    <w:rsid w:val="00D4210B"/>
    <w:rsid w:val="00D45410"/>
    <w:rsid w:val="00D4635E"/>
    <w:rsid w:val="00D5111F"/>
    <w:rsid w:val="00D532ED"/>
    <w:rsid w:val="00D54260"/>
    <w:rsid w:val="00D54FD1"/>
    <w:rsid w:val="00D60332"/>
    <w:rsid w:val="00D60657"/>
    <w:rsid w:val="00D62694"/>
    <w:rsid w:val="00D67224"/>
    <w:rsid w:val="00D71148"/>
    <w:rsid w:val="00D76EA9"/>
    <w:rsid w:val="00D8430F"/>
    <w:rsid w:val="00D87849"/>
    <w:rsid w:val="00D93CED"/>
    <w:rsid w:val="00D941CE"/>
    <w:rsid w:val="00D95B08"/>
    <w:rsid w:val="00D96884"/>
    <w:rsid w:val="00D97271"/>
    <w:rsid w:val="00DA0F00"/>
    <w:rsid w:val="00DB08FA"/>
    <w:rsid w:val="00DB57A4"/>
    <w:rsid w:val="00DC062F"/>
    <w:rsid w:val="00DC507A"/>
    <w:rsid w:val="00DC5201"/>
    <w:rsid w:val="00DD1363"/>
    <w:rsid w:val="00DD2481"/>
    <w:rsid w:val="00DD31B2"/>
    <w:rsid w:val="00DD37DC"/>
    <w:rsid w:val="00DD43A5"/>
    <w:rsid w:val="00DE1348"/>
    <w:rsid w:val="00DE3BEE"/>
    <w:rsid w:val="00DE3F63"/>
    <w:rsid w:val="00DE40EA"/>
    <w:rsid w:val="00DE441E"/>
    <w:rsid w:val="00DE7C0E"/>
    <w:rsid w:val="00DF2557"/>
    <w:rsid w:val="00DF5409"/>
    <w:rsid w:val="00DF5865"/>
    <w:rsid w:val="00DF5DFF"/>
    <w:rsid w:val="00DF7AF9"/>
    <w:rsid w:val="00DF7BE6"/>
    <w:rsid w:val="00E004CF"/>
    <w:rsid w:val="00E075A2"/>
    <w:rsid w:val="00E126B9"/>
    <w:rsid w:val="00E25867"/>
    <w:rsid w:val="00E273BD"/>
    <w:rsid w:val="00E333FB"/>
    <w:rsid w:val="00E337B9"/>
    <w:rsid w:val="00E348FA"/>
    <w:rsid w:val="00E35E5C"/>
    <w:rsid w:val="00E43D7A"/>
    <w:rsid w:val="00E46003"/>
    <w:rsid w:val="00E46D55"/>
    <w:rsid w:val="00E6216A"/>
    <w:rsid w:val="00E70B09"/>
    <w:rsid w:val="00E71276"/>
    <w:rsid w:val="00E716CA"/>
    <w:rsid w:val="00E8774C"/>
    <w:rsid w:val="00E922DD"/>
    <w:rsid w:val="00E95844"/>
    <w:rsid w:val="00E958C2"/>
    <w:rsid w:val="00EA04EF"/>
    <w:rsid w:val="00EA3771"/>
    <w:rsid w:val="00EB13A3"/>
    <w:rsid w:val="00EB2FAB"/>
    <w:rsid w:val="00EB4A63"/>
    <w:rsid w:val="00EB576B"/>
    <w:rsid w:val="00EB7F64"/>
    <w:rsid w:val="00EC443B"/>
    <w:rsid w:val="00EC5DB5"/>
    <w:rsid w:val="00EC7C39"/>
    <w:rsid w:val="00ED0E1B"/>
    <w:rsid w:val="00EE6A7E"/>
    <w:rsid w:val="00EF1127"/>
    <w:rsid w:val="00EF1C13"/>
    <w:rsid w:val="00EF2F9C"/>
    <w:rsid w:val="00EF5514"/>
    <w:rsid w:val="00F005CB"/>
    <w:rsid w:val="00F02231"/>
    <w:rsid w:val="00F03384"/>
    <w:rsid w:val="00F03623"/>
    <w:rsid w:val="00F049FF"/>
    <w:rsid w:val="00F06EC7"/>
    <w:rsid w:val="00F106A1"/>
    <w:rsid w:val="00F1103B"/>
    <w:rsid w:val="00F12714"/>
    <w:rsid w:val="00F14008"/>
    <w:rsid w:val="00F204EC"/>
    <w:rsid w:val="00F21BD7"/>
    <w:rsid w:val="00F23467"/>
    <w:rsid w:val="00F2425C"/>
    <w:rsid w:val="00F25C19"/>
    <w:rsid w:val="00F335B2"/>
    <w:rsid w:val="00F34A3D"/>
    <w:rsid w:val="00F35E16"/>
    <w:rsid w:val="00F41C04"/>
    <w:rsid w:val="00F42D13"/>
    <w:rsid w:val="00F460C3"/>
    <w:rsid w:val="00F56568"/>
    <w:rsid w:val="00F629A4"/>
    <w:rsid w:val="00F66E49"/>
    <w:rsid w:val="00F72420"/>
    <w:rsid w:val="00F77D2B"/>
    <w:rsid w:val="00F812AD"/>
    <w:rsid w:val="00F82782"/>
    <w:rsid w:val="00F83261"/>
    <w:rsid w:val="00F86A90"/>
    <w:rsid w:val="00F875B6"/>
    <w:rsid w:val="00F914A0"/>
    <w:rsid w:val="00F9515A"/>
    <w:rsid w:val="00F97BBE"/>
    <w:rsid w:val="00FA1B34"/>
    <w:rsid w:val="00FB1673"/>
    <w:rsid w:val="00FB37BC"/>
    <w:rsid w:val="00FB3B1C"/>
    <w:rsid w:val="00FB4E76"/>
    <w:rsid w:val="00FC0081"/>
    <w:rsid w:val="00FC262D"/>
    <w:rsid w:val="00FC2EBD"/>
    <w:rsid w:val="00FC687D"/>
    <w:rsid w:val="00FD0187"/>
    <w:rsid w:val="00FD1104"/>
    <w:rsid w:val="00FD2457"/>
    <w:rsid w:val="00FD2479"/>
    <w:rsid w:val="00FD33BA"/>
    <w:rsid w:val="00FD45B4"/>
    <w:rsid w:val="00FD503A"/>
    <w:rsid w:val="00FE07CF"/>
    <w:rsid w:val="00FE6D42"/>
    <w:rsid w:val="00FF02F6"/>
    <w:rsid w:val="00FF3A62"/>
    <w:rsid w:val="00FF3AD7"/>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en.wikipedia.org/wiki/Social_networking_service" TargetMode="External"/><Relationship Id="rId5" Type="http://schemas.openxmlformats.org/officeDocument/2006/relationships/hyperlink" Target="http://en.wikipedia.org/wiki/Graph_search_algorithm"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C32E58CE-A530-4CBE-899E-95A4A6F18620}" srcId="{A72C80C6-C31A-4FA9-A630-CC6103AB4B03}" destId="{DDD65656-B3A8-468A-BDBB-C0FF159B1EEC}" srcOrd="0" destOrd="0" parTransId="{9702D9F5-F5DD-4BFF-A602-FF89E3A6CB6A}" sibTransId="{F1A0AE68-0B53-43EB-972D-E96D72090C5B}"/>
    <dgm:cxn modelId="{17B5E47D-04C1-4834-90E2-0B3AC7BA2038}" srcId="{B7DBED4D-19A5-4330-8F95-69E7925C382D}" destId="{692EFD0A-F1E0-4EF9-ABBF-321913EA986E}" srcOrd="0" destOrd="0" parTransId="{2830EEA9-B149-4F36-AF54-69B2FC72470F}" sibTransId="{A57040DE-C010-4E26-84EE-2144B070CFDF}"/>
    <dgm:cxn modelId="{1C67648A-53D6-4F45-AD3E-5E36C99E7D7A}" type="presOf" srcId="{C94C5BCC-E887-4BEE-A73F-060CA4C918EB}" destId="{D16860A9-606C-47CF-AC02-0DA4573B494C}"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88014120-9C01-42CB-9F7E-36A860EA87AD}" type="presOf" srcId="{85D5AD6C-FB20-4056-BBCF-B29988FFBCD4}" destId="{21D3C6B1-0D81-4D53-9978-C45F94CB93EE}"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C8D53D3D-6954-45BB-B7A0-48B109F2A146}" srcId="{DDD65656-B3A8-468A-BDBB-C0FF159B1EEC}" destId="{91B20581-D204-4BD8-893C-8E7E8A765A2C}" srcOrd="0" destOrd="0" parTransId="{C94C5BCC-E887-4BEE-A73F-060CA4C918EB}" sibTransId="{38A55573-C487-4BDC-98B1-1B346B73F175}"/>
    <dgm:cxn modelId="{5B115663-22B8-42C1-AB8D-A419809491F5}" type="presOf" srcId="{B7DBED4D-19A5-4330-8F95-69E7925C382D}" destId="{D96C1E22-0217-4747-8085-197F933A2DC3}" srcOrd="0" destOrd="0" presId="urn:microsoft.com/office/officeart/2009/layout/CirclePictureHierarchy"/>
    <dgm:cxn modelId="{4BE2B89F-6592-4FC7-B62F-C12C642EFAE8}" type="presOf" srcId="{692EFD0A-F1E0-4EF9-ABBF-321913EA986E}" destId="{A51DDAE6-CAC5-4907-9CE4-A523035B560E}" srcOrd="0" destOrd="0" presId="urn:microsoft.com/office/officeart/2009/layout/CirclePictureHierarchy"/>
    <dgm:cxn modelId="{50714965-40F2-4C6F-A826-7577616026D5}" type="presOf" srcId="{FFA57F24-0430-47EA-BBA2-E21E35E26E07}" destId="{5133B720-E71B-43C1-9341-E9281D378EC1}" srcOrd="0" destOrd="0" presId="urn:microsoft.com/office/officeart/2009/layout/CirclePictureHierarchy"/>
    <dgm:cxn modelId="{303A8B64-A037-4AF5-80CF-81288B579F8E}" type="presOf" srcId="{6E02B9ED-F3F9-403F-8B25-A017315A46BD}" destId="{41480A8B-31A4-44A9-850D-7AC02F53C16E}" srcOrd="0" destOrd="0" presId="urn:microsoft.com/office/officeart/2009/layout/CirclePictureHierarchy"/>
    <dgm:cxn modelId="{6ECE2115-BD7D-4551-AC8E-F538BC5B55DD}" type="presOf" srcId="{DDD65656-B3A8-468A-BDBB-C0FF159B1EEC}" destId="{8F3C2D03-084E-4B41-B574-DEC6E8F2B099}"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68E93C84-BA7B-43EE-8E7E-BDC38FDE2EBF}" type="presOf" srcId="{91B20581-D204-4BD8-893C-8E7E8A765A2C}" destId="{C299FB3F-22C8-47A7-A714-00A9FA3C9154}" srcOrd="0" destOrd="0" presId="urn:microsoft.com/office/officeart/2009/layout/CirclePictureHierarchy"/>
    <dgm:cxn modelId="{3F414AF0-D802-4B62-A083-85AF657AC7B4}" type="presOf" srcId="{DC1D60EE-52C8-4858-8EE1-07FA06DEFDCB}" destId="{61F70A10-8E6F-48B2-94AD-73629E59C24B}" srcOrd="0" destOrd="0" presId="urn:microsoft.com/office/officeart/2009/layout/CirclePictureHierarchy"/>
    <dgm:cxn modelId="{6A367F7D-83B1-4053-857D-5E8F076AEA16}" type="presOf" srcId="{B8895B98-A579-4A95-BC36-AD9635B5F602}" destId="{19FCAD8F-8B0E-4E87-88E5-B5E5EA0D30BF}" srcOrd="0" destOrd="0" presId="urn:microsoft.com/office/officeart/2009/layout/CirclePictureHierarchy"/>
    <dgm:cxn modelId="{2D90AE75-1ABA-4387-8A18-DF6DEC210550}" type="presOf" srcId="{6F7362E7-E9BA-427B-8D12-0A22A28DB547}" destId="{043A68DE-E86B-4AD5-B8A8-2619FC8ADE20}" srcOrd="0" destOrd="0" presId="urn:microsoft.com/office/officeart/2009/layout/CirclePictureHierarchy"/>
    <dgm:cxn modelId="{8EE9DE77-50F3-4F95-9F6E-7BEF95C551AD}" type="presOf" srcId="{9702D9F5-F5DD-4BFF-A602-FF89E3A6CB6A}" destId="{9AFD418C-5CC4-493A-8A69-0693CFE2E956}"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007EEDB2-860A-47E7-9FE6-CB4D785CD50D}" type="presOf" srcId="{FB6B7D2A-B9F4-44BC-BF2E-8BACF202FF1D}" destId="{77E2954C-43FF-4752-8C34-B3E4714813E0}" srcOrd="0" destOrd="0" presId="urn:microsoft.com/office/officeart/2009/layout/CirclePictureHierarchy"/>
    <dgm:cxn modelId="{F230736A-6021-4001-8D8F-5C902E719A3D}" type="presOf" srcId="{A72C80C6-C31A-4FA9-A630-CC6103AB4B03}" destId="{7CEB0DEE-A7E3-4130-8DD1-6081E16AB949}" srcOrd="0" destOrd="0" presId="urn:microsoft.com/office/officeart/2009/layout/CirclePictureHierarchy"/>
    <dgm:cxn modelId="{5DBCFDAA-A0CE-4AA0-B613-5062DD6736FC}" type="presParOf" srcId="{D96C1E22-0217-4747-8085-197F933A2DC3}" destId="{4C6BBADF-4B99-473A-AA39-4A03E724D2EA}" srcOrd="0" destOrd="0" presId="urn:microsoft.com/office/officeart/2009/layout/CirclePictureHierarchy"/>
    <dgm:cxn modelId="{E6BFEAE8-4043-437A-8CC9-3CE08E1EAFCF}" type="presParOf" srcId="{4C6BBADF-4B99-473A-AA39-4A03E724D2EA}" destId="{2803299A-453C-47A7-A01C-EEE0AEE81440}" srcOrd="0" destOrd="0" presId="urn:microsoft.com/office/officeart/2009/layout/CirclePictureHierarchy"/>
    <dgm:cxn modelId="{BF689046-CB52-49EC-9DED-C1AC5F279F3A}" type="presParOf" srcId="{2803299A-453C-47A7-A01C-EEE0AEE81440}" destId="{D913ED12-DB30-4D22-BE09-39EE4881F0C6}" srcOrd="0" destOrd="0" presId="urn:microsoft.com/office/officeart/2009/layout/CirclePictureHierarchy"/>
    <dgm:cxn modelId="{29C486F9-17CB-4F4D-94D2-1E2A16C99F4F}" type="presParOf" srcId="{2803299A-453C-47A7-A01C-EEE0AEE81440}" destId="{A51DDAE6-CAC5-4907-9CE4-A523035B560E}" srcOrd="1" destOrd="0" presId="urn:microsoft.com/office/officeart/2009/layout/CirclePictureHierarchy"/>
    <dgm:cxn modelId="{1B9C2475-7327-4EC9-AD2A-5CFE3C7B465B}" type="presParOf" srcId="{4C6BBADF-4B99-473A-AA39-4A03E724D2EA}" destId="{0C910BB7-220C-49EA-84E2-5E14647244DD}" srcOrd="1" destOrd="0" presId="urn:microsoft.com/office/officeart/2009/layout/CirclePictureHierarchy"/>
    <dgm:cxn modelId="{B516DBBF-DC28-4F72-B406-7B71C9FBBEE6}" type="presParOf" srcId="{0C910BB7-220C-49EA-84E2-5E14647244DD}" destId="{41480A8B-31A4-44A9-850D-7AC02F53C16E}" srcOrd="0" destOrd="0" presId="urn:microsoft.com/office/officeart/2009/layout/CirclePictureHierarchy"/>
    <dgm:cxn modelId="{3E5AE394-38D7-4AF8-BFB6-A2169227A2FF}" type="presParOf" srcId="{0C910BB7-220C-49EA-84E2-5E14647244DD}" destId="{564D4EBF-9A3D-451A-BD97-72984DD5DB44}" srcOrd="1" destOrd="0" presId="urn:microsoft.com/office/officeart/2009/layout/CirclePictureHierarchy"/>
    <dgm:cxn modelId="{0EAA8C9E-9A03-4090-A206-2C6D4404C53F}" type="presParOf" srcId="{564D4EBF-9A3D-451A-BD97-72984DD5DB44}" destId="{8ADFDD93-5560-4AA3-BAAA-089970359965}" srcOrd="0" destOrd="0" presId="urn:microsoft.com/office/officeart/2009/layout/CirclePictureHierarchy"/>
    <dgm:cxn modelId="{8A7D23F0-721F-4C61-AD8E-6D232F4DB862}" type="presParOf" srcId="{8ADFDD93-5560-4AA3-BAAA-089970359965}" destId="{26363629-B522-49B5-8680-B178CF1A17C1}" srcOrd="0" destOrd="0" presId="urn:microsoft.com/office/officeart/2009/layout/CirclePictureHierarchy"/>
    <dgm:cxn modelId="{F8B81AC1-10ED-4CDD-A83D-31171945A5A4}" type="presParOf" srcId="{8ADFDD93-5560-4AA3-BAAA-089970359965}" destId="{7CEB0DEE-A7E3-4130-8DD1-6081E16AB949}" srcOrd="1" destOrd="0" presId="urn:microsoft.com/office/officeart/2009/layout/CirclePictureHierarchy"/>
    <dgm:cxn modelId="{9F4DF7B1-6EBB-4DF0-86E6-98E6A50B03E3}" type="presParOf" srcId="{564D4EBF-9A3D-451A-BD97-72984DD5DB44}" destId="{4DFA387A-4C42-48F5-A3D8-AD20A8F48908}" srcOrd="1" destOrd="0" presId="urn:microsoft.com/office/officeart/2009/layout/CirclePictureHierarchy"/>
    <dgm:cxn modelId="{72EA51C7-F178-4E56-A020-230A08B8D2DD}" type="presParOf" srcId="{4DFA387A-4C42-48F5-A3D8-AD20A8F48908}" destId="{9AFD418C-5CC4-493A-8A69-0693CFE2E956}" srcOrd="0" destOrd="0" presId="urn:microsoft.com/office/officeart/2009/layout/CirclePictureHierarchy"/>
    <dgm:cxn modelId="{C05D3701-C4E0-4C50-ADA8-68251E0F8523}" type="presParOf" srcId="{4DFA387A-4C42-48F5-A3D8-AD20A8F48908}" destId="{9A360924-89A4-4C2C-9347-9D44FDCC57AF}" srcOrd="1" destOrd="0" presId="urn:microsoft.com/office/officeart/2009/layout/CirclePictureHierarchy"/>
    <dgm:cxn modelId="{DB52D3ED-773F-4671-ADF2-6D26A12D319E}" type="presParOf" srcId="{9A360924-89A4-4C2C-9347-9D44FDCC57AF}" destId="{6F11EBBC-16B7-4CC3-8018-F80692747F6D}" srcOrd="0" destOrd="0" presId="urn:microsoft.com/office/officeart/2009/layout/CirclePictureHierarchy"/>
    <dgm:cxn modelId="{11EFCCB1-B58E-4F1E-A54C-4DBE36D2379E}" type="presParOf" srcId="{6F11EBBC-16B7-4CC3-8018-F80692747F6D}" destId="{474AA615-DEED-45C8-9493-BB1868E33867}" srcOrd="0" destOrd="0" presId="urn:microsoft.com/office/officeart/2009/layout/CirclePictureHierarchy"/>
    <dgm:cxn modelId="{BA37A3FC-6775-4A69-B322-971FCD4FDA38}" type="presParOf" srcId="{6F11EBBC-16B7-4CC3-8018-F80692747F6D}" destId="{8F3C2D03-084E-4B41-B574-DEC6E8F2B099}" srcOrd="1" destOrd="0" presId="urn:microsoft.com/office/officeart/2009/layout/CirclePictureHierarchy"/>
    <dgm:cxn modelId="{2879E3A2-B2EE-4685-9261-0AE09BBFFCA7}" type="presParOf" srcId="{9A360924-89A4-4C2C-9347-9D44FDCC57AF}" destId="{19C4F2F6-6FEA-4425-857B-5D7137ABA0AB}" srcOrd="1" destOrd="0" presId="urn:microsoft.com/office/officeart/2009/layout/CirclePictureHierarchy"/>
    <dgm:cxn modelId="{3EA90082-0EFB-4768-AF29-6F8E1BF498C8}" type="presParOf" srcId="{19C4F2F6-6FEA-4425-857B-5D7137ABA0AB}" destId="{D16860A9-606C-47CF-AC02-0DA4573B494C}" srcOrd="0" destOrd="0" presId="urn:microsoft.com/office/officeart/2009/layout/CirclePictureHierarchy"/>
    <dgm:cxn modelId="{4B683B7B-D0B5-4D40-AC57-E12774F6FFA7}" type="presParOf" srcId="{19C4F2F6-6FEA-4425-857B-5D7137ABA0AB}" destId="{C25119B1-4657-46E9-B93B-BAB7DF4EDD87}" srcOrd="1" destOrd="0" presId="urn:microsoft.com/office/officeart/2009/layout/CirclePictureHierarchy"/>
    <dgm:cxn modelId="{34212362-1419-4AC6-9EED-20656D7CCB26}" type="presParOf" srcId="{C25119B1-4657-46E9-B93B-BAB7DF4EDD87}" destId="{D426C59D-84FA-4BE3-8363-4938115875EE}" srcOrd="0" destOrd="0" presId="urn:microsoft.com/office/officeart/2009/layout/CirclePictureHierarchy"/>
    <dgm:cxn modelId="{151F8AB1-4B76-4BF6-B451-E97E67DD79F9}" type="presParOf" srcId="{D426C59D-84FA-4BE3-8363-4938115875EE}" destId="{2BA22825-3568-4EDF-ACA8-929981DD187D}" srcOrd="0" destOrd="0" presId="urn:microsoft.com/office/officeart/2009/layout/CirclePictureHierarchy"/>
    <dgm:cxn modelId="{D4C1C023-D266-428D-845F-5839703BB2C9}" type="presParOf" srcId="{D426C59D-84FA-4BE3-8363-4938115875EE}" destId="{C299FB3F-22C8-47A7-A714-00A9FA3C9154}" srcOrd="1" destOrd="0" presId="urn:microsoft.com/office/officeart/2009/layout/CirclePictureHierarchy"/>
    <dgm:cxn modelId="{BCF41E65-89F8-49F4-85F6-56EBF85869FD}" type="presParOf" srcId="{C25119B1-4657-46E9-B93B-BAB7DF4EDD87}" destId="{E818D015-D915-4730-84FA-44465DADDE78}" srcOrd="1" destOrd="0" presId="urn:microsoft.com/office/officeart/2009/layout/CirclePictureHierarchy"/>
    <dgm:cxn modelId="{13C97F76-EC22-4177-BC64-0AB5B8660C7B}" type="presParOf" srcId="{E818D015-D915-4730-84FA-44465DADDE78}" destId="{61F70A10-8E6F-48B2-94AD-73629E59C24B}" srcOrd="0" destOrd="0" presId="urn:microsoft.com/office/officeart/2009/layout/CirclePictureHierarchy"/>
    <dgm:cxn modelId="{45A6B46E-E9DD-4E3F-90B1-B3A4655DACD4}" type="presParOf" srcId="{E818D015-D915-4730-84FA-44465DADDE78}" destId="{24C98450-6555-4969-A298-6B817A6BE9B8}" srcOrd="1" destOrd="0" presId="urn:microsoft.com/office/officeart/2009/layout/CirclePictureHierarchy"/>
    <dgm:cxn modelId="{1CC8EE2E-E279-4ED7-8687-46A621D9DF87}" type="presParOf" srcId="{24C98450-6555-4969-A298-6B817A6BE9B8}" destId="{4DC68051-20CA-49B1-82C9-064A26D3CCEE}" srcOrd="0" destOrd="0" presId="urn:microsoft.com/office/officeart/2009/layout/CirclePictureHierarchy"/>
    <dgm:cxn modelId="{6AD8472D-E6FB-47E8-955A-3639B242CCCC}" type="presParOf" srcId="{4DC68051-20CA-49B1-82C9-064A26D3CCEE}" destId="{6394A6B4-1826-446A-850A-11CF5D46CD44}" srcOrd="0" destOrd="0" presId="urn:microsoft.com/office/officeart/2009/layout/CirclePictureHierarchy"/>
    <dgm:cxn modelId="{CD121629-43ED-4204-ACE6-32C0CF9606E5}" type="presParOf" srcId="{4DC68051-20CA-49B1-82C9-064A26D3CCEE}" destId="{043A68DE-E86B-4AD5-B8A8-2619FC8ADE20}" srcOrd="1" destOrd="0" presId="urn:microsoft.com/office/officeart/2009/layout/CirclePictureHierarchy"/>
    <dgm:cxn modelId="{D7C1D6C2-D103-43ED-8959-F12E779E19EE}" type="presParOf" srcId="{24C98450-6555-4969-A298-6B817A6BE9B8}" destId="{30AF20B6-B59B-4892-B3DF-FA35DB682CE0}" srcOrd="1" destOrd="0" presId="urn:microsoft.com/office/officeart/2009/layout/CirclePictureHierarchy"/>
    <dgm:cxn modelId="{0D1DE21D-8927-47D9-8E3A-F54FF19E2AA8}" type="presParOf" srcId="{E818D015-D915-4730-84FA-44465DADDE78}" destId="{77E2954C-43FF-4752-8C34-B3E4714813E0}" srcOrd="2" destOrd="0" presId="urn:microsoft.com/office/officeart/2009/layout/CirclePictureHierarchy"/>
    <dgm:cxn modelId="{FA95B6F2-528A-49B6-8603-898B607541F8}" type="presParOf" srcId="{E818D015-D915-4730-84FA-44465DADDE78}" destId="{8E1C4B59-F630-46B1-8C46-B7F3CAC08F1A}" srcOrd="3" destOrd="0" presId="urn:microsoft.com/office/officeart/2009/layout/CirclePictureHierarchy"/>
    <dgm:cxn modelId="{8775B8DA-C1F1-4636-9261-FC7A412779A7}" type="presParOf" srcId="{8E1C4B59-F630-46B1-8C46-B7F3CAC08F1A}" destId="{91FEC591-C6EA-4851-AC5C-D675A2875507}" srcOrd="0" destOrd="0" presId="urn:microsoft.com/office/officeart/2009/layout/CirclePictureHierarchy"/>
    <dgm:cxn modelId="{3072CF52-94D1-43CE-9874-37CA7093C3C4}" type="presParOf" srcId="{91FEC591-C6EA-4851-AC5C-D675A2875507}" destId="{F08842DF-0393-4255-84EC-8C476FED0254}" srcOrd="0" destOrd="0" presId="urn:microsoft.com/office/officeart/2009/layout/CirclePictureHierarchy"/>
    <dgm:cxn modelId="{6CBA7093-6A85-4320-8A5C-5DA67609FD7F}" type="presParOf" srcId="{91FEC591-C6EA-4851-AC5C-D675A2875507}" destId="{21D3C6B1-0D81-4D53-9978-C45F94CB93EE}" srcOrd="1" destOrd="0" presId="urn:microsoft.com/office/officeart/2009/layout/CirclePictureHierarchy"/>
    <dgm:cxn modelId="{350004C3-B952-467E-9A30-649B2EB821C2}" type="presParOf" srcId="{8E1C4B59-F630-46B1-8C46-B7F3CAC08F1A}" destId="{B870A8D1-9BC8-48CD-9D03-4810E021B770}" srcOrd="1" destOrd="0" presId="urn:microsoft.com/office/officeart/2009/layout/CirclePictureHierarchy"/>
    <dgm:cxn modelId="{2E950164-749D-42B9-A12B-EA88ABD3323A}" type="presParOf" srcId="{E818D015-D915-4730-84FA-44465DADDE78}" destId="{19FCAD8F-8B0E-4E87-88E5-B5E5EA0D30BF}" srcOrd="4" destOrd="0" presId="urn:microsoft.com/office/officeart/2009/layout/CirclePictureHierarchy"/>
    <dgm:cxn modelId="{ADEBD82E-A926-4CCE-908E-426A34F2B00D}" type="presParOf" srcId="{E818D015-D915-4730-84FA-44465DADDE78}" destId="{7DB787F2-DF83-4DB4-A383-28FFA2CDF579}" srcOrd="5" destOrd="0" presId="urn:microsoft.com/office/officeart/2009/layout/CirclePictureHierarchy"/>
    <dgm:cxn modelId="{23A6DF86-9A43-403B-8E29-3A07D682A487}" type="presParOf" srcId="{7DB787F2-DF83-4DB4-A383-28FFA2CDF579}" destId="{3DDB8F0A-8A78-4446-9AEA-5AC3D5A70211}" srcOrd="0" destOrd="0" presId="urn:microsoft.com/office/officeart/2009/layout/CirclePictureHierarchy"/>
    <dgm:cxn modelId="{EB8F489C-6FE6-4801-A982-6B5FBC3D3D68}" type="presParOf" srcId="{3DDB8F0A-8A78-4446-9AEA-5AC3D5A70211}" destId="{E56E443C-DE78-4519-A749-FF414CB403CF}" srcOrd="0" destOrd="0" presId="urn:microsoft.com/office/officeart/2009/layout/CirclePictureHierarchy"/>
    <dgm:cxn modelId="{9144A269-A2D7-4288-81FF-4D6766C0EB93}" type="presParOf" srcId="{3DDB8F0A-8A78-4446-9AEA-5AC3D5A70211}" destId="{5133B720-E71B-43C1-9341-E9281D378EC1}" srcOrd="1" destOrd="0" presId="urn:microsoft.com/office/officeart/2009/layout/CirclePictureHierarchy"/>
    <dgm:cxn modelId="{CD4087E7-F7D9-45CD-A6C6-F675DDE10D65}"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331FC-8868-47C2-8B04-B733FD965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6086</Words>
  <Characters>34694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40699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2</cp:revision>
  <dcterms:created xsi:type="dcterms:W3CDTF">2012-12-08T18:49:00Z</dcterms:created>
  <dcterms:modified xsi:type="dcterms:W3CDTF">2012-12-08T18:49:00Z</dcterms:modified>
</cp:coreProperties>
</file>