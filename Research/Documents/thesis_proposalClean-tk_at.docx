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w:t>
      </w:r>
      <w:proofErr w:type="spellStart"/>
      <w:r>
        <w:rPr>
          <w:b/>
          <w:bCs/>
          <w:sz w:val="28"/>
          <w:szCs w:val="28"/>
        </w:rPr>
        <w:t>Shapira</w:t>
      </w:r>
      <w:proofErr w:type="spellEnd"/>
      <w:r>
        <w:rPr>
          <w:b/>
          <w:bCs/>
          <w:sz w:val="28"/>
          <w:szCs w:val="28"/>
        </w:rPr>
        <w:t xml:space="preserve">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F3DF7" w:rsidRDefault="00EF06F7">
          <w:pPr>
            <w:pStyle w:val="TOC1"/>
            <w:tabs>
              <w:tab w:val="left" w:pos="440"/>
              <w:tab w:val="right" w:leader="dot" w:pos="8296"/>
            </w:tabs>
            <w:rPr>
              <w:ins w:id="0" w:author="oz" w:date="2013-02-10T09:47:00Z"/>
              <w:rFonts w:eastAsiaTheme="minorEastAsia"/>
              <w:noProof/>
            </w:rPr>
          </w:pPr>
          <w:r>
            <w:fldChar w:fldCharType="begin"/>
          </w:r>
          <w:r w:rsidR="000605BF">
            <w:instrText xml:space="preserve"> TOC \o "1-3" \h \z \u </w:instrText>
          </w:r>
          <w:r>
            <w:fldChar w:fldCharType="separate"/>
          </w:r>
          <w:ins w:id="1" w:author="oz" w:date="2013-02-10T09:47:00Z">
            <w:r w:rsidR="00CF3DF7"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"_Toc348252994"</w:instrText>
            </w:r>
            <w:r w:rsidR="00CF3DF7" w:rsidRPr="007859B8">
              <w:rPr>
                <w:rStyle w:val="Hyperlink"/>
                <w:noProof/>
              </w:rPr>
              <w:instrText xml:space="preserve"> </w:instrText>
            </w:r>
            <w:r w:rsidR="00CF3DF7" w:rsidRPr="007859B8">
              <w:rPr>
                <w:rStyle w:val="Hyperlink"/>
                <w:noProof/>
                <w:rtl/>
              </w:rPr>
            </w:r>
            <w:r w:rsidR="00CF3DF7" w:rsidRPr="007859B8">
              <w:rPr>
                <w:rStyle w:val="Hyperlink"/>
                <w:noProof/>
                <w:rtl/>
              </w:rPr>
              <w:fldChar w:fldCharType="separate"/>
            </w:r>
            <w:r w:rsidR="00CF3DF7" w:rsidRPr="007859B8">
              <w:rPr>
                <w:rStyle w:val="Hyperlink"/>
                <w:noProof/>
              </w:rPr>
              <w:t>1.</w:t>
            </w:r>
            <w:r w:rsidR="00CF3DF7">
              <w:rPr>
                <w:rFonts w:eastAsiaTheme="minorEastAsia"/>
                <w:noProof/>
              </w:rPr>
              <w:tab/>
            </w:r>
            <w:r w:rsidR="00CF3DF7" w:rsidRPr="007859B8">
              <w:rPr>
                <w:rStyle w:val="Hyperlink"/>
                <w:noProof/>
              </w:rPr>
              <w:t>Introduction</w:t>
            </w:r>
            <w:r w:rsidR="00CF3DF7">
              <w:rPr>
                <w:noProof/>
                <w:webHidden/>
              </w:rPr>
              <w:tab/>
            </w:r>
            <w:r w:rsidR="00CF3DF7">
              <w:rPr>
                <w:rStyle w:val="Hyperlink"/>
                <w:noProof/>
                <w:rtl/>
              </w:rPr>
              <w:fldChar w:fldCharType="begin"/>
            </w:r>
            <w:r w:rsidR="00CF3DF7">
              <w:rPr>
                <w:noProof/>
                <w:webHidden/>
              </w:rPr>
              <w:instrText xml:space="preserve"> PAGEREF _Toc348252994 \h </w:instrText>
            </w:r>
            <w:r w:rsidR="00CF3DF7">
              <w:rPr>
                <w:rStyle w:val="Hyperlink"/>
                <w:noProof/>
                <w:rtl/>
              </w:rPr>
            </w:r>
          </w:ins>
          <w:r w:rsidR="00CF3DF7">
            <w:rPr>
              <w:rStyle w:val="Hyperlink"/>
              <w:noProof/>
              <w:rtl/>
            </w:rPr>
            <w:fldChar w:fldCharType="separate"/>
          </w:r>
          <w:ins w:id="2" w:author="oz" w:date="2013-02-10T09:47:00Z">
            <w:r w:rsidR="00CF3DF7">
              <w:rPr>
                <w:noProof/>
                <w:webHidden/>
              </w:rPr>
              <w:t>3</w:t>
            </w:r>
            <w:r w:rsidR="00CF3DF7">
              <w:rPr>
                <w:rStyle w:val="Hyperlink"/>
                <w:noProof/>
                <w:rtl/>
              </w:rPr>
              <w:fldChar w:fldCharType="end"/>
            </w:r>
            <w:r w:rsidR="00CF3DF7" w:rsidRPr="007859B8">
              <w:rPr>
                <w:rStyle w:val="Hyperlink"/>
                <w:noProof/>
                <w:rtl/>
              </w:rPr>
              <w:fldChar w:fldCharType="end"/>
            </w:r>
          </w:ins>
        </w:p>
        <w:p w:rsidR="00CF3DF7" w:rsidRDefault="00CF3DF7">
          <w:pPr>
            <w:pStyle w:val="TOC1"/>
            <w:tabs>
              <w:tab w:val="left" w:pos="440"/>
              <w:tab w:val="right" w:leader="dot" w:pos="8296"/>
            </w:tabs>
            <w:rPr>
              <w:ins w:id="3" w:author="oz" w:date="2013-02-10T09:47:00Z"/>
              <w:rFonts w:eastAsiaTheme="minorEastAsia"/>
              <w:noProof/>
            </w:rPr>
          </w:pPr>
          <w:ins w:id="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"_Toc348252995"</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w:t>
            </w:r>
            <w:r>
              <w:rPr>
                <w:rFonts w:eastAsiaTheme="minorEastAsia"/>
                <w:noProof/>
              </w:rPr>
              <w:tab/>
            </w:r>
            <w:r w:rsidRPr="007859B8">
              <w:rPr>
                <w:rStyle w:val="Hyperlink"/>
                <w:noProof/>
              </w:rPr>
              <w:t>Background and Related works</w:t>
            </w:r>
            <w:r>
              <w:rPr>
                <w:noProof/>
                <w:webHidden/>
              </w:rPr>
              <w:tab/>
            </w:r>
            <w:r>
              <w:rPr>
                <w:rStyle w:val="Hyperlink"/>
                <w:noProof/>
                <w:rtl/>
              </w:rPr>
              <w:fldChar w:fldCharType="begin"/>
            </w:r>
            <w:r>
              <w:rPr>
                <w:noProof/>
                <w:webHidden/>
              </w:rPr>
              <w:instrText xml:space="preserve"> PAGEREF _Toc348252995 \h </w:instrText>
            </w:r>
            <w:r>
              <w:rPr>
                <w:rStyle w:val="Hyperlink"/>
                <w:noProof/>
                <w:rtl/>
              </w:rPr>
            </w:r>
          </w:ins>
          <w:r>
            <w:rPr>
              <w:rStyle w:val="Hyperlink"/>
              <w:noProof/>
              <w:rtl/>
            </w:rPr>
            <w:fldChar w:fldCharType="separate"/>
          </w:r>
          <w:ins w:id="5"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 w:author="oz" w:date="2013-02-10T09:47:00Z"/>
              <w:rFonts w:eastAsiaTheme="minorEastAsia"/>
              <w:noProof/>
            </w:rPr>
          </w:pPr>
          <w:ins w:id="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"_Toc348252996"</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2.1.</w:t>
            </w:r>
            <w:r>
              <w:rPr>
                <w:rFonts w:eastAsiaTheme="minorEastAsia"/>
                <w:noProof/>
              </w:rPr>
              <w:tab/>
            </w:r>
            <w:r w:rsidRPr="007859B8">
              <w:rPr>
                <w:rStyle w:val="Hyperlink"/>
                <w:noProof/>
              </w:rPr>
              <w:t>Background</w:t>
            </w:r>
            <w:r>
              <w:rPr>
                <w:noProof/>
                <w:webHidden/>
              </w:rPr>
              <w:tab/>
            </w:r>
            <w:r>
              <w:rPr>
                <w:rStyle w:val="Hyperlink"/>
                <w:noProof/>
                <w:rtl/>
              </w:rPr>
              <w:fldChar w:fldCharType="begin"/>
            </w:r>
            <w:r>
              <w:rPr>
                <w:noProof/>
                <w:webHidden/>
              </w:rPr>
              <w:instrText xml:space="preserve"> PAGEREF _Toc348252996 \h </w:instrText>
            </w:r>
            <w:r>
              <w:rPr>
                <w:rStyle w:val="Hyperlink"/>
                <w:noProof/>
                <w:rtl/>
              </w:rPr>
            </w:r>
          </w:ins>
          <w:r>
            <w:rPr>
              <w:rStyle w:val="Hyperlink"/>
              <w:noProof/>
              <w:rtl/>
            </w:rPr>
            <w:fldChar w:fldCharType="separate"/>
          </w:r>
          <w:ins w:id="8"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9" w:author="oz" w:date="2013-02-10T09:47:00Z"/>
              <w:rFonts w:eastAsiaTheme="minorEastAsia"/>
              <w:noProof/>
            </w:rPr>
          </w:pPr>
          <w:ins w:id="1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"_Toc348252997"</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2.1.1.</w:t>
            </w:r>
            <w:r>
              <w:rPr>
                <w:rFonts w:eastAsiaTheme="minorEastAsia"/>
                <w:noProof/>
              </w:rPr>
              <w:tab/>
            </w:r>
            <w:r w:rsidRPr="007859B8">
              <w:rPr>
                <w:rStyle w:val="Hyperlink"/>
                <w:noProof/>
              </w:rPr>
              <w:t>Recommender systems</w:t>
            </w:r>
            <w:r>
              <w:rPr>
                <w:noProof/>
                <w:webHidden/>
              </w:rPr>
              <w:tab/>
            </w:r>
            <w:r>
              <w:rPr>
                <w:rStyle w:val="Hyperlink"/>
                <w:noProof/>
                <w:rtl/>
              </w:rPr>
              <w:fldChar w:fldCharType="begin"/>
            </w:r>
            <w:r>
              <w:rPr>
                <w:noProof/>
                <w:webHidden/>
              </w:rPr>
              <w:instrText xml:space="preserve"> PAGEREF _Toc348252997 \h </w:instrText>
            </w:r>
            <w:r>
              <w:rPr>
                <w:rStyle w:val="Hyperlink"/>
                <w:noProof/>
                <w:rtl/>
              </w:rPr>
            </w:r>
          </w:ins>
          <w:r>
            <w:rPr>
              <w:rStyle w:val="Hyperlink"/>
              <w:noProof/>
              <w:rtl/>
            </w:rPr>
            <w:fldChar w:fldCharType="separate"/>
          </w:r>
          <w:ins w:id="11"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2" w:author="oz" w:date="2013-02-10T09:47:00Z"/>
              <w:rFonts w:eastAsiaTheme="minorEastAsia"/>
              <w:noProof/>
            </w:rPr>
          </w:pPr>
          <w:ins w:id="1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"_Toc348252998"</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2.1.2.</w:t>
            </w:r>
            <w:r>
              <w:rPr>
                <w:rFonts w:eastAsiaTheme="minorEastAsia"/>
                <w:noProof/>
              </w:rPr>
              <w:tab/>
            </w:r>
            <w:r w:rsidRPr="007859B8">
              <w:rPr>
                <w:rStyle w:val="Hyperlink"/>
                <w:noProof/>
              </w:rPr>
              <w:t>Graphs as data structures</w:t>
            </w:r>
            <w:r>
              <w:rPr>
                <w:noProof/>
                <w:webHidden/>
              </w:rPr>
              <w:tab/>
            </w:r>
            <w:r>
              <w:rPr>
                <w:rStyle w:val="Hyperlink"/>
                <w:noProof/>
                <w:rtl/>
              </w:rPr>
              <w:fldChar w:fldCharType="begin"/>
            </w:r>
            <w:r>
              <w:rPr>
                <w:noProof/>
                <w:webHidden/>
              </w:rPr>
              <w:instrText xml:space="preserve"> PAGEREF _Toc348252998 \h </w:instrText>
            </w:r>
            <w:r>
              <w:rPr>
                <w:rStyle w:val="Hyperlink"/>
                <w:noProof/>
                <w:rtl/>
              </w:rPr>
            </w:r>
          </w:ins>
          <w:r>
            <w:rPr>
              <w:rStyle w:val="Hyperlink"/>
              <w:noProof/>
              <w:rtl/>
            </w:rPr>
            <w:fldChar w:fldCharType="separate"/>
          </w:r>
          <w:ins w:id="14"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540"/>
              <w:tab w:val="right" w:leader="dot" w:pos="8296"/>
            </w:tabs>
            <w:rPr>
              <w:ins w:id="15" w:author="oz" w:date="2013-02-10T09:47:00Z"/>
              <w:rFonts w:eastAsiaTheme="minorEastAsia"/>
              <w:noProof/>
            </w:rPr>
          </w:pPr>
          <w:ins w:id="1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"_Toc348252999"</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2.1.2.1.</w:t>
            </w:r>
            <w:r>
              <w:rPr>
                <w:rFonts w:eastAsiaTheme="minorEastAsia"/>
                <w:noProof/>
              </w:rPr>
              <w:tab/>
            </w:r>
            <w:r w:rsidRPr="007859B8">
              <w:rPr>
                <w:rStyle w:val="Hyperlink"/>
                <w:noProof/>
              </w:rPr>
              <w:t>Graph traversal</w:t>
            </w:r>
            <w:r>
              <w:rPr>
                <w:noProof/>
                <w:webHidden/>
              </w:rPr>
              <w:tab/>
            </w:r>
            <w:r>
              <w:rPr>
                <w:rStyle w:val="Hyperlink"/>
                <w:noProof/>
                <w:rtl/>
              </w:rPr>
              <w:fldChar w:fldCharType="begin"/>
            </w:r>
            <w:r>
              <w:rPr>
                <w:noProof/>
                <w:webHidden/>
              </w:rPr>
              <w:instrText xml:space="preserve"> PAGEREF _Toc348252999 \h </w:instrText>
            </w:r>
            <w:r>
              <w:rPr>
                <w:rStyle w:val="Hyperlink"/>
                <w:noProof/>
                <w:rtl/>
              </w:rPr>
            </w:r>
          </w:ins>
          <w:r>
            <w:rPr>
              <w:rStyle w:val="Hyperlink"/>
              <w:noProof/>
              <w:rtl/>
            </w:rPr>
            <w:fldChar w:fldCharType="separate"/>
          </w:r>
          <w:ins w:id="17"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8" w:author="oz" w:date="2013-02-10T09:47:00Z"/>
              <w:rFonts w:eastAsiaTheme="minorEastAsia"/>
              <w:noProof/>
            </w:rPr>
          </w:pPr>
          <w:ins w:id="1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"_Toc348253000"</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2.1.3.</w:t>
            </w:r>
            <w:r>
              <w:rPr>
                <w:rFonts w:eastAsiaTheme="minorEastAsia"/>
                <w:noProof/>
              </w:rPr>
              <w:tab/>
            </w:r>
            <w:r w:rsidRPr="007859B8">
              <w:rPr>
                <w:rStyle w:val="Hyperlink"/>
                <w:noProof/>
              </w:rPr>
              <w:t>Social networks (SN)</w:t>
            </w:r>
            <w:r>
              <w:rPr>
                <w:noProof/>
                <w:webHidden/>
              </w:rPr>
              <w:tab/>
            </w:r>
            <w:r>
              <w:rPr>
                <w:rStyle w:val="Hyperlink"/>
                <w:noProof/>
                <w:rtl/>
              </w:rPr>
              <w:fldChar w:fldCharType="begin"/>
            </w:r>
            <w:r>
              <w:rPr>
                <w:noProof/>
                <w:webHidden/>
              </w:rPr>
              <w:instrText xml:space="preserve"> PAGEREF _Toc348253000 \h </w:instrText>
            </w:r>
            <w:r>
              <w:rPr>
                <w:rStyle w:val="Hyperlink"/>
                <w:noProof/>
                <w:rtl/>
              </w:rPr>
            </w:r>
          </w:ins>
          <w:r>
            <w:rPr>
              <w:rStyle w:val="Hyperlink"/>
              <w:noProof/>
              <w:rtl/>
            </w:rPr>
            <w:fldChar w:fldCharType="separate"/>
          </w:r>
          <w:ins w:id="20" w:author="oz" w:date="2013-02-10T09:47:00Z">
            <w:r>
              <w:rPr>
                <w:noProof/>
                <w:webHidden/>
              </w:rPr>
              <w:t>7</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21" w:author="oz" w:date="2013-02-10T09:47:00Z"/>
              <w:rFonts w:eastAsiaTheme="minorEastAsia"/>
              <w:noProof/>
            </w:rPr>
          </w:pPr>
          <w:ins w:id="2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"_Toc348253001"</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2.2.</w:t>
            </w:r>
            <w:r>
              <w:rPr>
                <w:rFonts w:eastAsiaTheme="minorEastAsia"/>
                <w:noProof/>
              </w:rPr>
              <w:tab/>
            </w:r>
            <w:r w:rsidRPr="007859B8">
              <w:rPr>
                <w:rStyle w:val="Hyperlink"/>
                <w:noProof/>
              </w:rPr>
              <w:t>Related work</w:t>
            </w:r>
            <w:r>
              <w:rPr>
                <w:noProof/>
                <w:webHidden/>
              </w:rPr>
              <w:tab/>
            </w:r>
            <w:r>
              <w:rPr>
                <w:rStyle w:val="Hyperlink"/>
                <w:noProof/>
                <w:rtl/>
              </w:rPr>
              <w:fldChar w:fldCharType="begin"/>
            </w:r>
            <w:r>
              <w:rPr>
                <w:noProof/>
                <w:webHidden/>
              </w:rPr>
              <w:instrText xml:space="preserve"> PAGEREF _Toc348253001 \h </w:instrText>
            </w:r>
            <w:r>
              <w:rPr>
                <w:rStyle w:val="Hyperlink"/>
                <w:noProof/>
                <w:rtl/>
              </w:rPr>
            </w:r>
          </w:ins>
          <w:r>
            <w:rPr>
              <w:rStyle w:val="Hyperlink"/>
              <w:noProof/>
              <w:rtl/>
            </w:rPr>
            <w:fldChar w:fldCharType="separate"/>
          </w:r>
          <w:ins w:id="23"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4" w:author="oz" w:date="2013-02-10T09:47:00Z"/>
              <w:rFonts w:eastAsiaTheme="minorEastAsia"/>
              <w:noProof/>
            </w:rPr>
          </w:pPr>
          <w:ins w:id="2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"_Toc348253002"</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2.2.1.</w:t>
            </w:r>
            <w:r>
              <w:rPr>
                <w:rFonts w:eastAsiaTheme="minorEastAsia"/>
                <w:noProof/>
              </w:rPr>
              <w:tab/>
            </w:r>
            <w:r w:rsidRPr="007859B8">
              <w:rPr>
                <w:rStyle w:val="Hyperlink"/>
                <w:noProof/>
              </w:rPr>
              <w:t>Generic Semantic-based Framework</w:t>
            </w:r>
            <w:r>
              <w:rPr>
                <w:noProof/>
                <w:webHidden/>
              </w:rPr>
              <w:tab/>
            </w:r>
            <w:r>
              <w:rPr>
                <w:rStyle w:val="Hyperlink"/>
                <w:noProof/>
                <w:rtl/>
              </w:rPr>
              <w:fldChar w:fldCharType="begin"/>
            </w:r>
            <w:r>
              <w:rPr>
                <w:noProof/>
                <w:webHidden/>
              </w:rPr>
              <w:instrText xml:space="preserve"> PAGEREF _Toc348253002 \h </w:instrText>
            </w:r>
            <w:r>
              <w:rPr>
                <w:rStyle w:val="Hyperlink"/>
                <w:noProof/>
                <w:rtl/>
              </w:rPr>
            </w:r>
          </w:ins>
          <w:r>
            <w:rPr>
              <w:rStyle w:val="Hyperlink"/>
              <w:noProof/>
              <w:rtl/>
            </w:rPr>
            <w:fldChar w:fldCharType="separate"/>
          </w:r>
          <w:ins w:id="26"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7" w:author="oz" w:date="2013-02-10T09:47:00Z"/>
              <w:rFonts w:eastAsiaTheme="minorEastAsia"/>
              <w:noProof/>
            </w:rPr>
          </w:pPr>
          <w:ins w:id="2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"_Toc348253003"</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2.2.2.</w:t>
            </w:r>
            <w:r>
              <w:rPr>
                <w:rFonts w:eastAsiaTheme="minorEastAsia"/>
                <w:noProof/>
              </w:rPr>
              <w:tab/>
            </w:r>
            <w:r w:rsidRPr="007859B8">
              <w:rPr>
                <w:rStyle w:val="Hyperlink"/>
                <w:noProof/>
              </w:rPr>
              <w:t>Taste Fabric of Social Networks</w:t>
            </w:r>
            <w:r>
              <w:rPr>
                <w:noProof/>
                <w:webHidden/>
              </w:rPr>
              <w:tab/>
            </w:r>
            <w:r>
              <w:rPr>
                <w:rStyle w:val="Hyperlink"/>
                <w:noProof/>
                <w:rtl/>
              </w:rPr>
              <w:fldChar w:fldCharType="begin"/>
            </w:r>
            <w:r>
              <w:rPr>
                <w:noProof/>
                <w:webHidden/>
              </w:rPr>
              <w:instrText xml:space="preserve"> PAGEREF _Toc348253003 \h </w:instrText>
            </w:r>
            <w:r>
              <w:rPr>
                <w:rStyle w:val="Hyperlink"/>
                <w:noProof/>
                <w:rtl/>
              </w:rPr>
            </w:r>
          </w:ins>
          <w:r>
            <w:rPr>
              <w:rStyle w:val="Hyperlink"/>
              <w:noProof/>
              <w:rtl/>
            </w:rPr>
            <w:fldChar w:fldCharType="separate"/>
          </w:r>
          <w:ins w:id="29"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0" w:author="oz" w:date="2013-02-10T09:47:00Z"/>
              <w:rFonts w:eastAsiaTheme="minorEastAsia"/>
              <w:noProof/>
            </w:rPr>
          </w:pPr>
          <w:ins w:id="3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"_Toc348253004"</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2.2.3.</w:t>
            </w:r>
            <w:r>
              <w:rPr>
                <w:rFonts w:eastAsiaTheme="minorEastAsia"/>
                <w:noProof/>
              </w:rPr>
              <w:tab/>
            </w:r>
            <w:r w:rsidRPr="007859B8">
              <w:rPr>
                <w:rStyle w:val="Hyperlink"/>
                <w:noProof/>
              </w:rPr>
              <w:t>Network Profiles as Taste Performances</w:t>
            </w:r>
            <w:r>
              <w:rPr>
                <w:noProof/>
                <w:webHidden/>
              </w:rPr>
              <w:tab/>
            </w:r>
            <w:r>
              <w:rPr>
                <w:rStyle w:val="Hyperlink"/>
                <w:noProof/>
                <w:rtl/>
              </w:rPr>
              <w:fldChar w:fldCharType="begin"/>
            </w:r>
            <w:r>
              <w:rPr>
                <w:noProof/>
                <w:webHidden/>
              </w:rPr>
              <w:instrText xml:space="preserve"> PAGEREF _Toc348253004 \h </w:instrText>
            </w:r>
            <w:r>
              <w:rPr>
                <w:rStyle w:val="Hyperlink"/>
                <w:noProof/>
                <w:rtl/>
              </w:rPr>
            </w:r>
          </w:ins>
          <w:r>
            <w:rPr>
              <w:rStyle w:val="Hyperlink"/>
              <w:noProof/>
              <w:rtl/>
            </w:rPr>
            <w:fldChar w:fldCharType="separate"/>
          </w:r>
          <w:ins w:id="32"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3" w:author="oz" w:date="2013-02-10T09:47:00Z"/>
              <w:rFonts w:eastAsiaTheme="minorEastAsia"/>
              <w:noProof/>
            </w:rPr>
          </w:pPr>
          <w:ins w:id="3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"_Toc348253005"</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2.2.4.</w:t>
            </w:r>
            <w:r>
              <w:rPr>
                <w:rFonts w:eastAsiaTheme="minorEastAsia"/>
                <w:noProof/>
              </w:rPr>
              <w:tab/>
            </w:r>
            <w:r w:rsidRPr="007859B8">
              <w:rPr>
                <w:rStyle w:val="Hyperlink"/>
                <w:noProof/>
              </w:rPr>
              <w:t>On the Social Web</w:t>
            </w:r>
            <w:r>
              <w:rPr>
                <w:noProof/>
                <w:webHidden/>
              </w:rPr>
              <w:tab/>
            </w:r>
            <w:r>
              <w:rPr>
                <w:rStyle w:val="Hyperlink"/>
                <w:noProof/>
                <w:rtl/>
              </w:rPr>
              <w:fldChar w:fldCharType="begin"/>
            </w:r>
            <w:r>
              <w:rPr>
                <w:noProof/>
                <w:webHidden/>
              </w:rPr>
              <w:instrText xml:space="preserve"> PAGEREF _Toc348253005 \h </w:instrText>
            </w:r>
            <w:r>
              <w:rPr>
                <w:rStyle w:val="Hyperlink"/>
                <w:noProof/>
                <w:rtl/>
              </w:rPr>
            </w:r>
          </w:ins>
          <w:r>
            <w:rPr>
              <w:rStyle w:val="Hyperlink"/>
              <w:noProof/>
              <w:rtl/>
            </w:rPr>
            <w:fldChar w:fldCharType="separate"/>
          </w:r>
          <w:ins w:id="35"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36" w:author="oz" w:date="2013-02-10T09:47:00Z"/>
              <w:rFonts w:eastAsiaTheme="minorEastAsia"/>
              <w:noProof/>
            </w:rPr>
          </w:pPr>
          <w:ins w:id="3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"_Toc348253006"</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2.3.</w:t>
            </w:r>
            <w:r>
              <w:rPr>
                <w:rFonts w:eastAsiaTheme="minorEastAsia"/>
                <w:noProof/>
              </w:rPr>
              <w:tab/>
            </w:r>
            <w:r w:rsidRPr="007859B8">
              <w:rPr>
                <w:rStyle w:val="Hyperlink"/>
                <w:noProof/>
              </w:rPr>
              <w:t>Summery</w:t>
            </w:r>
            <w:r>
              <w:rPr>
                <w:noProof/>
                <w:webHidden/>
              </w:rPr>
              <w:tab/>
            </w:r>
            <w:r>
              <w:rPr>
                <w:rStyle w:val="Hyperlink"/>
                <w:noProof/>
                <w:rtl/>
              </w:rPr>
              <w:fldChar w:fldCharType="begin"/>
            </w:r>
            <w:r>
              <w:rPr>
                <w:noProof/>
                <w:webHidden/>
              </w:rPr>
              <w:instrText xml:space="preserve"> PAGEREF _Toc348253006 \h </w:instrText>
            </w:r>
            <w:r>
              <w:rPr>
                <w:rStyle w:val="Hyperlink"/>
                <w:noProof/>
                <w:rtl/>
              </w:rPr>
            </w:r>
          </w:ins>
          <w:r>
            <w:rPr>
              <w:rStyle w:val="Hyperlink"/>
              <w:noProof/>
              <w:rtl/>
            </w:rPr>
            <w:fldChar w:fldCharType="separate"/>
          </w:r>
          <w:ins w:id="38"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39" w:author="oz" w:date="2013-02-10T09:47:00Z"/>
              <w:rFonts w:eastAsiaTheme="minorEastAsia"/>
              <w:noProof/>
            </w:rPr>
          </w:pPr>
          <w:ins w:id="4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"_Toc348253007"</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3.</w:t>
            </w:r>
            <w:r>
              <w:rPr>
                <w:rFonts w:eastAsiaTheme="minorEastAsia"/>
                <w:noProof/>
              </w:rPr>
              <w:tab/>
            </w:r>
            <w:r w:rsidRPr="007859B8">
              <w:rPr>
                <w:rStyle w:val="Hyperlink"/>
                <w:noProof/>
              </w:rPr>
              <w:t>Research Goals and Questions</w:t>
            </w:r>
            <w:r>
              <w:rPr>
                <w:noProof/>
                <w:webHidden/>
              </w:rPr>
              <w:tab/>
            </w:r>
            <w:r>
              <w:rPr>
                <w:rStyle w:val="Hyperlink"/>
                <w:noProof/>
                <w:rtl/>
              </w:rPr>
              <w:fldChar w:fldCharType="begin"/>
            </w:r>
            <w:r>
              <w:rPr>
                <w:noProof/>
                <w:webHidden/>
              </w:rPr>
              <w:instrText xml:space="preserve"> PAGEREF _Toc348253007 \h </w:instrText>
            </w:r>
            <w:r>
              <w:rPr>
                <w:rStyle w:val="Hyperlink"/>
                <w:noProof/>
                <w:rtl/>
              </w:rPr>
            </w:r>
          </w:ins>
          <w:r>
            <w:rPr>
              <w:rStyle w:val="Hyperlink"/>
              <w:noProof/>
              <w:rtl/>
            </w:rPr>
            <w:fldChar w:fldCharType="separate"/>
          </w:r>
          <w:ins w:id="41"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42" w:author="oz" w:date="2013-02-10T09:47:00Z"/>
              <w:rFonts w:eastAsiaTheme="minorEastAsia"/>
              <w:noProof/>
            </w:rPr>
          </w:pPr>
          <w:ins w:id="4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"_Toc348253008"</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w:t>
            </w:r>
            <w:r>
              <w:rPr>
                <w:rFonts w:eastAsiaTheme="minorEastAsia"/>
                <w:noProof/>
              </w:rPr>
              <w:tab/>
            </w:r>
            <w:r w:rsidRPr="007859B8">
              <w:rPr>
                <w:rStyle w:val="Hyperlink"/>
                <w:noProof/>
              </w:rPr>
              <w:t>Tools and Methods</w:t>
            </w:r>
            <w:r>
              <w:rPr>
                <w:noProof/>
                <w:webHidden/>
              </w:rPr>
              <w:tab/>
            </w:r>
            <w:r>
              <w:rPr>
                <w:rStyle w:val="Hyperlink"/>
                <w:noProof/>
                <w:rtl/>
              </w:rPr>
              <w:fldChar w:fldCharType="begin"/>
            </w:r>
            <w:r>
              <w:rPr>
                <w:noProof/>
                <w:webHidden/>
              </w:rPr>
              <w:instrText xml:space="preserve"> PAGEREF _Toc348253008 \h </w:instrText>
            </w:r>
            <w:r>
              <w:rPr>
                <w:rStyle w:val="Hyperlink"/>
                <w:noProof/>
                <w:rtl/>
              </w:rPr>
            </w:r>
          </w:ins>
          <w:r>
            <w:rPr>
              <w:rStyle w:val="Hyperlink"/>
              <w:noProof/>
              <w:rtl/>
            </w:rPr>
            <w:fldChar w:fldCharType="separate"/>
          </w:r>
          <w:ins w:id="44"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45" w:author="oz" w:date="2013-02-10T09:47:00Z"/>
              <w:rFonts w:eastAsiaTheme="minorEastAsia"/>
              <w:noProof/>
            </w:rPr>
          </w:pPr>
          <w:ins w:id="4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"_Toc348253009"</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4.1.</w:t>
            </w:r>
            <w:r>
              <w:rPr>
                <w:rFonts w:eastAsiaTheme="minorEastAsia"/>
                <w:noProof/>
              </w:rPr>
              <w:tab/>
            </w:r>
            <w:r w:rsidRPr="007859B8">
              <w:rPr>
                <w:rStyle w:val="Hyperlink"/>
                <w:noProof/>
              </w:rPr>
              <w:t>Methods</w:t>
            </w:r>
            <w:r>
              <w:rPr>
                <w:noProof/>
                <w:webHidden/>
              </w:rPr>
              <w:tab/>
            </w:r>
            <w:r>
              <w:rPr>
                <w:rStyle w:val="Hyperlink"/>
                <w:noProof/>
                <w:rtl/>
              </w:rPr>
              <w:fldChar w:fldCharType="begin"/>
            </w:r>
            <w:r>
              <w:rPr>
                <w:noProof/>
                <w:webHidden/>
              </w:rPr>
              <w:instrText xml:space="preserve"> PAGEREF _Toc348253009 \h </w:instrText>
            </w:r>
            <w:r>
              <w:rPr>
                <w:rStyle w:val="Hyperlink"/>
                <w:noProof/>
                <w:rtl/>
              </w:rPr>
            </w:r>
          </w:ins>
          <w:r>
            <w:rPr>
              <w:rStyle w:val="Hyperlink"/>
              <w:noProof/>
              <w:rtl/>
            </w:rPr>
            <w:fldChar w:fldCharType="separate"/>
          </w:r>
          <w:ins w:id="47"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48" w:author="oz" w:date="2013-02-10T09:47:00Z"/>
              <w:rFonts w:eastAsiaTheme="minorEastAsia"/>
              <w:noProof/>
            </w:rPr>
          </w:pPr>
          <w:ins w:id="4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"_Toc348253010"</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4.1.1.</w:t>
            </w:r>
            <w:r>
              <w:rPr>
                <w:rFonts w:eastAsiaTheme="minorEastAsia"/>
                <w:noProof/>
              </w:rPr>
              <w:tab/>
            </w:r>
            <w:r w:rsidRPr="007859B8">
              <w:rPr>
                <w:rStyle w:val="Hyperlink"/>
                <w:noProof/>
              </w:rPr>
              <w:t>Data Source</w:t>
            </w:r>
            <w:r>
              <w:rPr>
                <w:noProof/>
                <w:webHidden/>
              </w:rPr>
              <w:tab/>
            </w:r>
            <w:r>
              <w:rPr>
                <w:rStyle w:val="Hyperlink"/>
                <w:noProof/>
                <w:rtl/>
              </w:rPr>
              <w:fldChar w:fldCharType="begin"/>
            </w:r>
            <w:r>
              <w:rPr>
                <w:noProof/>
                <w:webHidden/>
              </w:rPr>
              <w:instrText xml:space="preserve"> PAGEREF _Toc348253010 \h </w:instrText>
            </w:r>
            <w:r>
              <w:rPr>
                <w:rStyle w:val="Hyperlink"/>
                <w:noProof/>
                <w:rtl/>
              </w:rPr>
            </w:r>
          </w:ins>
          <w:r>
            <w:rPr>
              <w:rStyle w:val="Hyperlink"/>
              <w:noProof/>
              <w:rtl/>
            </w:rPr>
            <w:fldChar w:fldCharType="separate"/>
          </w:r>
          <w:ins w:id="50"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1" w:author="oz" w:date="2013-02-10T09:47:00Z"/>
              <w:rFonts w:eastAsiaTheme="minorEastAsia"/>
              <w:noProof/>
            </w:rPr>
          </w:pPr>
          <w:ins w:id="5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"_Toc348253011"</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4.1.2.</w:t>
            </w:r>
            <w:r>
              <w:rPr>
                <w:rFonts w:eastAsiaTheme="minorEastAsia"/>
                <w:noProof/>
              </w:rPr>
              <w:tab/>
            </w:r>
            <w:r w:rsidRPr="007859B8">
              <w:rPr>
                <w:rStyle w:val="Hyperlink"/>
                <w:noProof/>
              </w:rPr>
              <w:t>Crawling Pinterest</w:t>
            </w:r>
            <w:r>
              <w:rPr>
                <w:noProof/>
                <w:webHidden/>
              </w:rPr>
              <w:tab/>
            </w:r>
            <w:r>
              <w:rPr>
                <w:rStyle w:val="Hyperlink"/>
                <w:noProof/>
                <w:rtl/>
              </w:rPr>
              <w:fldChar w:fldCharType="begin"/>
            </w:r>
            <w:r>
              <w:rPr>
                <w:noProof/>
                <w:webHidden/>
              </w:rPr>
              <w:instrText xml:space="preserve"> PAGEREF _Toc348253011 \h </w:instrText>
            </w:r>
            <w:r>
              <w:rPr>
                <w:rStyle w:val="Hyperlink"/>
                <w:noProof/>
                <w:rtl/>
              </w:rPr>
            </w:r>
          </w:ins>
          <w:r>
            <w:rPr>
              <w:rStyle w:val="Hyperlink"/>
              <w:noProof/>
              <w:rtl/>
            </w:rPr>
            <w:fldChar w:fldCharType="separate"/>
          </w:r>
          <w:ins w:id="53"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4" w:author="oz" w:date="2013-02-10T09:47:00Z"/>
              <w:rFonts w:eastAsiaTheme="minorEastAsia"/>
              <w:noProof/>
            </w:rPr>
          </w:pPr>
          <w:ins w:id="5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"_Toc348253012"</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4.1.3.</w:t>
            </w:r>
            <w:r>
              <w:rPr>
                <w:rFonts w:eastAsiaTheme="minorEastAsia"/>
                <w:noProof/>
              </w:rPr>
              <w:tab/>
            </w:r>
            <w:r w:rsidRPr="007859B8">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_Toc348253012 \h </w:instrText>
            </w:r>
            <w:r>
              <w:rPr>
                <w:rStyle w:val="Hyperlink"/>
                <w:noProof/>
                <w:rtl/>
              </w:rPr>
            </w:r>
          </w:ins>
          <w:r>
            <w:rPr>
              <w:rStyle w:val="Hyperlink"/>
              <w:noProof/>
              <w:rtl/>
            </w:rPr>
            <w:fldChar w:fldCharType="separate"/>
          </w:r>
          <w:ins w:id="56" w:author="oz" w:date="2013-02-10T09:47:00Z">
            <w:r>
              <w:rPr>
                <w:noProof/>
                <w:webHidden/>
              </w:rPr>
              <w:t>11</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57" w:author="oz" w:date="2013-02-10T09:47:00Z"/>
              <w:rFonts w:eastAsiaTheme="minorEastAsia"/>
              <w:noProof/>
            </w:rPr>
          </w:pPr>
          <w:ins w:id="5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"_Toc348253013"</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4.2.</w:t>
            </w:r>
            <w:r>
              <w:rPr>
                <w:rFonts w:eastAsiaTheme="minorEastAsia"/>
                <w:noProof/>
              </w:rPr>
              <w:tab/>
            </w:r>
            <w:r w:rsidRPr="007859B8">
              <w:rPr>
                <w:rStyle w:val="Hyperlink"/>
                <w:noProof/>
              </w:rPr>
              <w:t>Tools</w:t>
            </w:r>
            <w:r>
              <w:rPr>
                <w:noProof/>
                <w:webHidden/>
              </w:rPr>
              <w:tab/>
            </w:r>
            <w:r>
              <w:rPr>
                <w:rStyle w:val="Hyperlink"/>
                <w:noProof/>
                <w:rtl/>
              </w:rPr>
              <w:fldChar w:fldCharType="begin"/>
            </w:r>
            <w:r>
              <w:rPr>
                <w:noProof/>
                <w:webHidden/>
              </w:rPr>
              <w:instrText xml:space="preserve"> PAGEREF _Toc348253013 \h </w:instrText>
            </w:r>
            <w:r>
              <w:rPr>
                <w:rStyle w:val="Hyperlink"/>
                <w:noProof/>
                <w:rtl/>
              </w:rPr>
            </w:r>
          </w:ins>
          <w:r>
            <w:rPr>
              <w:rStyle w:val="Hyperlink"/>
              <w:noProof/>
              <w:rtl/>
            </w:rPr>
            <w:fldChar w:fldCharType="separate"/>
          </w:r>
          <w:ins w:id="59" w:author="oz" w:date="2013-02-10T09:47:00Z">
            <w:r>
              <w:rPr>
                <w:noProof/>
                <w:webHidden/>
              </w:rPr>
              <w:t>13</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0" w:author="oz" w:date="2013-02-10T09:47:00Z"/>
              <w:rFonts w:eastAsiaTheme="minorEastAsia"/>
              <w:noProof/>
            </w:rPr>
          </w:pPr>
          <w:ins w:id="6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"_Toc348253014"</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4.3.</w:t>
            </w:r>
            <w:r>
              <w:rPr>
                <w:rFonts w:eastAsiaTheme="minorEastAsia"/>
                <w:noProof/>
              </w:rPr>
              <w:tab/>
            </w:r>
            <w:r w:rsidRPr="007859B8">
              <w:rPr>
                <w:rStyle w:val="Hyperlink"/>
                <w:noProof/>
              </w:rPr>
              <w:t>Evaluation</w:t>
            </w:r>
            <w:r>
              <w:rPr>
                <w:noProof/>
                <w:webHidden/>
              </w:rPr>
              <w:tab/>
            </w:r>
            <w:r>
              <w:rPr>
                <w:rStyle w:val="Hyperlink"/>
                <w:noProof/>
                <w:rtl/>
              </w:rPr>
              <w:fldChar w:fldCharType="begin"/>
            </w:r>
            <w:r>
              <w:rPr>
                <w:noProof/>
                <w:webHidden/>
              </w:rPr>
              <w:instrText xml:space="preserve"> PAGEREF _Toc348253014 \h </w:instrText>
            </w:r>
            <w:r>
              <w:rPr>
                <w:rStyle w:val="Hyperlink"/>
                <w:noProof/>
                <w:rtl/>
              </w:rPr>
            </w:r>
          </w:ins>
          <w:r>
            <w:rPr>
              <w:rStyle w:val="Hyperlink"/>
              <w:noProof/>
              <w:rtl/>
            </w:rPr>
            <w:fldChar w:fldCharType="separate"/>
          </w:r>
          <w:ins w:id="62"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3" w:author="oz" w:date="2013-02-10T09:47:00Z"/>
              <w:rFonts w:eastAsiaTheme="minorEastAsia"/>
              <w:noProof/>
            </w:rPr>
          </w:pPr>
          <w:ins w:id="6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"_Toc348253015"</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5.</w:t>
            </w:r>
            <w:r>
              <w:rPr>
                <w:rFonts w:eastAsiaTheme="minorEastAsia"/>
                <w:noProof/>
              </w:rPr>
              <w:tab/>
            </w:r>
            <w:r w:rsidRPr="007859B8">
              <w:rPr>
                <w:rStyle w:val="Hyperlink"/>
                <w:noProof/>
              </w:rPr>
              <w:t>Timetable</w:t>
            </w:r>
            <w:r>
              <w:rPr>
                <w:noProof/>
                <w:webHidden/>
              </w:rPr>
              <w:tab/>
            </w:r>
            <w:r>
              <w:rPr>
                <w:rStyle w:val="Hyperlink"/>
                <w:noProof/>
                <w:rtl/>
              </w:rPr>
              <w:fldChar w:fldCharType="begin"/>
            </w:r>
            <w:r>
              <w:rPr>
                <w:noProof/>
                <w:webHidden/>
              </w:rPr>
              <w:instrText xml:space="preserve"> PAGEREF _Toc348253015 \h </w:instrText>
            </w:r>
            <w:r>
              <w:rPr>
                <w:rStyle w:val="Hyperlink"/>
                <w:noProof/>
                <w:rtl/>
              </w:rPr>
            </w:r>
          </w:ins>
          <w:r>
            <w:rPr>
              <w:rStyle w:val="Hyperlink"/>
              <w:noProof/>
              <w:rtl/>
            </w:rPr>
            <w:fldChar w:fldCharType="separate"/>
          </w:r>
          <w:ins w:id="65"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6" w:author="oz" w:date="2013-02-10T09:47:00Z"/>
              <w:rFonts w:eastAsiaTheme="minorEastAsia"/>
              <w:noProof/>
            </w:rPr>
          </w:pPr>
          <w:ins w:id="6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"_Toc348253016"</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6.</w:t>
            </w:r>
            <w:r>
              <w:rPr>
                <w:rFonts w:eastAsiaTheme="minorEastAsia"/>
                <w:noProof/>
              </w:rPr>
              <w:tab/>
            </w:r>
            <w:r w:rsidRPr="007859B8">
              <w:rPr>
                <w:rStyle w:val="Hyperlink"/>
                <w:noProof/>
              </w:rPr>
              <w:t>Initial Results</w:t>
            </w:r>
            <w:r>
              <w:rPr>
                <w:noProof/>
                <w:webHidden/>
              </w:rPr>
              <w:tab/>
            </w:r>
            <w:r>
              <w:rPr>
                <w:rStyle w:val="Hyperlink"/>
                <w:noProof/>
                <w:rtl/>
              </w:rPr>
              <w:fldChar w:fldCharType="begin"/>
            </w:r>
            <w:r>
              <w:rPr>
                <w:noProof/>
                <w:webHidden/>
              </w:rPr>
              <w:instrText xml:space="preserve"> PAGEREF _Toc348253016 \h </w:instrText>
            </w:r>
            <w:r>
              <w:rPr>
                <w:rStyle w:val="Hyperlink"/>
                <w:noProof/>
                <w:rtl/>
              </w:rPr>
            </w:r>
          </w:ins>
          <w:r>
            <w:rPr>
              <w:rStyle w:val="Hyperlink"/>
              <w:noProof/>
              <w:rtl/>
            </w:rPr>
            <w:fldChar w:fldCharType="separate"/>
          </w:r>
          <w:ins w:id="68"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9" w:author="oz" w:date="2013-02-10T09:47:00Z"/>
              <w:rFonts w:eastAsiaTheme="minorEastAsia"/>
              <w:noProof/>
            </w:rPr>
          </w:pPr>
          <w:ins w:id="7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"_Toc348253017"</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7.</w:t>
            </w:r>
            <w:r>
              <w:rPr>
                <w:rFonts w:eastAsiaTheme="minorEastAsia"/>
                <w:noProof/>
              </w:rPr>
              <w:tab/>
            </w:r>
            <w:r w:rsidRPr="007859B8">
              <w:rPr>
                <w:rStyle w:val="Hyperlink"/>
                <w:noProof/>
              </w:rPr>
              <w:t>Research Contributions</w:t>
            </w:r>
            <w:r>
              <w:rPr>
                <w:noProof/>
                <w:webHidden/>
              </w:rPr>
              <w:tab/>
            </w:r>
            <w:r>
              <w:rPr>
                <w:rStyle w:val="Hyperlink"/>
                <w:noProof/>
                <w:rtl/>
              </w:rPr>
              <w:fldChar w:fldCharType="begin"/>
            </w:r>
            <w:r>
              <w:rPr>
                <w:noProof/>
                <w:webHidden/>
              </w:rPr>
              <w:instrText xml:space="preserve"> PAGEREF _Toc348253017 \h </w:instrText>
            </w:r>
            <w:r>
              <w:rPr>
                <w:rStyle w:val="Hyperlink"/>
                <w:noProof/>
                <w:rtl/>
              </w:rPr>
            </w:r>
          </w:ins>
          <w:r>
            <w:rPr>
              <w:rStyle w:val="Hyperlink"/>
              <w:noProof/>
              <w:rtl/>
            </w:rPr>
            <w:fldChar w:fldCharType="separate"/>
          </w:r>
          <w:ins w:id="71"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72" w:author="oz" w:date="2013-02-10T09:47:00Z"/>
              <w:rFonts w:eastAsiaTheme="minorEastAsia"/>
              <w:noProof/>
            </w:rPr>
          </w:pPr>
          <w:ins w:id="7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"_Toc348253018"</w:instrText>
            </w:r>
            <w:r w:rsidRPr="007859B8">
              <w:rPr>
                <w:rStyle w:val="Hyperlink"/>
                <w:noProof/>
              </w:rPr>
              <w:instrText xml:space="preserve"> </w:instrText>
            </w:r>
            <w:r w:rsidRPr="007859B8">
              <w:rPr>
                <w:rStyle w:val="Hyperlink"/>
                <w:noProof/>
                <w:rtl/>
              </w:rPr>
            </w:r>
            <w:r w:rsidRPr="007859B8">
              <w:rPr>
                <w:rStyle w:val="Hyperlink"/>
                <w:noProof/>
                <w:rtl/>
              </w:rPr>
              <w:fldChar w:fldCharType="separate"/>
            </w:r>
            <w:r w:rsidRPr="007859B8">
              <w:rPr>
                <w:rStyle w:val="Hyperlink"/>
                <w:noProof/>
              </w:rPr>
              <w:t>8.</w:t>
            </w:r>
            <w:r>
              <w:rPr>
                <w:rFonts w:eastAsiaTheme="minorEastAsia"/>
                <w:noProof/>
              </w:rPr>
              <w:tab/>
            </w:r>
            <w:r w:rsidRPr="007859B8">
              <w:rPr>
                <w:rStyle w:val="Hyperlink"/>
                <w:noProof/>
              </w:rPr>
              <w:t>References</w:t>
            </w:r>
            <w:r>
              <w:rPr>
                <w:noProof/>
                <w:webHidden/>
              </w:rPr>
              <w:tab/>
            </w:r>
            <w:r>
              <w:rPr>
                <w:rStyle w:val="Hyperlink"/>
                <w:noProof/>
                <w:rtl/>
              </w:rPr>
              <w:fldChar w:fldCharType="begin"/>
            </w:r>
            <w:r>
              <w:rPr>
                <w:noProof/>
                <w:webHidden/>
              </w:rPr>
              <w:instrText xml:space="preserve"> PAGEREF _Toc348253018 \h </w:instrText>
            </w:r>
            <w:r>
              <w:rPr>
                <w:rStyle w:val="Hyperlink"/>
                <w:noProof/>
                <w:rtl/>
              </w:rPr>
            </w:r>
          </w:ins>
          <w:r>
            <w:rPr>
              <w:rStyle w:val="Hyperlink"/>
              <w:noProof/>
              <w:rtl/>
            </w:rPr>
            <w:fldChar w:fldCharType="separate"/>
          </w:r>
          <w:ins w:id="74" w:author="oz" w:date="2013-02-10T09:47:00Z">
            <w:r>
              <w:rPr>
                <w:noProof/>
                <w:webHidden/>
              </w:rPr>
              <w:t>16</w:t>
            </w:r>
            <w:r>
              <w:rPr>
                <w:rStyle w:val="Hyperlink"/>
                <w:noProof/>
                <w:rtl/>
              </w:rPr>
              <w:fldChar w:fldCharType="end"/>
            </w:r>
            <w:r w:rsidRPr="007859B8">
              <w:rPr>
                <w:rStyle w:val="Hyperlink"/>
                <w:noProof/>
                <w:rtl/>
              </w:rPr>
              <w:fldChar w:fldCharType="end"/>
            </w:r>
          </w:ins>
        </w:p>
        <w:p w:rsidR="00C9219F" w:rsidDel="009C6216" w:rsidRDefault="00C9219F">
          <w:pPr>
            <w:pStyle w:val="TOC1"/>
            <w:tabs>
              <w:tab w:val="left" w:pos="440"/>
              <w:tab w:val="right" w:leader="dot" w:pos="8296"/>
            </w:tabs>
            <w:rPr>
              <w:del w:id="75" w:author="oz" w:date="2013-02-04T08:47:00Z"/>
              <w:rFonts w:eastAsiaTheme="minorEastAsia"/>
              <w:noProof/>
            </w:rPr>
          </w:pPr>
          <w:del w:id="76" w:author="oz" w:date="2013-02-04T08:47:00Z">
            <w:r w:rsidRPr="009C6216" w:rsidDel="009C6216">
              <w:rPr>
                <w:noProof/>
                <w:rPrChange w:id="77" w:author="oz" w:date="2013-02-04T08:47:00Z">
                  <w:rPr>
                    <w:rStyle w:val="Hyperlink"/>
                    <w:noProof/>
                  </w:rPr>
                </w:rPrChange>
              </w:rPr>
              <w:delText>1.</w:delText>
            </w:r>
            <w:r w:rsidDel="009C6216">
              <w:rPr>
                <w:rFonts w:eastAsiaTheme="minorEastAsia"/>
                <w:noProof/>
              </w:rPr>
              <w:tab/>
            </w:r>
            <w:r w:rsidRPr="009C6216" w:rsidDel="009C6216">
              <w:rPr>
                <w:noProof/>
                <w:rPrChange w:id="78" w:author="oz" w:date="2013-02-04T08:47:00Z">
                  <w:rPr>
                    <w:rStyle w:val="Hyperlink"/>
                    <w:noProof/>
                  </w:rPr>
                </w:rPrChange>
              </w:rPr>
              <w:delText xml:space="preserve">Introduction </w:delText>
            </w:r>
            <w:r w:rsidDel="009C6216">
              <w:rPr>
                <w:noProof/>
                <w:webHidden/>
              </w:rPr>
              <w:tab/>
              <w:delText>3</w:delText>
            </w:r>
          </w:del>
        </w:p>
        <w:p w:rsidR="00C9219F" w:rsidDel="009C6216" w:rsidRDefault="00C9219F">
          <w:pPr>
            <w:pStyle w:val="TOC1"/>
            <w:tabs>
              <w:tab w:val="left" w:pos="440"/>
              <w:tab w:val="right" w:leader="dot" w:pos="8296"/>
            </w:tabs>
            <w:rPr>
              <w:del w:id="79" w:author="oz" w:date="2013-02-04T08:47:00Z"/>
              <w:rFonts w:eastAsiaTheme="minorEastAsia"/>
              <w:noProof/>
            </w:rPr>
          </w:pPr>
          <w:del w:id="80" w:author="oz" w:date="2013-02-04T08:47:00Z">
            <w:r w:rsidRPr="009C6216" w:rsidDel="009C6216">
              <w:rPr>
                <w:noProof/>
                <w:rPrChange w:id="81" w:author="oz" w:date="2013-02-04T08:47:00Z">
                  <w:rPr>
                    <w:rStyle w:val="Hyperlink"/>
                    <w:noProof/>
                  </w:rPr>
                </w:rPrChange>
              </w:rPr>
              <w:delText>2.</w:delText>
            </w:r>
            <w:r w:rsidDel="009C6216">
              <w:rPr>
                <w:rFonts w:eastAsiaTheme="minorEastAsia"/>
                <w:noProof/>
              </w:rPr>
              <w:tab/>
            </w:r>
            <w:r w:rsidRPr="009C6216" w:rsidDel="009C6216">
              <w:rPr>
                <w:noProof/>
                <w:rPrChange w:id="82" w:author="oz" w:date="2013-02-04T08:47:00Z">
                  <w:rPr>
                    <w:rStyle w:val="Hyperlink"/>
                    <w:noProof/>
                  </w:rPr>
                </w:rPrChange>
              </w:rPr>
              <w:delText>Background and Related works</w:delText>
            </w:r>
            <w:r w:rsidDel="009C6216">
              <w:rPr>
                <w:noProof/>
                <w:webHidden/>
              </w:rPr>
              <w:tab/>
              <w:delText>4</w:delText>
            </w:r>
          </w:del>
        </w:p>
        <w:p w:rsidR="00C9219F" w:rsidDel="009C6216" w:rsidRDefault="00C9219F">
          <w:pPr>
            <w:pStyle w:val="TOC2"/>
            <w:tabs>
              <w:tab w:val="left" w:pos="880"/>
              <w:tab w:val="right" w:leader="dot" w:pos="8296"/>
            </w:tabs>
            <w:rPr>
              <w:del w:id="83" w:author="oz" w:date="2013-02-04T08:47:00Z"/>
              <w:rFonts w:eastAsiaTheme="minorEastAsia"/>
              <w:noProof/>
            </w:rPr>
          </w:pPr>
          <w:del w:id="84" w:author="oz" w:date="2013-02-04T08:47:00Z">
            <w:r w:rsidRPr="009C6216" w:rsidDel="009C6216">
              <w:rPr>
                <w:noProof/>
                <w:rPrChange w:id="85" w:author="oz" w:date="2013-02-04T08:47:00Z">
                  <w:rPr>
                    <w:rStyle w:val="Hyperlink"/>
                    <w:noProof/>
                  </w:rPr>
                </w:rPrChange>
              </w:rPr>
              <w:delText>2.1.</w:delText>
            </w:r>
            <w:r w:rsidDel="009C6216">
              <w:rPr>
                <w:rFonts w:eastAsiaTheme="minorEastAsia"/>
                <w:noProof/>
              </w:rPr>
              <w:tab/>
            </w:r>
            <w:r w:rsidRPr="009C6216" w:rsidDel="009C6216">
              <w:rPr>
                <w:noProof/>
                <w:rPrChange w:id="86" w:author="oz" w:date="2013-02-04T08:47:00Z">
                  <w:rPr>
                    <w:rStyle w:val="Hyperlink"/>
                    <w:noProof/>
                  </w:rPr>
                </w:rPrChange>
              </w:rPr>
              <w:delText>Background</w:delText>
            </w:r>
            <w:r w:rsidDel="009C6216">
              <w:rPr>
                <w:noProof/>
                <w:webHidden/>
              </w:rPr>
              <w:tab/>
              <w:delText>4</w:delText>
            </w:r>
          </w:del>
        </w:p>
        <w:p w:rsidR="00C9219F" w:rsidDel="009C6216" w:rsidRDefault="00C9219F">
          <w:pPr>
            <w:pStyle w:val="TOC3"/>
            <w:tabs>
              <w:tab w:val="left" w:pos="1320"/>
              <w:tab w:val="right" w:leader="dot" w:pos="8296"/>
            </w:tabs>
            <w:rPr>
              <w:del w:id="87" w:author="oz" w:date="2013-02-04T08:47:00Z"/>
              <w:rFonts w:eastAsiaTheme="minorEastAsia"/>
              <w:noProof/>
            </w:rPr>
          </w:pPr>
          <w:del w:id="88" w:author="oz" w:date="2013-02-04T08:47:00Z">
            <w:r w:rsidRPr="009C6216" w:rsidDel="009C6216">
              <w:rPr>
                <w:noProof/>
                <w:rPrChange w:id="89" w:author="oz" w:date="2013-02-04T08:47:00Z">
                  <w:rPr>
                    <w:rStyle w:val="Hyperlink"/>
                    <w:noProof/>
                  </w:rPr>
                </w:rPrChange>
              </w:rPr>
              <w:delText>2.1.1.</w:delText>
            </w:r>
            <w:r w:rsidDel="009C6216">
              <w:rPr>
                <w:rFonts w:eastAsiaTheme="minorEastAsia"/>
                <w:noProof/>
              </w:rPr>
              <w:tab/>
            </w:r>
            <w:r w:rsidRPr="009C6216" w:rsidDel="009C6216">
              <w:rPr>
                <w:noProof/>
                <w:rPrChange w:id="90" w:author="oz" w:date="2013-02-04T08:47:00Z">
                  <w:rPr>
                    <w:rStyle w:val="Hyperlink"/>
                    <w:noProof/>
                  </w:rPr>
                </w:rPrChange>
              </w:rPr>
              <w:delText>Recommender systems</w:delText>
            </w:r>
            <w:r w:rsidDel="009C6216">
              <w:rPr>
                <w:noProof/>
                <w:webHidden/>
              </w:rPr>
              <w:tab/>
              <w:delText>4</w:delText>
            </w:r>
          </w:del>
        </w:p>
        <w:p w:rsidR="00C9219F" w:rsidDel="009C6216" w:rsidRDefault="00C9219F">
          <w:pPr>
            <w:pStyle w:val="TOC3"/>
            <w:tabs>
              <w:tab w:val="left" w:pos="1320"/>
              <w:tab w:val="right" w:leader="dot" w:pos="8296"/>
            </w:tabs>
            <w:rPr>
              <w:del w:id="91" w:author="oz" w:date="2013-02-04T08:47:00Z"/>
              <w:rFonts w:eastAsiaTheme="minorEastAsia"/>
              <w:noProof/>
            </w:rPr>
          </w:pPr>
          <w:del w:id="92" w:author="oz" w:date="2013-02-04T08:47:00Z">
            <w:r w:rsidRPr="009C6216" w:rsidDel="009C6216">
              <w:rPr>
                <w:noProof/>
                <w:rPrChange w:id="93" w:author="oz" w:date="2013-02-04T08:47:00Z">
                  <w:rPr>
                    <w:rStyle w:val="Hyperlink"/>
                    <w:noProof/>
                  </w:rPr>
                </w:rPrChange>
              </w:rPr>
              <w:lastRenderedPageBreak/>
              <w:delText>2.1.2.</w:delText>
            </w:r>
            <w:r w:rsidDel="009C6216">
              <w:rPr>
                <w:rFonts w:eastAsiaTheme="minorEastAsia"/>
                <w:noProof/>
              </w:rPr>
              <w:tab/>
            </w:r>
            <w:r w:rsidRPr="009C6216" w:rsidDel="009C6216">
              <w:rPr>
                <w:noProof/>
                <w:rPrChange w:id="94" w:author="oz" w:date="2013-02-04T08:47:00Z">
                  <w:rPr>
                    <w:rStyle w:val="Hyperlink"/>
                    <w:noProof/>
                  </w:rPr>
                </w:rPrChange>
              </w:rPr>
              <w:delText>Graphs as data structures</w:delText>
            </w:r>
            <w:r w:rsidDel="009C6216">
              <w:rPr>
                <w:noProof/>
                <w:webHidden/>
              </w:rPr>
              <w:tab/>
              <w:delText>6</w:delText>
            </w:r>
          </w:del>
        </w:p>
        <w:p w:rsidR="00C9219F" w:rsidDel="009C6216" w:rsidRDefault="00C9219F">
          <w:pPr>
            <w:pStyle w:val="TOC3"/>
            <w:tabs>
              <w:tab w:val="left" w:pos="1540"/>
              <w:tab w:val="right" w:leader="dot" w:pos="8296"/>
            </w:tabs>
            <w:rPr>
              <w:del w:id="95" w:author="oz" w:date="2013-02-04T08:47:00Z"/>
              <w:rFonts w:eastAsiaTheme="minorEastAsia"/>
              <w:noProof/>
            </w:rPr>
          </w:pPr>
          <w:del w:id="96" w:author="oz" w:date="2013-02-04T08:47:00Z">
            <w:r w:rsidRPr="009C6216" w:rsidDel="009C6216">
              <w:rPr>
                <w:noProof/>
                <w:rPrChange w:id="97" w:author="oz" w:date="2013-02-04T08:47:00Z">
                  <w:rPr>
                    <w:rStyle w:val="Hyperlink"/>
                    <w:noProof/>
                  </w:rPr>
                </w:rPrChange>
              </w:rPr>
              <w:delText>2.1.2.1.</w:delText>
            </w:r>
            <w:r w:rsidDel="009C6216">
              <w:rPr>
                <w:rFonts w:eastAsiaTheme="minorEastAsia"/>
                <w:noProof/>
              </w:rPr>
              <w:tab/>
            </w:r>
            <w:r w:rsidRPr="009C6216" w:rsidDel="009C6216">
              <w:rPr>
                <w:noProof/>
                <w:rPrChange w:id="98" w:author="oz" w:date="2013-02-04T08:47:00Z">
                  <w:rPr>
                    <w:rStyle w:val="Hyperlink"/>
                    <w:noProof/>
                  </w:rPr>
                </w:rPrChange>
              </w:rPr>
              <w:delText>Graph traversal</w:delText>
            </w:r>
            <w:r w:rsidDel="009C6216">
              <w:rPr>
                <w:noProof/>
                <w:webHidden/>
              </w:rPr>
              <w:tab/>
              <w:delText>6</w:delText>
            </w:r>
          </w:del>
        </w:p>
        <w:p w:rsidR="00C9219F" w:rsidDel="009C6216" w:rsidRDefault="00C9219F">
          <w:pPr>
            <w:pStyle w:val="TOC3"/>
            <w:tabs>
              <w:tab w:val="left" w:pos="1320"/>
              <w:tab w:val="right" w:leader="dot" w:pos="8296"/>
            </w:tabs>
            <w:rPr>
              <w:del w:id="99" w:author="oz" w:date="2013-02-04T08:47:00Z"/>
              <w:rFonts w:eastAsiaTheme="minorEastAsia"/>
              <w:noProof/>
            </w:rPr>
          </w:pPr>
          <w:del w:id="100" w:author="oz" w:date="2013-02-04T08:47:00Z">
            <w:r w:rsidRPr="009C6216" w:rsidDel="009C6216">
              <w:rPr>
                <w:noProof/>
                <w:rPrChange w:id="101" w:author="oz" w:date="2013-02-04T08:47:00Z">
                  <w:rPr>
                    <w:rStyle w:val="Hyperlink"/>
                    <w:noProof/>
                  </w:rPr>
                </w:rPrChange>
              </w:rPr>
              <w:delText>2.1.3.</w:delText>
            </w:r>
            <w:r w:rsidDel="009C6216">
              <w:rPr>
                <w:rFonts w:eastAsiaTheme="minorEastAsia"/>
                <w:noProof/>
              </w:rPr>
              <w:tab/>
            </w:r>
            <w:r w:rsidRPr="009C6216" w:rsidDel="009C6216">
              <w:rPr>
                <w:noProof/>
                <w:rPrChange w:id="102" w:author="oz" w:date="2013-02-04T08:47:00Z">
                  <w:rPr>
                    <w:rStyle w:val="Hyperlink"/>
                    <w:noProof/>
                  </w:rPr>
                </w:rPrChange>
              </w:rPr>
              <w:delText>Social networks (SN)</w:delText>
            </w:r>
            <w:r w:rsidDel="009C6216">
              <w:rPr>
                <w:noProof/>
                <w:webHidden/>
              </w:rPr>
              <w:tab/>
              <w:delText>6</w:delText>
            </w:r>
          </w:del>
        </w:p>
        <w:p w:rsidR="00C9219F" w:rsidDel="009C6216" w:rsidRDefault="00C9219F">
          <w:pPr>
            <w:pStyle w:val="TOC2"/>
            <w:tabs>
              <w:tab w:val="left" w:pos="880"/>
              <w:tab w:val="right" w:leader="dot" w:pos="8296"/>
            </w:tabs>
            <w:rPr>
              <w:del w:id="103" w:author="oz" w:date="2013-02-04T08:47:00Z"/>
              <w:rFonts w:eastAsiaTheme="minorEastAsia"/>
              <w:noProof/>
            </w:rPr>
          </w:pPr>
          <w:del w:id="104" w:author="oz" w:date="2013-02-04T08:47:00Z">
            <w:r w:rsidRPr="009C6216" w:rsidDel="009C6216">
              <w:rPr>
                <w:noProof/>
                <w:rPrChange w:id="105" w:author="oz" w:date="2013-02-04T08:47:00Z">
                  <w:rPr>
                    <w:rStyle w:val="Hyperlink"/>
                    <w:noProof/>
                  </w:rPr>
                </w:rPrChange>
              </w:rPr>
              <w:delText>2.2.</w:delText>
            </w:r>
            <w:r w:rsidDel="009C6216">
              <w:rPr>
                <w:rFonts w:eastAsiaTheme="minorEastAsia"/>
                <w:noProof/>
              </w:rPr>
              <w:tab/>
            </w:r>
            <w:r w:rsidRPr="009C6216" w:rsidDel="009C6216">
              <w:rPr>
                <w:noProof/>
                <w:rPrChange w:id="106" w:author="oz" w:date="2013-02-04T08:47:00Z">
                  <w:rPr>
                    <w:rStyle w:val="Hyperlink"/>
                    <w:noProof/>
                  </w:rPr>
                </w:rPrChange>
              </w:rPr>
              <w:delText>Related work</w:delText>
            </w:r>
            <w:r w:rsidDel="009C6216">
              <w:rPr>
                <w:noProof/>
                <w:webHidden/>
              </w:rPr>
              <w:tab/>
              <w:delText>8</w:delText>
            </w:r>
          </w:del>
        </w:p>
        <w:p w:rsidR="00C9219F" w:rsidDel="009C6216" w:rsidRDefault="00C9219F">
          <w:pPr>
            <w:pStyle w:val="TOC3"/>
            <w:tabs>
              <w:tab w:val="left" w:pos="1320"/>
              <w:tab w:val="right" w:leader="dot" w:pos="8296"/>
            </w:tabs>
            <w:rPr>
              <w:del w:id="107" w:author="oz" w:date="2013-02-04T08:47:00Z"/>
              <w:rFonts w:eastAsiaTheme="minorEastAsia"/>
              <w:noProof/>
            </w:rPr>
          </w:pPr>
          <w:del w:id="108" w:author="oz" w:date="2013-02-04T08:47:00Z">
            <w:r w:rsidRPr="009C6216" w:rsidDel="009C6216">
              <w:rPr>
                <w:noProof/>
                <w:rPrChange w:id="109" w:author="oz" w:date="2013-02-04T08:47:00Z">
                  <w:rPr>
                    <w:rStyle w:val="Hyperlink"/>
                    <w:noProof/>
                  </w:rPr>
                </w:rPrChange>
              </w:rPr>
              <w:delText>2.2.1.</w:delText>
            </w:r>
            <w:r w:rsidDel="009C6216">
              <w:rPr>
                <w:rFonts w:eastAsiaTheme="minorEastAsia"/>
                <w:noProof/>
              </w:rPr>
              <w:tab/>
            </w:r>
            <w:r w:rsidRPr="009C6216" w:rsidDel="009C6216">
              <w:rPr>
                <w:noProof/>
                <w:rPrChange w:id="110" w:author="oz" w:date="2013-02-04T08:47:00Z">
                  <w:rPr>
                    <w:rStyle w:val="Hyperlink"/>
                    <w:noProof/>
                  </w:rPr>
                </w:rPrChange>
              </w:rPr>
              <w:delText>Generic Semantic-based Framework</w:delText>
            </w:r>
            <w:r w:rsidDel="009C6216">
              <w:rPr>
                <w:noProof/>
                <w:webHidden/>
              </w:rPr>
              <w:tab/>
              <w:delText>8</w:delText>
            </w:r>
          </w:del>
        </w:p>
        <w:p w:rsidR="00C9219F" w:rsidDel="009C6216" w:rsidRDefault="00C9219F">
          <w:pPr>
            <w:pStyle w:val="TOC3"/>
            <w:tabs>
              <w:tab w:val="left" w:pos="1320"/>
              <w:tab w:val="right" w:leader="dot" w:pos="8296"/>
            </w:tabs>
            <w:rPr>
              <w:del w:id="111" w:author="oz" w:date="2013-02-04T08:47:00Z"/>
              <w:rFonts w:eastAsiaTheme="minorEastAsia"/>
              <w:noProof/>
            </w:rPr>
          </w:pPr>
          <w:del w:id="112" w:author="oz" w:date="2013-02-04T08:47:00Z">
            <w:r w:rsidRPr="009C6216" w:rsidDel="009C6216">
              <w:rPr>
                <w:noProof/>
                <w:rPrChange w:id="113" w:author="oz" w:date="2013-02-04T08:47:00Z">
                  <w:rPr>
                    <w:rStyle w:val="Hyperlink"/>
                    <w:noProof/>
                  </w:rPr>
                </w:rPrChange>
              </w:rPr>
              <w:delText>2.2.2.</w:delText>
            </w:r>
            <w:r w:rsidDel="009C6216">
              <w:rPr>
                <w:rFonts w:eastAsiaTheme="minorEastAsia"/>
                <w:noProof/>
              </w:rPr>
              <w:tab/>
            </w:r>
            <w:r w:rsidRPr="009C6216" w:rsidDel="009C6216">
              <w:rPr>
                <w:noProof/>
                <w:rPrChange w:id="114" w:author="oz" w:date="2013-02-04T08:47:00Z">
                  <w:rPr>
                    <w:rStyle w:val="Hyperlink"/>
                    <w:noProof/>
                  </w:rPr>
                </w:rPrChange>
              </w:rPr>
              <w:delText>Taste Fabric of Social Networks</w:delText>
            </w:r>
            <w:r w:rsidDel="009C6216">
              <w:rPr>
                <w:noProof/>
                <w:webHidden/>
              </w:rPr>
              <w:tab/>
              <w:delText>8</w:delText>
            </w:r>
          </w:del>
        </w:p>
        <w:p w:rsidR="00C9219F" w:rsidDel="009C6216" w:rsidRDefault="00C9219F">
          <w:pPr>
            <w:pStyle w:val="TOC3"/>
            <w:tabs>
              <w:tab w:val="left" w:pos="1320"/>
              <w:tab w:val="right" w:leader="dot" w:pos="8296"/>
            </w:tabs>
            <w:rPr>
              <w:del w:id="115" w:author="oz" w:date="2013-02-04T08:47:00Z"/>
              <w:rFonts w:eastAsiaTheme="minorEastAsia"/>
              <w:noProof/>
            </w:rPr>
          </w:pPr>
          <w:del w:id="116" w:author="oz" w:date="2013-02-04T08:47:00Z">
            <w:r w:rsidRPr="009C6216" w:rsidDel="009C6216">
              <w:rPr>
                <w:noProof/>
                <w:rPrChange w:id="117" w:author="oz" w:date="2013-02-04T08:47:00Z">
                  <w:rPr>
                    <w:rStyle w:val="Hyperlink"/>
                    <w:noProof/>
                  </w:rPr>
                </w:rPrChange>
              </w:rPr>
              <w:delText>2.2.3.</w:delText>
            </w:r>
            <w:r w:rsidDel="009C6216">
              <w:rPr>
                <w:rFonts w:eastAsiaTheme="minorEastAsia"/>
                <w:noProof/>
              </w:rPr>
              <w:tab/>
            </w:r>
            <w:r w:rsidRPr="009C6216" w:rsidDel="009C6216">
              <w:rPr>
                <w:noProof/>
                <w:rPrChange w:id="118" w:author="oz" w:date="2013-02-04T08:47:00Z">
                  <w:rPr>
                    <w:rStyle w:val="Hyperlink"/>
                    <w:noProof/>
                  </w:rPr>
                </w:rPrChange>
              </w:rPr>
              <w:delText>Network Profiles as Taste Performances</w:delText>
            </w:r>
            <w:r w:rsidDel="009C6216">
              <w:rPr>
                <w:noProof/>
                <w:webHidden/>
              </w:rPr>
              <w:tab/>
              <w:delText>8</w:delText>
            </w:r>
          </w:del>
        </w:p>
        <w:p w:rsidR="00C9219F" w:rsidDel="009C6216" w:rsidRDefault="00C9219F">
          <w:pPr>
            <w:pStyle w:val="TOC3"/>
            <w:tabs>
              <w:tab w:val="left" w:pos="1320"/>
              <w:tab w:val="right" w:leader="dot" w:pos="8296"/>
            </w:tabs>
            <w:rPr>
              <w:del w:id="119" w:author="oz" w:date="2013-02-04T08:47:00Z"/>
              <w:rFonts w:eastAsiaTheme="minorEastAsia"/>
              <w:noProof/>
            </w:rPr>
          </w:pPr>
          <w:del w:id="120" w:author="oz" w:date="2013-02-04T08:47:00Z">
            <w:r w:rsidRPr="009C6216" w:rsidDel="009C6216">
              <w:rPr>
                <w:noProof/>
                <w:rPrChange w:id="121" w:author="oz" w:date="2013-02-04T08:47:00Z">
                  <w:rPr>
                    <w:rStyle w:val="Hyperlink"/>
                    <w:noProof/>
                  </w:rPr>
                </w:rPrChange>
              </w:rPr>
              <w:delText>2.2.4.</w:delText>
            </w:r>
            <w:r w:rsidDel="009C6216">
              <w:rPr>
                <w:rFonts w:eastAsiaTheme="minorEastAsia"/>
                <w:noProof/>
              </w:rPr>
              <w:tab/>
            </w:r>
            <w:r w:rsidRPr="009C6216" w:rsidDel="009C6216">
              <w:rPr>
                <w:noProof/>
                <w:rPrChange w:id="122" w:author="oz" w:date="2013-02-04T08:47:00Z">
                  <w:rPr>
                    <w:rStyle w:val="Hyperlink"/>
                    <w:noProof/>
                  </w:rPr>
                </w:rPrChange>
              </w:rPr>
              <w:delText>On the Social Web</w:delText>
            </w:r>
            <w:r w:rsidDel="009C6216">
              <w:rPr>
                <w:noProof/>
                <w:webHidden/>
              </w:rPr>
              <w:tab/>
              <w:delText>8</w:delText>
            </w:r>
          </w:del>
        </w:p>
        <w:p w:rsidR="00C9219F" w:rsidDel="009C6216" w:rsidRDefault="00C9219F">
          <w:pPr>
            <w:pStyle w:val="TOC2"/>
            <w:tabs>
              <w:tab w:val="left" w:pos="880"/>
              <w:tab w:val="right" w:leader="dot" w:pos="8296"/>
            </w:tabs>
            <w:rPr>
              <w:del w:id="123" w:author="oz" w:date="2013-02-04T08:47:00Z"/>
              <w:rFonts w:eastAsiaTheme="minorEastAsia"/>
              <w:noProof/>
            </w:rPr>
          </w:pPr>
          <w:del w:id="124" w:author="oz" w:date="2013-02-04T08:47:00Z">
            <w:r w:rsidRPr="009C6216" w:rsidDel="009C6216">
              <w:rPr>
                <w:noProof/>
                <w:rPrChange w:id="125" w:author="oz" w:date="2013-02-04T08:47:00Z">
                  <w:rPr>
                    <w:rStyle w:val="Hyperlink"/>
                    <w:noProof/>
                  </w:rPr>
                </w:rPrChange>
              </w:rPr>
              <w:delText>2.3.</w:delText>
            </w:r>
            <w:r w:rsidDel="009C6216">
              <w:rPr>
                <w:rFonts w:eastAsiaTheme="minorEastAsia"/>
                <w:noProof/>
              </w:rPr>
              <w:tab/>
            </w:r>
            <w:r w:rsidRPr="009C6216" w:rsidDel="009C6216">
              <w:rPr>
                <w:noProof/>
                <w:rPrChange w:id="126" w:author="oz" w:date="2013-02-04T08:47:00Z">
                  <w:rPr>
                    <w:rStyle w:val="Hyperlink"/>
                    <w:noProof/>
                  </w:rPr>
                </w:rPrChange>
              </w:rPr>
              <w:delText>Summery</w:delText>
            </w:r>
            <w:r w:rsidDel="009C6216">
              <w:rPr>
                <w:noProof/>
                <w:webHidden/>
              </w:rPr>
              <w:tab/>
              <w:delText>8</w:delText>
            </w:r>
          </w:del>
        </w:p>
        <w:p w:rsidR="00C9219F" w:rsidDel="009C6216" w:rsidRDefault="00C9219F">
          <w:pPr>
            <w:pStyle w:val="TOC1"/>
            <w:tabs>
              <w:tab w:val="left" w:pos="440"/>
              <w:tab w:val="right" w:leader="dot" w:pos="8296"/>
            </w:tabs>
            <w:rPr>
              <w:del w:id="127" w:author="oz" w:date="2013-02-04T08:47:00Z"/>
              <w:rFonts w:eastAsiaTheme="minorEastAsia"/>
              <w:noProof/>
            </w:rPr>
          </w:pPr>
          <w:del w:id="128" w:author="oz" w:date="2013-02-04T08:47:00Z">
            <w:r w:rsidRPr="009C6216" w:rsidDel="009C6216">
              <w:rPr>
                <w:noProof/>
                <w:rPrChange w:id="129" w:author="oz" w:date="2013-02-04T08:47:00Z">
                  <w:rPr>
                    <w:rStyle w:val="Hyperlink"/>
                    <w:noProof/>
                  </w:rPr>
                </w:rPrChange>
              </w:rPr>
              <w:delText>3.</w:delText>
            </w:r>
            <w:r w:rsidDel="009C6216">
              <w:rPr>
                <w:rFonts w:eastAsiaTheme="minorEastAsia"/>
                <w:noProof/>
              </w:rPr>
              <w:tab/>
            </w:r>
            <w:r w:rsidRPr="009C6216" w:rsidDel="009C6216">
              <w:rPr>
                <w:noProof/>
                <w:rPrChange w:id="130" w:author="oz" w:date="2013-02-04T08:47:00Z">
                  <w:rPr>
                    <w:rStyle w:val="Hyperlink"/>
                    <w:noProof/>
                  </w:rPr>
                </w:rPrChange>
              </w:rPr>
              <w:delText>Research Goals and Questions</w:delText>
            </w:r>
            <w:r w:rsidDel="009C6216">
              <w:rPr>
                <w:noProof/>
                <w:webHidden/>
              </w:rPr>
              <w:tab/>
              <w:delText>9</w:delText>
            </w:r>
          </w:del>
        </w:p>
        <w:p w:rsidR="00C9219F" w:rsidDel="009C6216" w:rsidRDefault="00C9219F">
          <w:pPr>
            <w:pStyle w:val="TOC1"/>
            <w:tabs>
              <w:tab w:val="left" w:pos="440"/>
              <w:tab w:val="right" w:leader="dot" w:pos="8296"/>
            </w:tabs>
            <w:rPr>
              <w:del w:id="131" w:author="oz" w:date="2013-02-04T08:47:00Z"/>
              <w:rFonts w:eastAsiaTheme="minorEastAsia"/>
              <w:noProof/>
            </w:rPr>
          </w:pPr>
          <w:del w:id="132" w:author="oz" w:date="2013-02-04T08:47:00Z">
            <w:r w:rsidRPr="009C6216" w:rsidDel="009C6216">
              <w:rPr>
                <w:noProof/>
                <w:rPrChange w:id="133" w:author="oz" w:date="2013-02-04T08:47:00Z">
                  <w:rPr>
                    <w:rStyle w:val="Hyperlink"/>
                    <w:noProof/>
                  </w:rPr>
                </w:rPrChange>
              </w:rPr>
              <w:delText>4.</w:delText>
            </w:r>
            <w:r w:rsidDel="009C6216">
              <w:rPr>
                <w:rFonts w:eastAsiaTheme="minorEastAsia"/>
                <w:noProof/>
              </w:rPr>
              <w:tab/>
            </w:r>
            <w:r w:rsidRPr="009C6216" w:rsidDel="009C6216">
              <w:rPr>
                <w:noProof/>
                <w:rPrChange w:id="134" w:author="oz" w:date="2013-02-04T08:47:00Z">
                  <w:rPr>
                    <w:rStyle w:val="Hyperlink"/>
                    <w:noProof/>
                  </w:rPr>
                </w:rPrChange>
              </w:rPr>
              <w:delText>Tools and Methods</w:delText>
            </w:r>
            <w:r w:rsidDel="009C6216">
              <w:rPr>
                <w:noProof/>
                <w:webHidden/>
              </w:rPr>
              <w:tab/>
              <w:delText>10</w:delText>
            </w:r>
          </w:del>
        </w:p>
        <w:p w:rsidR="00C9219F" w:rsidDel="009C6216" w:rsidRDefault="00C9219F">
          <w:pPr>
            <w:pStyle w:val="TOC2"/>
            <w:tabs>
              <w:tab w:val="left" w:pos="880"/>
              <w:tab w:val="right" w:leader="dot" w:pos="8296"/>
            </w:tabs>
            <w:rPr>
              <w:del w:id="135" w:author="oz" w:date="2013-02-04T08:47:00Z"/>
              <w:rFonts w:eastAsiaTheme="minorEastAsia"/>
              <w:noProof/>
            </w:rPr>
          </w:pPr>
          <w:del w:id="136" w:author="oz" w:date="2013-02-04T08:47:00Z">
            <w:r w:rsidRPr="009C6216" w:rsidDel="009C6216">
              <w:rPr>
                <w:noProof/>
                <w:rPrChange w:id="137" w:author="oz" w:date="2013-02-04T08:47:00Z">
                  <w:rPr>
                    <w:rStyle w:val="Hyperlink"/>
                    <w:noProof/>
                  </w:rPr>
                </w:rPrChange>
              </w:rPr>
              <w:delText>4.1.</w:delText>
            </w:r>
            <w:r w:rsidDel="009C6216">
              <w:rPr>
                <w:rFonts w:eastAsiaTheme="minorEastAsia"/>
                <w:noProof/>
              </w:rPr>
              <w:tab/>
            </w:r>
            <w:r w:rsidRPr="009C6216" w:rsidDel="009C6216">
              <w:rPr>
                <w:noProof/>
                <w:rPrChange w:id="138" w:author="oz" w:date="2013-02-04T08:47:00Z">
                  <w:rPr>
                    <w:rStyle w:val="Hyperlink"/>
                    <w:noProof/>
                  </w:rPr>
                </w:rPrChange>
              </w:rPr>
              <w:delText>Methods</w:delText>
            </w:r>
            <w:r w:rsidDel="009C6216">
              <w:rPr>
                <w:noProof/>
                <w:webHidden/>
              </w:rPr>
              <w:tab/>
              <w:delText>10</w:delText>
            </w:r>
          </w:del>
        </w:p>
        <w:p w:rsidR="00C9219F" w:rsidDel="009C6216" w:rsidRDefault="00C9219F">
          <w:pPr>
            <w:pStyle w:val="TOC3"/>
            <w:tabs>
              <w:tab w:val="left" w:pos="1320"/>
              <w:tab w:val="right" w:leader="dot" w:pos="8296"/>
            </w:tabs>
            <w:rPr>
              <w:del w:id="139" w:author="oz" w:date="2013-02-04T08:47:00Z"/>
              <w:rFonts w:eastAsiaTheme="minorEastAsia"/>
              <w:noProof/>
            </w:rPr>
          </w:pPr>
          <w:del w:id="140" w:author="oz" w:date="2013-02-04T08:47:00Z">
            <w:r w:rsidRPr="009C6216" w:rsidDel="009C6216">
              <w:rPr>
                <w:noProof/>
                <w:rPrChange w:id="141" w:author="oz" w:date="2013-02-04T08:47:00Z">
                  <w:rPr>
                    <w:rStyle w:val="Hyperlink"/>
                    <w:noProof/>
                  </w:rPr>
                </w:rPrChange>
              </w:rPr>
              <w:delText>4.1.1.</w:delText>
            </w:r>
            <w:r w:rsidDel="009C6216">
              <w:rPr>
                <w:rFonts w:eastAsiaTheme="minorEastAsia"/>
                <w:noProof/>
              </w:rPr>
              <w:tab/>
            </w:r>
            <w:r w:rsidRPr="009C6216" w:rsidDel="009C6216">
              <w:rPr>
                <w:noProof/>
                <w:rPrChange w:id="142" w:author="oz" w:date="2013-02-04T08:47:00Z">
                  <w:rPr>
                    <w:rStyle w:val="Hyperlink"/>
                    <w:noProof/>
                  </w:rPr>
                </w:rPrChange>
              </w:rPr>
              <w:delText>Data Source</w:delText>
            </w:r>
            <w:r w:rsidDel="009C6216">
              <w:rPr>
                <w:noProof/>
                <w:webHidden/>
              </w:rPr>
              <w:tab/>
              <w:delText>10</w:delText>
            </w:r>
          </w:del>
        </w:p>
        <w:p w:rsidR="00C9219F" w:rsidDel="009C6216" w:rsidRDefault="00C9219F">
          <w:pPr>
            <w:pStyle w:val="TOC3"/>
            <w:tabs>
              <w:tab w:val="left" w:pos="1320"/>
              <w:tab w:val="right" w:leader="dot" w:pos="8296"/>
            </w:tabs>
            <w:rPr>
              <w:del w:id="143" w:author="oz" w:date="2013-02-04T08:47:00Z"/>
              <w:rFonts w:eastAsiaTheme="minorEastAsia"/>
              <w:noProof/>
            </w:rPr>
          </w:pPr>
          <w:del w:id="144" w:author="oz" w:date="2013-02-04T08:47:00Z">
            <w:r w:rsidRPr="009C6216" w:rsidDel="009C6216">
              <w:rPr>
                <w:noProof/>
                <w:rPrChange w:id="145" w:author="oz" w:date="2013-02-04T08:47:00Z">
                  <w:rPr>
                    <w:rStyle w:val="Hyperlink"/>
                    <w:noProof/>
                  </w:rPr>
                </w:rPrChange>
              </w:rPr>
              <w:delText>4.1.2.</w:delText>
            </w:r>
            <w:r w:rsidDel="009C6216">
              <w:rPr>
                <w:rFonts w:eastAsiaTheme="minorEastAsia"/>
                <w:noProof/>
              </w:rPr>
              <w:tab/>
            </w:r>
            <w:r w:rsidRPr="009C6216" w:rsidDel="009C6216">
              <w:rPr>
                <w:noProof/>
                <w:rPrChange w:id="146" w:author="oz" w:date="2013-02-04T08:47:00Z">
                  <w:rPr>
                    <w:rStyle w:val="Hyperlink"/>
                    <w:noProof/>
                  </w:rPr>
                </w:rPrChange>
              </w:rPr>
              <w:delText>Crawling Pinterest</w:delText>
            </w:r>
            <w:r w:rsidDel="009C6216">
              <w:rPr>
                <w:noProof/>
                <w:webHidden/>
              </w:rPr>
              <w:tab/>
              <w:delText>11</w:delText>
            </w:r>
          </w:del>
        </w:p>
        <w:p w:rsidR="00C9219F" w:rsidDel="009C6216" w:rsidRDefault="00C9219F">
          <w:pPr>
            <w:pStyle w:val="TOC3"/>
            <w:tabs>
              <w:tab w:val="left" w:pos="1320"/>
              <w:tab w:val="right" w:leader="dot" w:pos="8296"/>
            </w:tabs>
            <w:rPr>
              <w:del w:id="147" w:author="oz" w:date="2013-02-04T08:47:00Z"/>
              <w:rFonts w:eastAsiaTheme="minorEastAsia"/>
              <w:noProof/>
            </w:rPr>
          </w:pPr>
          <w:del w:id="148" w:author="oz" w:date="2013-02-04T08:47:00Z">
            <w:r w:rsidRPr="009C6216" w:rsidDel="009C6216">
              <w:rPr>
                <w:noProof/>
                <w:rPrChange w:id="149" w:author="oz" w:date="2013-02-04T08:47:00Z">
                  <w:rPr>
                    <w:rStyle w:val="Hyperlink"/>
                    <w:noProof/>
                  </w:rPr>
                </w:rPrChange>
              </w:rPr>
              <w:delText>4.1.3.</w:delText>
            </w:r>
            <w:r w:rsidDel="009C6216">
              <w:rPr>
                <w:rFonts w:eastAsiaTheme="minorEastAsia"/>
                <w:noProof/>
              </w:rPr>
              <w:tab/>
            </w:r>
            <w:r w:rsidRPr="009C6216" w:rsidDel="009C6216">
              <w:rPr>
                <w:noProof/>
                <w:rPrChange w:id="150" w:author="oz" w:date="2013-02-04T08:47:00Z">
                  <w:rPr>
                    <w:rStyle w:val="Hyperlink"/>
                    <w:noProof/>
                  </w:rPr>
                </w:rPrChange>
              </w:rPr>
              <w:delText>Data collection and graph representation</w:delText>
            </w:r>
            <w:r w:rsidDel="009C6216">
              <w:rPr>
                <w:noProof/>
                <w:webHidden/>
              </w:rPr>
              <w:tab/>
              <w:delText>12</w:delText>
            </w:r>
          </w:del>
        </w:p>
        <w:p w:rsidR="00C9219F" w:rsidDel="009C6216" w:rsidRDefault="00C9219F">
          <w:pPr>
            <w:pStyle w:val="TOC2"/>
            <w:tabs>
              <w:tab w:val="left" w:pos="880"/>
              <w:tab w:val="right" w:leader="dot" w:pos="8296"/>
            </w:tabs>
            <w:rPr>
              <w:del w:id="151" w:author="oz" w:date="2013-02-04T08:47:00Z"/>
              <w:rFonts w:eastAsiaTheme="minorEastAsia"/>
              <w:noProof/>
            </w:rPr>
          </w:pPr>
          <w:del w:id="152" w:author="oz" w:date="2013-02-04T08:47:00Z">
            <w:r w:rsidRPr="009C6216" w:rsidDel="009C6216">
              <w:rPr>
                <w:noProof/>
                <w:rPrChange w:id="153" w:author="oz" w:date="2013-02-04T08:47:00Z">
                  <w:rPr>
                    <w:rStyle w:val="Hyperlink"/>
                    <w:noProof/>
                  </w:rPr>
                </w:rPrChange>
              </w:rPr>
              <w:delText>4.2.</w:delText>
            </w:r>
            <w:r w:rsidDel="009C6216">
              <w:rPr>
                <w:rFonts w:eastAsiaTheme="minorEastAsia"/>
                <w:noProof/>
              </w:rPr>
              <w:tab/>
            </w:r>
            <w:r w:rsidRPr="009C6216" w:rsidDel="009C6216">
              <w:rPr>
                <w:noProof/>
                <w:rPrChange w:id="154" w:author="oz" w:date="2013-02-04T08:47:00Z">
                  <w:rPr>
                    <w:rStyle w:val="Hyperlink"/>
                    <w:noProof/>
                  </w:rPr>
                </w:rPrChange>
              </w:rPr>
              <w:delText>Tools</w:delText>
            </w:r>
            <w:r w:rsidDel="009C6216">
              <w:rPr>
                <w:noProof/>
                <w:webHidden/>
              </w:rPr>
              <w:tab/>
              <w:delText>13</w:delText>
            </w:r>
          </w:del>
        </w:p>
        <w:p w:rsidR="00C9219F" w:rsidDel="009C6216" w:rsidRDefault="00C9219F">
          <w:pPr>
            <w:pStyle w:val="TOC2"/>
            <w:tabs>
              <w:tab w:val="left" w:pos="880"/>
              <w:tab w:val="right" w:leader="dot" w:pos="8296"/>
            </w:tabs>
            <w:rPr>
              <w:del w:id="155" w:author="oz" w:date="2013-02-04T08:47:00Z"/>
              <w:rFonts w:eastAsiaTheme="minorEastAsia"/>
              <w:noProof/>
            </w:rPr>
          </w:pPr>
          <w:del w:id="156" w:author="oz" w:date="2013-02-04T08:47:00Z">
            <w:r w:rsidRPr="009C6216" w:rsidDel="009C6216">
              <w:rPr>
                <w:noProof/>
                <w:rPrChange w:id="157" w:author="oz" w:date="2013-02-04T08:47:00Z">
                  <w:rPr>
                    <w:rStyle w:val="Hyperlink"/>
                    <w:noProof/>
                  </w:rPr>
                </w:rPrChange>
              </w:rPr>
              <w:delText>4.3.</w:delText>
            </w:r>
            <w:r w:rsidDel="009C6216">
              <w:rPr>
                <w:rFonts w:eastAsiaTheme="minorEastAsia"/>
                <w:noProof/>
              </w:rPr>
              <w:tab/>
            </w:r>
            <w:r w:rsidRPr="009C6216" w:rsidDel="009C6216">
              <w:rPr>
                <w:noProof/>
                <w:rPrChange w:id="158" w:author="oz" w:date="2013-02-04T08:47:00Z">
                  <w:rPr>
                    <w:rStyle w:val="Hyperlink"/>
                    <w:noProof/>
                  </w:rPr>
                </w:rPrChange>
              </w:rPr>
              <w:delText>Evaluation</w:delText>
            </w:r>
            <w:r w:rsidDel="009C6216">
              <w:rPr>
                <w:noProof/>
                <w:webHidden/>
              </w:rPr>
              <w:tab/>
              <w:delText>14</w:delText>
            </w:r>
          </w:del>
        </w:p>
        <w:p w:rsidR="00C9219F" w:rsidDel="009C6216" w:rsidRDefault="00C9219F">
          <w:pPr>
            <w:pStyle w:val="TOC1"/>
            <w:tabs>
              <w:tab w:val="left" w:pos="440"/>
              <w:tab w:val="right" w:leader="dot" w:pos="8296"/>
            </w:tabs>
            <w:rPr>
              <w:del w:id="159" w:author="oz" w:date="2013-02-04T08:47:00Z"/>
              <w:rFonts w:eastAsiaTheme="minorEastAsia"/>
              <w:noProof/>
            </w:rPr>
          </w:pPr>
          <w:del w:id="160" w:author="oz" w:date="2013-02-04T08:47:00Z">
            <w:r w:rsidRPr="009C6216" w:rsidDel="009C6216">
              <w:rPr>
                <w:noProof/>
                <w:rPrChange w:id="161" w:author="oz" w:date="2013-02-04T08:47:00Z">
                  <w:rPr>
                    <w:rStyle w:val="Hyperlink"/>
                    <w:noProof/>
                  </w:rPr>
                </w:rPrChange>
              </w:rPr>
              <w:delText>5.</w:delText>
            </w:r>
            <w:r w:rsidDel="009C6216">
              <w:rPr>
                <w:rFonts w:eastAsiaTheme="minorEastAsia"/>
                <w:noProof/>
              </w:rPr>
              <w:tab/>
            </w:r>
            <w:r w:rsidRPr="009C6216" w:rsidDel="009C6216">
              <w:rPr>
                <w:noProof/>
                <w:rPrChange w:id="162" w:author="oz" w:date="2013-02-04T08:47:00Z">
                  <w:rPr>
                    <w:rStyle w:val="Hyperlink"/>
                    <w:noProof/>
                  </w:rPr>
                </w:rPrChange>
              </w:rPr>
              <w:delText>Timetable</w:delText>
            </w:r>
            <w:r w:rsidDel="009C6216">
              <w:rPr>
                <w:noProof/>
                <w:webHidden/>
              </w:rPr>
              <w:tab/>
              <w:delText>15</w:delText>
            </w:r>
          </w:del>
        </w:p>
        <w:p w:rsidR="00C9219F" w:rsidDel="009C6216" w:rsidRDefault="00C9219F">
          <w:pPr>
            <w:pStyle w:val="TOC1"/>
            <w:tabs>
              <w:tab w:val="left" w:pos="440"/>
              <w:tab w:val="right" w:leader="dot" w:pos="8296"/>
            </w:tabs>
            <w:rPr>
              <w:del w:id="163" w:author="oz" w:date="2013-02-04T08:47:00Z"/>
              <w:rFonts w:eastAsiaTheme="minorEastAsia"/>
              <w:noProof/>
            </w:rPr>
          </w:pPr>
          <w:del w:id="164" w:author="oz" w:date="2013-02-04T08:47:00Z">
            <w:r w:rsidRPr="009C6216" w:rsidDel="009C6216">
              <w:rPr>
                <w:noProof/>
                <w:rPrChange w:id="165" w:author="oz" w:date="2013-02-04T08:47:00Z">
                  <w:rPr>
                    <w:rStyle w:val="Hyperlink"/>
                    <w:noProof/>
                  </w:rPr>
                </w:rPrChange>
              </w:rPr>
              <w:delText>6.</w:delText>
            </w:r>
            <w:r w:rsidDel="009C6216">
              <w:rPr>
                <w:rFonts w:eastAsiaTheme="minorEastAsia"/>
                <w:noProof/>
              </w:rPr>
              <w:tab/>
            </w:r>
            <w:r w:rsidRPr="009C6216" w:rsidDel="009C6216">
              <w:rPr>
                <w:noProof/>
                <w:rPrChange w:id="166" w:author="oz" w:date="2013-02-04T08:47:00Z">
                  <w:rPr>
                    <w:rStyle w:val="Hyperlink"/>
                    <w:noProof/>
                  </w:rPr>
                </w:rPrChange>
              </w:rPr>
              <w:delText>Initial Results</w:delText>
            </w:r>
            <w:r w:rsidDel="009C6216">
              <w:rPr>
                <w:noProof/>
                <w:webHidden/>
              </w:rPr>
              <w:tab/>
              <w:delText>15</w:delText>
            </w:r>
          </w:del>
        </w:p>
        <w:p w:rsidR="00C9219F" w:rsidDel="009C6216" w:rsidRDefault="00C9219F">
          <w:pPr>
            <w:pStyle w:val="TOC1"/>
            <w:tabs>
              <w:tab w:val="left" w:pos="440"/>
              <w:tab w:val="right" w:leader="dot" w:pos="8296"/>
            </w:tabs>
            <w:rPr>
              <w:del w:id="167" w:author="oz" w:date="2013-02-04T08:47:00Z"/>
              <w:rFonts w:eastAsiaTheme="minorEastAsia"/>
              <w:noProof/>
            </w:rPr>
          </w:pPr>
          <w:del w:id="168" w:author="oz" w:date="2013-02-04T08:47:00Z">
            <w:r w:rsidRPr="009C6216" w:rsidDel="009C6216">
              <w:rPr>
                <w:noProof/>
                <w:rPrChange w:id="169" w:author="oz" w:date="2013-02-04T08:47:00Z">
                  <w:rPr>
                    <w:rStyle w:val="Hyperlink"/>
                    <w:noProof/>
                  </w:rPr>
                </w:rPrChange>
              </w:rPr>
              <w:delText>7.</w:delText>
            </w:r>
            <w:r w:rsidDel="009C6216">
              <w:rPr>
                <w:rFonts w:eastAsiaTheme="minorEastAsia"/>
                <w:noProof/>
              </w:rPr>
              <w:tab/>
            </w:r>
            <w:r w:rsidRPr="009C6216" w:rsidDel="009C6216">
              <w:rPr>
                <w:noProof/>
                <w:rPrChange w:id="170" w:author="oz" w:date="2013-02-04T08:47:00Z">
                  <w:rPr>
                    <w:rStyle w:val="Hyperlink"/>
                    <w:noProof/>
                  </w:rPr>
                </w:rPrChange>
              </w:rPr>
              <w:delText>Research Contributions</w:delText>
            </w:r>
            <w:r w:rsidDel="009C6216">
              <w:rPr>
                <w:noProof/>
                <w:webHidden/>
              </w:rPr>
              <w:tab/>
              <w:delText>15</w:delText>
            </w:r>
          </w:del>
        </w:p>
        <w:p w:rsidR="00C9219F" w:rsidDel="009C6216" w:rsidRDefault="00C9219F">
          <w:pPr>
            <w:pStyle w:val="TOC1"/>
            <w:tabs>
              <w:tab w:val="left" w:pos="440"/>
              <w:tab w:val="right" w:leader="dot" w:pos="8296"/>
            </w:tabs>
            <w:rPr>
              <w:del w:id="171" w:author="oz" w:date="2013-02-04T08:47:00Z"/>
              <w:rFonts w:eastAsiaTheme="minorEastAsia"/>
              <w:noProof/>
            </w:rPr>
          </w:pPr>
          <w:del w:id="172" w:author="oz" w:date="2013-02-04T08:47:00Z">
            <w:r w:rsidRPr="009C6216" w:rsidDel="009C6216">
              <w:rPr>
                <w:noProof/>
                <w:rPrChange w:id="173" w:author="oz" w:date="2013-02-04T08:47:00Z">
                  <w:rPr>
                    <w:rStyle w:val="Hyperlink"/>
                    <w:noProof/>
                  </w:rPr>
                </w:rPrChange>
              </w:rPr>
              <w:delText>8.</w:delText>
            </w:r>
            <w:r w:rsidDel="009C6216">
              <w:rPr>
                <w:rFonts w:eastAsiaTheme="minorEastAsia"/>
                <w:noProof/>
              </w:rPr>
              <w:tab/>
            </w:r>
            <w:r w:rsidRPr="009C6216" w:rsidDel="009C6216">
              <w:rPr>
                <w:noProof/>
                <w:rPrChange w:id="174" w:author="oz" w:date="2013-02-04T08:47:00Z">
                  <w:rPr>
                    <w:rStyle w:val="Hyperlink"/>
                    <w:noProof/>
                  </w:rPr>
                </w:rPrChange>
              </w:rPr>
              <w:delText>References</w:delText>
            </w:r>
            <w:r w:rsidDel="009C6216">
              <w:rPr>
                <w:noProof/>
                <w:webHidden/>
              </w:rPr>
              <w:tab/>
              <w:delText>15</w:delText>
            </w:r>
          </w:del>
        </w:p>
        <w:p w:rsidR="000605BF" w:rsidRDefault="00EF06F7">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175" w:name="_Ref340958424"/>
      <w:bookmarkStart w:id="176" w:name="_Toc348252994"/>
      <w:r w:rsidRPr="00035D1A">
        <w:t>Introduction</w:t>
      </w:r>
      <w:bookmarkEnd w:id="175"/>
      <w:bookmarkEnd w:id="176"/>
      <w:r w:rsidRPr="00035D1A">
        <w:t xml:space="preserve"> </w:t>
      </w:r>
    </w:p>
    <w:p w:rsidR="00493B71" w:rsidRPr="008C6C82" w:rsidRDefault="00493B71" w:rsidP="009E2FF7">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ins w:id="177" w:author="oz" w:date="2013-02-11T18:54:00Z">
        <w:r w:rsidR="009E2FF7">
          <w:t>s</w:t>
        </w:r>
      </w:ins>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This research will try to address this challenge and suggest a recommender system able to answer on this kind of questions of how to use information from one domain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w:t>
      </w:r>
      <w:r>
        <w:lastRenderedPageBreak/>
        <w:t xml:space="preserve">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A81351">
        <w:fldChar w:fldCharType="begin"/>
      </w:r>
      <w:r w:rsidR="00A81351">
        <w:instrText xml:space="preserve"> SEQ Figure \* ARABIC </w:instrText>
      </w:r>
      <w:r w:rsidR="00A81351">
        <w:fldChar w:fldCharType="separate"/>
      </w:r>
      <w:r w:rsidR="0081771B">
        <w:rPr>
          <w:noProof/>
        </w:rPr>
        <w:t>1</w:t>
      </w:r>
      <w:r w:rsidR="00A81351">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the classical and well known problems of user modeling and recommender systems – the “cold start” problem [</w:t>
      </w:r>
      <w:proofErr w:type="spellStart"/>
      <w:r>
        <w:t>Guo</w:t>
      </w:r>
      <w:proofErr w:type="spellEnd"/>
      <w:r>
        <w:t xml:space="preserve"> 1997]. </w:t>
      </w:r>
    </w:p>
    <w:p w:rsidR="00195753" w:rsidRDefault="00195753" w:rsidP="004E19E8">
      <w:pPr>
        <w:spacing w:after="0"/>
        <w:ind w:firstLine="142"/>
        <w:jc w:val="both"/>
      </w:pPr>
      <w:r>
        <w:t xml:space="preserve">Nowadays, as we surf and visit websites we leave identifiable digital “fingerprints” not to mention explicit definition of interests and preferences, that are used or may be used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xml:space="preserve">]. The freely available personal information, scattered over various online sources (including social networks) may be a valuable source of information for building an initial user model for recommendation. However, even though these social networks may be rich in personal </w:t>
      </w:r>
      <w:r>
        <w:lastRenderedPageBreak/>
        <w:t>information, they may lack specific personal information that is required for a specific personal service requested.</w:t>
      </w:r>
    </w:p>
    <w:p w:rsidR="00195753" w:rsidRDefault="00195753" w:rsidP="00DC08F5">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r w:rsidR="0098162B">
        <w:t xml:space="preserve"> </w:t>
      </w:r>
      <w:proofErr w:type="spellStart"/>
      <w:proofErr w:type="gramStart"/>
      <w:r w:rsidR="0094142B" w:rsidRPr="0094142B">
        <w:t>Carmagnola</w:t>
      </w:r>
      <w:proofErr w:type="spellEnd"/>
      <w:r>
        <w:t xml:space="preserve"> </w:t>
      </w:r>
      <w:r w:rsidR="006C10F2">
        <w:t xml:space="preserve"> </w:t>
      </w:r>
      <w:r>
        <w:t>et</w:t>
      </w:r>
      <w:proofErr w:type="gramEnd"/>
      <w:r>
        <w:t xml:space="preserve">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78" w:name="_Toc341698988"/>
      <w:bookmarkStart w:id="179" w:name="_Toc341699162"/>
      <w:bookmarkStart w:id="180" w:name="_Toc341717697"/>
      <w:bookmarkStart w:id="181" w:name="_Toc341726137"/>
      <w:bookmarkStart w:id="182" w:name="_Toc341797965"/>
      <w:bookmarkStart w:id="183" w:name="_Toc341800563"/>
      <w:bookmarkStart w:id="184" w:name="_Toc348252995"/>
      <w:bookmarkEnd w:id="178"/>
      <w:bookmarkEnd w:id="179"/>
      <w:bookmarkEnd w:id="180"/>
      <w:bookmarkEnd w:id="181"/>
      <w:bookmarkEnd w:id="182"/>
      <w:bookmarkEnd w:id="183"/>
      <w:r>
        <w:t xml:space="preserve">Background </w:t>
      </w:r>
      <w:r w:rsidR="002E33BE">
        <w:t xml:space="preserve">and </w:t>
      </w:r>
      <w:r w:rsidR="002E33BE" w:rsidRPr="00035D1A">
        <w:t>Related</w:t>
      </w:r>
      <w:r w:rsidR="000D5C0F" w:rsidRPr="00035D1A">
        <w:t xml:space="preserve"> works</w:t>
      </w:r>
      <w:bookmarkEnd w:id="184"/>
      <w:r w:rsidR="000D5C0F" w:rsidRPr="00035D1A">
        <w:t xml:space="preserve"> </w:t>
      </w:r>
    </w:p>
    <w:p w:rsidR="000D5C0F" w:rsidRDefault="000D5C0F" w:rsidP="008D50D1">
      <w:pPr>
        <w:pStyle w:val="Heading2"/>
        <w:numPr>
          <w:ilvl w:val="1"/>
          <w:numId w:val="8"/>
        </w:numPr>
        <w:jc w:val="both"/>
      </w:pPr>
      <w:r w:rsidRPr="00035D1A">
        <w:t xml:space="preserve"> </w:t>
      </w:r>
      <w:bookmarkStart w:id="185" w:name="_Toc348252996"/>
      <w:r w:rsidR="001012D1">
        <w:t>Background</w:t>
      </w:r>
      <w:bookmarkEnd w:id="185"/>
    </w:p>
    <w:p w:rsidR="001012D1" w:rsidRDefault="001012D1" w:rsidP="008D50D1">
      <w:pPr>
        <w:pStyle w:val="Heading3"/>
        <w:numPr>
          <w:ilvl w:val="2"/>
          <w:numId w:val="8"/>
        </w:numPr>
        <w:jc w:val="both"/>
      </w:pPr>
      <w:bookmarkStart w:id="186" w:name="_Toc348252997"/>
      <w:r>
        <w:t>Recommender systems</w:t>
      </w:r>
      <w:bookmarkEnd w:id="186"/>
    </w:p>
    <w:p w:rsidR="00CB7E74" w:rsidRDefault="0066387C" w:rsidP="002D7108">
      <w:pPr>
        <w:jc w:val="both"/>
        <w:rPr>
          <w:highlight w:val="yellow"/>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Recommender system </w:t>
      </w:r>
      <w:r w:rsidR="00BC10C0" w:rsidRPr="003F33A2">
        <w:t>applies</w:t>
      </w:r>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D71148">
        <w:t>2000]</w:t>
      </w:r>
      <w:r w:rsidR="009940AE" w:rsidRPr="003F33A2">
        <w:t xml:space="preserve"> .there is many type of recommendation systems and in each one of them have different approach for </w:t>
      </w:r>
      <w:r w:rsidR="004716CE" w:rsidRPr="003F33A2">
        <w:t>rec</w:t>
      </w:r>
      <w:r w:rsidR="004716CE">
        <w:t xml:space="preserve">ommendation </w:t>
      </w:r>
      <w:r w:rsidR="009940AE" w:rsidRPr="003F33A2">
        <w:t xml:space="preserve"> (vs. Pandora</w:t>
      </w:r>
      <w:r w:rsidR="00956139">
        <w:rPr>
          <w:rStyle w:val="FootnoteReference"/>
        </w:rPr>
        <w:footnoteReference w:id="1"/>
      </w:r>
      <w:r w:rsidR="009940AE" w:rsidRPr="003F33A2">
        <w:t xml:space="preserve"> , Google</w:t>
      </w:r>
      <w:r w:rsidR="00956139">
        <w:rPr>
          <w:rStyle w:val="FootnoteReference"/>
        </w:rPr>
        <w:footnoteReference w:id="2"/>
      </w:r>
      <w:r w:rsidR="009940AE" w:rsidRPr="003F33A2">
        <w:t xml:space="preserve"> search ,YouTube</w:t>
      </w:r>
      <w:r w:rsidR="00956139">
        <w:rPr>
          <w:rStyle w:val="FootnoteReference"/>
        </w:rPr>
        <w:footnoteReference w:id="3"/>
      </w:r>
      <w:r w:rsidR="009940AE" w:rsidRPr="003F33A2">
        <w:t xml:space="preserve"> ,amazon</w:t>
      </w:r>
      <w:r w:rsidR="00A906FE">
        <w:rPr>
          <w:rStyle w:val="FootnoteReference"/>
        </w:rPr>
        <w:footnoteReference w:id="4"/>
      </w:r>
      <w:r w:rsidR="00A906FE">
        <w:t xml:space="preserve"> </w:t>
      </w:r>
      <w:r w:rsidR="003665D1">
        <w:t>etc.</w:t>
      </w:r>
      <w:r w:rsidR="00A906FE">
        <w:t>)</w:t>
      </w:r>
      <w:r w:rsidR="009940AE" w:rsidRPr="003F33A2">
        <w:t xml:space="preserve"> There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8E69A4" w:rsidRDefault="00C27B0B" w:rsidP="00370181">
      <w:pPr>
        <w:pStyle w:val="ListParagraph"/>
        <w:ind w:left="0"/>
        <w:jc w:val="both"/>
        <w:rPr>
          <w:ins w:id="187" w:author="oz" w:date="2013-01-27T07:33:00Z"/>
        </w:rPr>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r>
        <w:t xml:space="preserve"> </w:t>
      </w:r>
      <w:r w:rsidR="003665D1">
        <w:t>d</w:t>
      </w:r>
      <w:r>
        <w:t>ecision trees, neural nets, and vector-</w:t>
      </w:r>
      <w:r w:rsidR="00D31A81">
        <w:t>based etc</w:t>
      </w:r>
      <w:r>
        <w:t>.</w:t>
      </w:r>
      <w:r w:rsidR="003665D1">
        <w:t xml:space="preserve"> </w:t>
      </w:r>
      <w:proofErr w:type="gramStart"/>
      <w:r w:rsidR="0063195C">
        <w:t>Burke [2002]</w:t>
      </w:r>
      <w:r w:rsidR="00DC08F5">
        <w:t>.</w:t>
      </w:r>
      <w:proofErr w:type="gramEnd"/>
      <w:r w:rsidR="00DC08F5">
        <w:t xml:space="preserve"> </w:t>
      </w:r>
      <w:commentRangeStart w:id="188"/>
      <w:proofErr w:type="spellStart"/>
      <w:r w:rsidR="00175BBF">
        <w:t>Adomavicius</w:t>
      </w:r>
      <w:proofErr w:type="spellEnd"/>
      <w:r w:rsidR="00175BBF">
        <w:t xml:space="preserve"> </w:t>
      </w:r>
      <w:proofErr w:type="gramStart"/>
      <w:r w:rsidR="00175BBF">
        <w:t>et</w:t>
      </w:r>
      <w:proofErr w:type="gramEnd"/>
      <w:r w:rsidR="00175BBF">
        <w:t xml:space="preserve"> el</w:t>
      </w:r>
      <w:r w:rsidR="003665D1">
        <w:t>.</w:t>
      </w:r>
      <w:r w:rsidR="00175BBF">
        <w:t xml:space="preserve"> </w:t>
      </w:r>
      <w:r w:rsidR="003665D1">
        <w:t>[</w:t>
      </w:r>
      <w:r w:rsidR="00175BBF">
        <w:t xml:space="preserve">2005] </w:t>
      </w:r>
      <w:r w:rsidR="00175BBF" w:rsidRPr="00175BBF">
        <w:t>conclude</w:t>
      </w:r>
      <w:r w:rsidR="00175BBF">
        <w:t xml:space="preserve"> </w:t>
      </w:r>
      <w:ins w:id="189" w:author="oz" w:date="2013-01-27T07:31:00Z">
        <w:r w:rsidR="008E69A4">
          <w:t>recommendation</w:t>
        </w:r>
      </w:ins>
      <w:del w:id="190" w:author="oz" w:date="2013-01-27T07:31:00Z">
        <w:r w:rsidR="00175BBF" w:rsidDel="008E69A4">
          <w:delText>t</w:delText>
        </w:r>
        <w:r w:rsidR="00175BBF" w:rsidDel="008E69A4">
          <w:rPr>
            <w:rFonts w:hint="cs"/>
          </w:rPr>
          <w:delText>h</w:delText>
        </w:r>
        <w:r w:rsidR="00175BBF" w:rsidDel="008E69A4">
          <w:delText>is</w:delText>
        </w:r>
      </w:del>
      <w:r w:rsidR="00175BBF">
        <w:t xml:space="preserve"> </w:t>
      </w:r>
      <w:r w:rsidR="00175BBF">
        <w:rPr>
          <w:rFonts w:hint="cs"/>
        </w:rPr>
        <w:t>t</w:t>
      </w:r>
      <w:r w:rsidR="00175BBF">
        <w:t>echnique</w:t>
      </w:r>
      <w:ins w:id="191" w:author="oz" w:date="2013-01-27T07:32:00Z">
        <w:r w:rsidR="008E69A4">
          <w:t>,</w:t>
        </w:r>
      </w:ins>
      <w:r w:rsidR="00175BBF">
        <w:t xml:space="preserve"> </w:t>
      </w:r>
      <w:ins w:id="192" w:author="Shapira, Oz" w:date="2012-12-10T17:23:00Z">
        <w:r w:rsidR="00C02FA7">
          <w:rPr>
            <w:rFonts w:hint="cs"/>
          </w:rPr>
          <w:t>w</w:t>
        </w:r>
        <w:r w:rsidR="00C02FA7">
          <w:t xml:space="preserve">hen we </w:t>
        </w:r>
      </w:ins>
    </w:p>
    <w:p w:rsidR="00C27B0B" w:rsidRPr="008D50D1" w:rsidRDefault="00C417CE" w:rsidP="00E71582">
      <w:pPr>
        <w:pStyle w:val="ListParagraph"/>
        <w:ind w:left="0"/>
        <w:jc w:val="both"/>
      </w:pPr>
      <w:proofErr w:type="gramStart"/>
      <w:ins w:id="193" w:author="oz" w:date="2013-01-27T07:35:00Z">
        <w:r>
          <w:lastRenderedPageBreak/>
          <w:t>new</w:t>
        </w:r>
        <w:proofErr w:type="gramEnd"/>
        <w:r>
          <w:t xml:space="preserve"> item </w:t>
        </w:r>
      </w:ins>
      <w:ins w:id="194" w:author="oz" w:date="2013-02-11T19:04:00Z">
        <w:r w:rsidR="00E71582">
          <w:rPr>
            <w:rFonts w:hint="cs"/>
          </w:rPr>
          <w:t>a</w:t>
        </w:r>
        <w:r w:rsidR="00E71582">
          <w:t xml:space="preserve">ssigned </w:t>
        </w:r>
        <w:r w:rsidR="00E71582">
          <w:t>to</w:t>
        </w:r>
      </w:ins>
      <w:ins w:id="195" w:author="oz" w:date="2013-01-27T07:35:00Z">
        <w:r>
          <w:t xml:space="preserve"> </w:t>
        </w:r>
        <w:r w:rsidRPr="008D50D1">
          <w:t>“</w:t>
        </w:r>
        <w:r>
          <w:t>similar</w:t>
        </w:r>
        <w:r w:rsidRPr="008D50D1">
          <w:t>”</w:t>
        </w:r>
        <w:r>
          <w:t xml:space="preserve"> families of items</w:t>
        </w:r>
      </w:ins>
      <w:ins w:id="196" w:author="oz" w:date="2013-01-27T07:39:00Z">
        <w:r w:rsidR="00171046">
          <w:t xml:space="preserve"> when </w:t>
        </w:r>
      </w:ins>
      <w:ins w:id="197" w:author="oz" w:date="2013-01-27T07:38:00Z">
        <w:r w:rsidR="00D520BF">
          <w:t xml:space="preserve">the estimation will </w:t>
        </w:r>
      </w:ins>
      <w:ins w:id="198" w:author="oz" w:date="2013-01-27T07:37:00Z">
        <w:r w:rsidR="00D520BF">
          <w:t>base</w:t>
        </w:r>
      </w:ins>
      <w:ins w:id="199" w:author="oz" w:date="2013-01-27T07:38:00Z">
        <w:r w:rsidR="00D520BF">
          <w:t xml:space="preserve"> on </w:t>
        </w:r>
      </w:ins>
      <w:ins w:id="200" w:author="oz" w:date="2013-01-27T07:37:00Z">
        <w:r w:rsidR="00D520BF">
          <w:t xml:space="preserve"> </w:t>
        </w:r>
        <w:r>
          <w:t xml:space="preserve">recommendation utility </w:t>
        </w:r>
      </w:ins>
      <w:ins w:id="201" w:author="oz" w:date="2013-01-27T07:36:00Z">
        <w:r>
          <w:t xml:space="preserve"> </w:t>
        </w:r>
      </w:ins>
      <w:ins w:id="202" w:author="Shapira, Oz" w:date="2012-12-10T17:23:00Z">
        <w:del w:id="203" w:author="oz" w:date="2013-01-27T07:37:00Z">
          <w:r w:rsidR="00C02FA7" w:rsidDel="00D520BF">
            <w:delText>h</w:delText>
          </w:r>
          <w:r w:rsidR="00C02FA7" w:rsidDel="00D520BF">
            <w:rPr>
              <w:rFonts w:hint="cs"/>
            </w:rPr>
            <w:delText>a</w:delText>
          </w:r>
          <w:r w:rsidR="00C02FA7" w:rsidDel="00D520BF">
            <w:delText xml:space="preserve">ve </w:delText>
          </w:r>
        </w:del>
      </w:ins>
      <w:del w:id="204" w:author="oz" w:date="2013-01-27T07:37:00Z">
        <w:r w:rsidR="00573491" w:rsidDel="00D520BF">
          <w:delText>r</w:delText>
        </w:r>
        <w:r w:rsidR="00573491" w:rsidDel="00D520BF">
          <w:rPr>
            <w:rFonts w:hint="cs"/>
          </w:rPr>
          <w:delText>e</w:delText>
        </w:r>
        <w:r w:rsidR="00573491" w:rsidDel="00D520BF">
          <w:delText xml:space="preserve">commendation </w:delText>
        </w:r>
        <w:r w:rsidR="00175BBF" w:rsidDel="00D520BF">
          <w:delText>utility</w:delText>
        </w:r>
        <w:r w:rsidR="00D82901" w:rsidDel="00D520BF">
          <w:delText xml:space="preserve"> which base on recommendation method </w:delText>
        </w:r>
      </w:del>
      <w:del w:id="205" w:author="oz" w:date="2013-01-27T07:32:00Z">
        <w:r w:rsidR="00175BBF" w:rsidDel="008E69A4">
          <w:delText xml:space="preserve"> </w:delText>
        </w:r>
      </w:del>
      <w:del w:id="206" w:author="oz" w:date="2013-01-27T07:37:00Z">
        <w:r w:rsidR="00D82901" w:rsidDel="00D520BF">
          <w:delText xml:space="preserve">for specific </w:delText>
        </w:r>
        <w:r w:rsidR="008F52D3" w:rsidDel="00D520BF">
          <w:delText>families of</w:delText>
        </w:r>
        <w:r w:rsidR="00D82901" w:rsidDel="00D520BF">
          <w:delText xml:space="preserve"> </w:delText>
        </w:r>
        <w:r w:rsidR="006E253A" w:rsidDel="00D520BF">
          <w:delText>item</w:delText>
        </w:r>
        <w:r w:rsidR="008F52D3" w:rsidDel="00D520BF">
          <w:delText>s</w:delText>
        </w:r>
        <w:r w:rsidR="00175BBF" w:rsidDel="00D520BF">
          <w:delText xml:space="preserve"> </w:delText>
        </w:r>
      </w:del>
      <w:del w:id="207" w:author="oz" w:date="2013-01-12T12:50:00Z">
        <w:r w:rsidR="00175BBF" w:rsidDel="00D82901">
          <w:delText xml:space="preserve">for </w:delText>
        </w:r>
      </w:del>
      <w:del w:id="208" w:author="oz" w:date="2013-01-27T07:37:00Z">
        <w:r w:rsidR="00175BBF" w:rsidDel="00D520BF">
          <w:delText xml:space="preserve">user </w:delText>
        </w:r>
      </w:del>
      <w:del w:id="209" w:author="oz" w:date="2013-01-12T12:50:00Z">
        <w:r w:rsidR="00175BBF" w:rsidDel="00D82901">
          <w:delText>c</w:delText>
        </w:r>
      </w:del>
      <w:del w:id="210" w:author="oz" w:date="2013-01-27T07:38:00Z">
        <w:r w:rsidR="00175BBF" w:rsidDel="00D520BF">
          <w:delText xml:space="preserve"> </w:delText>
        </w:r>
      </w:del>
      <w:del w:id="211" w:author="oz" w:date="2013-01-12T13:00:00Z">
        <w:r w:rsidR="00175BBF" w:rsidDel="008F52D3">
          <w:delText xml:space="preserve">is </w:delText>
        </w:r>
      </w:del>
      <w:del w:id="212" w:author="oz" w:date="2013-01-27T07:38:00Z">
        <w:r w:rsidR="00175BBF" w:rsidDel="00D520BF">
          <w:delText>estimat</w:delText>
        </w:r>
      </w:del>
      <w:del w:id="213" w:author="oz" w:date="2013-01-12T13:00:00Z">
        <w:r w:rsidR="00175BBF" w:rsidDel="008F52D3">
          <w:delText>ed</w:delText>
        </w:r>
      </w:del>
      <w:del w:id="214" w:author="oz" w:date="2013-01-27T07:38:00Z">
        <w:r w:rsidR="00175BBF" w:rsidDel="00D520BF">
          <w:delText xml:space="preserve"> based on </w:delText>
        </w:r>
      </w:del>
      <w:del w:id="215" w:author="oz" w:date="2013-01-12T13:00:00Z">
        <w:r w:rsidR="00175BBF" w:rsidDel="008F52D3">
          <w:delText>the utilities</w:delText>
        </w:r>
      </w:del>
      <w:del w:id="216" w:author="oz" w:date="2013-01-12T13:01:00Z">
        <w:r w:rsidR="00D31A81" w:rsidDel="008F52D3">
          <w:delText xml:space="preserve"> u</w:delText>
        </w:r>
        <w:r w:rsidR="00175BBF" w:rsidDel="008F52D3">
          <w:delText>(c , s</w:delText>
        </w:r>
        <w:r w:rsidR="00175BBF" w:rsidRPr="00956A80" w:rsidDel="008F52D3">
          <w:delText>i</w:delText>
        </w:r>
        <w:r w:rsidR="00175BBF" w:rsidDel="008F52D3">
          <w:delText>)</w:delText>
        </w:r>
      </w:del>
      <w:del w:id="217" w:author="oz" w:date="2013-01-27T07:38:00Z">
        <w:r w:rsidR="00175BBF" w:rsidDel="00D520BF">
          <w:delText xml:space="preserve"> </w:delText>
        </w:r>
      </w:del>
      <w:del w:id="218" w:author="oz" w:date="2013-01-27T07:35:00Z">
        <w:r w:rsidR="00175BBF" w:rsidDel="00C417CE">
          <w:delText xml:space="preserve">assigned </w:delText>
        </w:r>
      </w:del>
      <w:del w:id="219" w:author="oz" w:date="2013-01-12T13:02:00Z">
        <w:r w:rsidR="00175BBF" w:rsidDel="008F52D3">
          <w:delText>by user c to items s</w:delText>
        </w:r>
        <w:r w:rsidR="00175BBF" w:rsidRPr="008D50D1" w:rsidDel="008F52D3">
          <w:delText>i ∈</w:delText>
        </w:r>
        <w:r w:rsidR="003B67A7" w:rsidDel="008F52D3">
          <w:delText xml:space="preserve"> </w:delText>
        </w:r>
        <w:r w:rsidR="00175BBF" w:rsidDel="008F52D3">
          <w:delText xml:space="preserve">S that are </w:delText>
        </w:r>
      </w:del>
      <w:del w:id="220" w:author="oz" w:date="2013-01-27T07:35:00Z">
        <w:r w:rsidR="00175BBF" w:rsidRPr="008D50D1" w:rsidDel="00C417CE">
          <w:delText>“</w:delText>
        </w:r>
        <w:r w:rsidR="00175BBF" w:rsidDel="00C417CE">
          <w:delText>similar</w:delText>
        </w:r>
        <w:r w:rsidR="00175BBF" w:rsidRPr="008D50D1" w:rsidDel="00C417CE">
          <w:delText>”</w:delText>
        </w:r>
        <w:r w:rsidR="00175BBF" w:rsidDel="00C417CE">
          <w:delText xml:space="preserve"> to item </w:delText>
        </w:r>
      </w:del>
      <w:del w:id="221" w:author="oz" w:date="2013-01-12T13:02:00Z">
        <w:r w:rsidR="00175BBF" w:rsidDel="008F52D3">
          <w:delText>s</w:delText>
        </w:r>
      </w:del>
      <w:r w:rsidR="00F42D13">
        <w:t>.</w:t>
      </w:r>
      <w:r w:rsidR="00F42D13">
        <w:rPr>
          <w:rFonts w:hint="cs"/>
        </w:rPr>
        <w:t xml:space="preserve"> </w:t>
      </w:r>
      <w:commentRangeEnd w:id="188"/>
      <w:r w:rsidR="00DC08F5">
        <w:rPr>
          <w:rStyle w:val="CommentReference"/>
        </w:rPr>
        <w:commentReference w:id="188"/>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w:t>
      </w:r>
      <w:del w:id="222" w:author="oz" w:date="2013-02-11T19:04:00Z">
        <w:r w:rsidR="006E253A" w:rsidRPr="008D50D1" w:rsidDel="00E71582">
          <w:delText xml:space="preserve"> </w:delText>
        </w:r>
      </w:del>
      <w:r w:rsidR="006E253A" w:rsidRPr="008D50D1">
        <w:t>has rated highly in the past – 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del w:id="223" w:author="oz" w:date="2013-02-11T19:05:00Z">
        <w:r w:rsidR="00EC2BF8" w:rsidDel="00E71582">
          <w:delText xml:space="preserve"> </w:delText>
        </w:r>
      </w:del>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DC08F5">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224" w:author="Tsvika Kuflik" w:date="2012-12-02T08:18:00Z">
        <w:r w:rsidR="00010371" w:rsidDel="003B67A7">
          <w:delText>,</w:delText>
        </w:r>
      </w:del>
      <w:ins w:id="225" w:author="Tsvika Kuflik" w:date="2012-12-02T08:18:00Z">
        <w:r>
          <w:t xml:space="preserve"> </w:t>
        </w:r>
      </w:ins>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commentRangeStart w:id="226"/>
      <w:r w:rsidR="00EF2F9C">
        <w:t>These systems can be memory</w:t>
      </w:r>
      <w:r w:rsidR="0054464D">
        <w:t>-</w:t>
      </w:r>
      <w:r w:rsidR="00EF2F9C">
        <w:t>based</w:t>
      </w:r>
      <w:ins w:id="227" w:author="oz" w:date="2013-02-11T18:41:00Z">
        <w:r w:rsidR="00F300BA">
          <w:rPr>
            <w:rStyle w:val="FootnoteReference"/>
          </w:rPr>
          <w:footnoteReference w:id="5"/>
        </w:r>
      </w:ins>
      <w:bookmarkStart w:id="283" w:name="_GoBack"/>
      <w:bookmarkEnd w:id="283"/>
      <w:ins w:id="284" w:author="Shapira, Oz" w:date="2012-12-10T16:54:00Z">
        <w:del w:id="285" w:author="oz" w:date="2013-02-11T19:06:00Z">
          <w:r w:rsidR="00F85CAB" w:rsidDel="00E71582">
            <w:delText>()</w:delText>
          </w:r>
        </w:del>
      </w:ins>
      <w:r w:rsidR="00EF2F9C">
        <w:t>,</w:t>
      </w:r>
      <w:r w:rsidR="00EF2F9C">
        <w:rPr>
          <w:rFonts w:hint="cs"/>
        </w:rPr>
        <w:t xml:space="preserve"> </w:t>
      </w:r>
      <w:r w:rsidR="00EF2F9C">
        <w:t xml:space="preserve">some use users to compare against each other </w:t>
      </w:r>
      <w:r w:rsidR="0054464D">
        <w:t xml:space="preserve">use direct approach or other measure. </w:t>
      </w:r>
      <w:r w:rsidR="006E368F">
        <w:t>Other</w:t>
      </w:r>
      <w:r w:rsidR="0054464D">
        <w:t xml:space="preserve"> system use </w:t>
      </w:r>
      <w:r w:rsidR="006E368F">
        <w:t>model-based</w:t>
      </w:r>
      <w:r w:rsidR="00EF2F9C">
        <w:t xml:space="preserve"> which a model is derived from the historical rating data to make predictions</w:t>
      </w:r>
      <w:commentRangeEnd w:id="226"/>
      <w:r>
        <w:rPr>
          <w:rStyle w:val="CommentReference"/>
        </w:rPr>
        <w:commentReference w:id="226"/>
      </w:r>
      <w:r w:rsidR="00EF2F9C">
        <w:t xml:space="preserve">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w:t>
      </w:r>
      <w:r w:rsidR="002D1D63">
        <w:lastRenderedPageBreak/>
        <w:t xml:space="preserve">hybrid systems are combination of </w:t>
      </w:r>
      <w:r w:rsidR="002D1D63" w:rsidRPr="002D1D63">
        <w:t>several</w:t>
      </w:r>
      <w:r w:rsidR="002D1D63">
        <w:t xml:space="preserve"> techniques they have the abilities to overcome on each techniques weakness.</w:t>
      </w:r>
    </w:p>
    <w:p w:rsidR="007C6190" w:rsidRDefault="007C6190" w:rsidP="008D50D1">
      <w:pPr>
        <w:pStyle w:val="ListParagraph"/>
        <w:ind w:left="1080"/>
        <w:jc w:val="both"/>
      </w:pPr>
    </w:p>
    <w:p w:rsidR="00DC08F5" w:rsidRDefault="004716CE" w:rsidP="00A34A24">
      <w:pPr>
        <w:jc w:val="both"/>
        <w:rPr>
          <w:ins w:id="286" w:author="Tsvika Kuflik" w:date="2013-01-16T06:20:00Z"/>
        </w:rPr>
      </w:pPr>
      <w:r w:rsidRPr="008D50D1">
        <w:t>Burk</w:t>
      </w:r>
      <w:r w:rsidR="003B67A7">
        <w:t xml:space="preserve">e </w:t>
      </w:r>
      <w:r w:rsidRPr="008D50D1">
        <w:t xml:space="preserve">[2002] </w:t>
      </w:r>
      <w:r w:rsidR="00C63D41">
        <w:t>surveys</w:t>
      </w:r>
      <w:ins w:id="287" w:author="Shapira, Oz" w:date="2012-11-29T17:11:00Z">
        <w:r w:rsidRPr="008D50D1">
          <w:t xml:space="preserve"> </w:t>
        </w:r>
      </w:ins>
      <w:r w:rsidR="00C63D41">
        <w:t>a</w:t>
      </w:r>
      <w:r w:rsidRPr="008D50D1">
        <w:t>dditional common technique like Demographic</w:t>
      </w:r>
      <w:del w:id="288" w:author="Tsvika Kuflik" w:date="2012-12-02T08:25:00Z">
        <w:r w:rsidRPr="008D50D1" w:rsidDel="00C63D41">
          <w:delText xml:space="preserve"> </w:delText>
        </w:r>
      </w:del>
      <w:r w:rsidRPr="008D50D1">
        <w:t>,</w:t>
      </w:r>
      <w:ins w:id="289" w:author="Tsvika Kuflik" w:date="2012-12-02T08:25:00Z">
        <w:r w:rsidR="00C63D41">
          <w:t xml:space="preserve"> </w:t>
        </w:r>
      </w:ins>
      <w:r w:rsidRPr="008D50D1">
        <w:t>Utility-based and Knowledge-based</w:t>
      </w:r>
      <w:del w:id="290" w:author="Tsvika Kuflik" w:date="2012-12-02T08:25:00Z">
        <w:r w:rsidRPr="008D50D1" w:rsidDel="00C63D41">
          <w:delText xml:space="preserve"> </w:delText>
        </w:r>
      </w:del>
      <w:r w:rsidRPr="008D50D1">
        <w:t xml:space="preserve">. </w:t>
      </w:r>
    </w:p>
    <w:p w:rsidR="00F925AE" w:rsidRDefault="00DC08F5" w:rsidP="00CE398E">
      <w:pPr>
        <w:jc w:val="both"/>
      </w:pPr>
      <w:r>
        <w:t>Generally speaking, r</w:t>
      </w:r>
      <w:r w:rsidR="00CC7A83" w:rsidRPr="008D50D1">
        <w:t>ecommend</w:t>
      </w:r>
      <w:r w:rsidR="00CC7A83">
        <w:t>er</w:t>
      </w:r>
      <w:r w:rsidR="004716CE" w:rsidRPr="008D50D1">
        <w:t xml:space="preserve"> system</w:t>
      </w:r>
      <w:r w:rsidR="00C63D41">
        <w:t>s</w:t>
      </w:r>
      <w:r w:rsidR="004716CE" w:rsidRPr="008D50D1">
        <w:t xml:space="preserve"> are</w:t>
      </w:r>
      <w:r w:rsidR="00BD2C91" w:rsidRPr="008D50D1">
        <w:t xml:space="preserve"> commonly</w:t>
      </w:r>
      <w:r w:rsidR="004716CE" w:rsidRPr="008D50D1">
        <w:t xml:space="preserve"> based on</w:t>
      </w:r>
      <w:del w:id="291" w:author="oz" w:date="2013-02-04T08:44:00Z">
        <w:r w:rsidR="004716CE" w:rsidRPr="008D50D1" w:rsidDel="00CE398E">
          <w:delText xml:space="preserve"> </w:delText>
        </w:r>
      </w:del>
      <w:commentRangeStart w:id="292"/>
      <w:del w:id="293" w:author="oz" w:date="2013-02-04T08:45:00Z">
        <w:r w:rsidR="004716CE" w:rsidRPr="008D50D1" w:rsidDel="00CE398E">
          <w:delText xml:space="preserve">some </w:delText>
        </w:r>
        <w:r w:rsidR="00BD2C91" w:rsidRPr="008D50D1" w:rsidDel="00CE398E">
          <w:delText>personalize</w:delText>
        </w:r>
      </w:del>
      <w:ins w:id="294" w:author="oz" w:date="2013-02-04T08:45:00Z">
        <w:r w:rsidR="00C80B0E">
          <w:t xml:space="preserve"> </w:t>
        </w:r>
      </w:ins>
      <w:r w:rsidR="00BD2C91" w:rsidRPr="008D50D1">
        <w:t xml:space="preserve"> estimating rating </w:t>
      </w:r>
      <w:r w:rsidR="004716CE" w:rsidRPr="008D50D1">
        <w:t>technique</w:t>
      </w:r>
      <w:r w:rsidR="00BD2C91" w:rsidRPr="008D50D1">
        <w:t xml:space="preserve"> which saved on internal data information while recommendation algorithm is gain throw users rating</w:t>
      </w:r>
      <w:commentRangeEnd w:id="292"/>
      <w:r>
        <w:rPr>
          <w:rStyle w:val="CommentReference"/>
        </w:rPr>
        <w:commentReference w:id="292"/>
      </w:r>
      <w:r w:rsidR="00C63D41">
        <w:t xml:space="preserve"> </w:t>
      </w:r>
      <w:r w:rsidR="00BD2C91" w:rsidRPr="008D50D1">
        <w:t>[</w:t>
      </w:r>
      <w:proofErr w:type="spellStart"/>
      <w:r w:rsidR="00BD2C91" w:rsidRPr="008D50D1">
        <w:t>Adomavicius</w:t>
      </w:r>
      <w:proofErr w:type="spellEnd"/>
      <w:r w:rsidR="00BD2C91" w:rsidRPr="008D50D1">
        <w:t xml:space="preserve"> et al</w:t>
      </w:r>
      <w:r w:rsidR="00C63D41">
        <w:t>.</w:t>
      </w:r>
      <w:r w:rsidR="00BD2C91" w:rsidRPr="008D50D1">
        <w:t xml:space="preserve"> 2002</w:t>
      </w:r>
      <w:proofErr w:type="gramStart"/>
      <w:r w:rsidR="00BD2C91" w:rsidRPr="008D50D1">
        <w:t xml:space="preserve">] </w:t>
      </w:r>
      <w:r w:rsidR="009D0C58" w:rsidRPr="008D50D1">
        <w:t>.</w:t>
      </w:r>
      <w:proofErr w:type="gramEnd"/>
      <w:r w:rsidR="005662C6">
        <w:t xml:space="preserve"> </w:t>
      </w:r>
      <w:r>
        <w:t>So far, m</w:t>
      </w:r>
      <w:r w:rsidR="00CC7A83">
        <w:t>ost</w:t>
      </w:r>
      <w:r w:rsidR="005662C6">
        <w:t xml:space="preserve"> recommender system</w:t>
      </w:r>
      <w:r w:rsidR="009F615B">
        <w:t>s</w:t>
      </w:r>
      <w:r w:rsidR="005662C6">
        <w:t xml:space="preserve"> are </w:t>
      </w:r>
      <w:proofErr w:type="gramStart"/>
      <w:r w:rsidR="005662C6">
        <w:t xml:space="preserve">domain </w:t>
      </w:r>
      <w:r w:rsidR="005662C6" w:rsidRPr="005662C6">
        <w:t xml:space="preserve"> specific</w:t>
      </w:r>
      <w:proofErr w:type="gramEnd"/>
      <w:r w:rsidR="00263332">
        <w:t xml:space="preserve">. </w:t>
      </w:r>
      <w:r>
        <w:rPr>
          <w:rFonts w:ascii="Tahoma" w:hAnsi="Tahoma" w:cs="Tahoma"/>
          <w:sz w:val="20"/>
          <w:szCs w:val="20"/>
        </w:rPr>
        <w:t>As a result, u</w:t>
      </w:r>
      <w:r w:rsidR="00263332">
        <w:rPr>
          <w:rFonts w:ascii="Tahoma" w:hAnsi="Tahoma" w:cs="Tahoma"/>
          <w:sz w:val="20"/>
          <w:szCs w:val="20"/>
        </w:rPr>
        <w:t>sers</w:t>
      </w:r>
      <w:r w:rsidR="00956774">
        <w:rPr>
          <w:rFonts w:ascii="Tahoma" w:hAnsi="Tahoma" w:cs="Tahoma"/>
          <w:sz w:val="20"/>
          <w:szCs w:val="20"/>
        </w:rPr>
        <w:t xml:space="preserve"> need to maintain different profiles on different systems causing to</w:t>
      </w:r>
      <w:r w:rsidR="00D32978">
        <w:rPr>
          <w:rFonts w:ascii="Tahoma" w:hAnsi="Tahoma" w:cs="Tahoma"/>
          <w:sz w:val="20"/>
          <w:szCs w:val="20"/>
        </w:rPr>
        <w:t xml:space="preserve"> </w:t>
      </w:r>
      <w:r w:rsidR="001B7D68" w:rsidRPr="001B7D68">
        <w:rPr>
          <w:rFonts w:ascii="Tahoma" w:hAnsi="Tahoma" w:cs="Tahoma"/>
          <w:sz w:val="20"/>
          <w:szCs w:val="20"/>
        </w:rPr>
        <w:t>interspersion</w:t>
      </w:r>
      <w:r w:rsidR="001B7D68">
        <w:rPr>
          <w:rFonts w:ascii="Tahoma" w:hAnsi="Tahoma" w:cs="Tahoma"/>
          <w:sz w:val="20"/>
          <w:szCs w:val="20"/>
        </w:rPr>
        <w:t xml:space="preserve"> of user model data </w:t>
      </w:r>
      <w:r w:rsidR="00263332">
        <w:rPr>
          <w:rFonts w:ascii="Tahoma" w:hAnsi="Tahoma" w:cs="Tahoma"/>
          <w:sz w:val="20"/>
          <w:szCs w:val="20"/>
        </w:rPr>
        <w:t>through separated systems ,</w:t>
      </w:r>
      <w:r w:rsidR="001B1450">
        <w:rPr>
          <w:rFonts w:ascii="Tahoma" w:hAnsi="Tahoma" w:cs="Tahoma"/>
          <w:sz w:val="20"/>
          <w:szCs w:val="20"/>
        </w:rPr>
        <w:t xml:space="preserve">each system need to initialize </w:t>
      </w:r>
      <w:r w:rsidR="00A34A24">
        <w:rPr>
          <w:rFonts w:ascii="Tahoma" w:hAnsi="Tahoma" w:cs="Tahoma"/>
          <w:sz w:val="20"/>
          <w:szCs w:val="20"/>
        </w:rPr>
        <w:t>user data ,</w:t>
      </w:r>
      <w:r w:rsidR="00F925AE">
        <w:rPr>
          <w:rFonts w:ascii="Tahoma" w:hAnsi="Tahoma" w:cs="Tahoma"/>
          <w:sz w:val="20"/>
          <w:szCs w:val="20"/>
        </w:rPr>
        <w:t xml:space="preserve"> collect is rating </w:t>
      </w:r>
      <w:r w:rsidR="00A34A24">
        <w:rPr>
          <w:rFonts w:ascii="Tahoma" w:hAnsi="Tahoma" w:cs="Tahoma"/>
          <w:sz w:val="20"/>
          <w:szCs w:val="20"/>
        </w:rPr>
        <w:t xml:space="preserve">and </w:t>
      </w:r>
      <w:r w:rsidR="00F925AE">
        <w:t>scattered all across the web when it have the several user instance.</w:t>
      </w:r>
    </w:p>
    <w:p w:rsidR="001012D1" w:rsidRDefault="001012D1">
      <w:pPr>
        <w:pStyle w:val="Heading3"/>
        <w:numPr>
          <w:ilvl w:val="2"/>
          <w:numId w:val="8"/>
        </w:numPr>
      </w:pPr>
      <w:bookmarkStart w:id="295" w:name="_Toc348252998"/>
      <w:r>
        <w:t>Graphs as data structures</w:t>
      </w:r>
      <w:bookmarkEnd w:id="295"/>
    </w:p>
    <w:p w:rsidR="004832CE" w:rsidRDefault="00420627" w:rsidP="00420627">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commentRangeStart w:id="296"/>
      <w:r w:rsidR="00702265">
        <w:t>Wikipedia</w:t>
      </w:r>
      <w:r w:rsidR="0017451D">
        <w:t xml:space="preserve"> 2012</w:t>
      </w:r>
      <w:r w:rsidR="0016119C">
        <w:rPr>
          <w:rStyle w:val="FootnoteReference"/>
        </w:rPr>
        <w:footnoteReference w:id="6"/>
      </w:r>
      <w:r w:rsidR="00EE6A7E">
        <w:t xml:space="preserve"> </w:t>
      </w:r>
      <w:commentRangeEnd w:id="296"/>
      <w:r>
        <w:rPr>
          <w:rStyle w:val="CommentReference"/>
        </w:rPr>
        <w:commentReference w:id="296"/>
      </w:r>
      <w:r w:rsidR="00EE6A7E">
        <w:t>)</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297" w:author="Amit" w:date="2013-01-16T23:13:00Z">
        <w:del w:id="298"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299" w:name="_Toc348252999"/>
      <w:r>
        <w:t>Graph traversal</w:t>
      </w:r>
      <w:bookmarkEnd w:id="299"/>
    </w:p>
    <w:p w:rsidR="00606FAE" w:rsidRPr="00104A8A" w:rsidRDefault="00A20024" w:rsidP="00420627">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 xml:space="preserve">algorithms exist for </w:t>
      </w:r>
      <w:ins w:id="300" w:author="oz" w:date="2013-01-27T07:43:00Z">
        <w:r w:rsidR="001B5730">
          <w:t xml:space="preserve">traversing </w:t>
        </w:r>
      </w:ins>
      <w:commentRangeStart w:id="301"/>
      <w:del w:id="302" w:author="oz" w:date="2013-01-27T07:43:00Z">
        <w:r w:rsidR="00966A2B" w:rsidDel="001B5730">
          <w:delText>reducing</w:delText>
        </w:r>
      </w:del>
      <w:r w:rsidR="00966A2B">
        <w:t xml:space="preserve"> </w:t>
      </w:r>
      <w:r w:rsidR="00D67224">
        <w:t>graph</w:t>
      </w:r>
      <w:commentRangeEnd w:id="301"/>
      <w:r w:rsidR="00420627">
        <w:rPr>
          <w:rStyle w:val="CommentReference"/>
        </w:rPr>
        <w:commentReference w:id="301"/>
      </w:r>
      <w:r w:rsidR="00097D86">
        <w:t xml:space="preserve"> for like</w:t>
      </w:r>
      <w:r w:rsidR="00D67224">
        <w:t xml:space="preserve"> </w:t>
      </w:r>
      <w:commentRangeStart w:id="303"/>
      <w:r w:rsidR="00D67224">
        <w:t>BFS</w:t>
      </w:r>
      <w:r w:rsidR="00D67224">
        <w:rPr>
          <w:rStyle w:val="FootnoteReference"/>
        </w:rPr>
        <w:footnoteReference w:id="7"/>
      </w:r>
      <w:r w:rsidR="00D67224">
        <w:t>,DFS</w:t>
      </w:r>
      <w:r w:rsidR="00D67224">
        <w:rPr>
          <w:rStyle w:val="FootnoteReference"/>
        </w:rPr>
        <w:footnoteReference w:id="8"/>
      </w:r>
      <w:r w:rsidR="00D67224">
        <w:t xml:space="preserve"> ,</w:t>
      </w:r>
      <w:proofErr w:type="spellStart"/>
      <w:r w:rsidR="00D67224">
        <w:t>Dijkstra</w:t>
      </w:r>
      <w:proofErr w:type="spellEnd"/>
      <w:r w:rsidR="00D67224">
        <w:rPr>
          <w:rStyle w:val="FootnoteReference"/>
        </w:rPr>
        <w:footnoteReference w:id="9"/>
      </w:r>
      <w:commentRangeEnd w:id="303"/>
      <w:r w:rsidR="00420627">
        <w:rPr>
          <w:rStyle w:val="CommentReference"/>
        </w:rPr>
        <w:commentReference w:id="303"/>
      </w:r>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304" w:name="_Toc341800569"/>
      <w:bookmarkStart w:id="305" w:name="_Toc348253000"/>
      <w:bookmarkEnd w:id="304"/>
      <w:r>
        <w:t>Social networks</w:t>
      </w:r>
      <w:r w:rsidR="008F66B6">
        <w:t xml:space="preserve"> (SN)</w:t>
      </w:r>
      <w:bookmarkEnd w:id="305"/>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w:t>
      </w:r>
      <w:r w:rsidR="002B5DF4" w:rsidRPr="002B5DF4">
        <w:lastRenderedPageBreak/>
        <w:t xml:space="preserve">profile), his/her social links, and </w:t>
      </w:r>
      <w:r w:rsidR="002B5DF4">
        <w:t>a variety of additional service.[Wikipedia</w:t>
      </w:r>
      <w:r w:rsidR="002B5DF4" w:rsidRPr="008D50D1">
        <w:footnoteReference w:id="10"/>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1"/>
      </w:r>
      <w:r w:rsidR="00F204EC">
        <w:t xml:space="preserve"> ,Google+</w:t>
      </w:r>
      <w:r w:rsidR="0067443E">
        <w:rPr>
          <w:rStyle w:val="FootnoteReference"/>
        </w:rPr>
        <w:footnoteReference w:id="12"/>
      </w:r>
      <w:r w:rsidR="00F204EC">
        <w:t xml:space="preserve"> ,twitter</w:t>
      </w:r>
      <w:r w:rsidR="0067443E">
        <w:rPr>
          <w:rStyle w:val="FootnoteReference"/>
        </w:rPr>
        <w:footnoteReference w:id="13"/>
      </w:r>
      <w:r w:rsidR="00F204EC">
        <w:t xml:space="preserve"> ,</w:t>
      </w:r>
      <w:proofErr w:type="spellStart"/>
      <w:r w:rsidR="00F204EC">
        <w:t>Linkedin</w:t>
      </w:r>
      <w:proofErr w:type="spellEnd"/>
      <w:r w:rsidR="00C11661">
        <w:rPr>
          <w:rStyle w:val="FootnoteReference"/>
        </w:rPr>
        <w:footnoteReference w:id="14"/>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F20283">
      <w:pPr>
        <w:pStyle w:val="NoSpacing"/>
        <w:jc w:val="both"/>
        <w:rPr>
          <w:rtl/>
        </w:rPr>
      </w:pPr>
      <w:commentRangeStart w:id="306"/>
      <w:r>
        <w:t>Social</w:t>
      </w:r>
      <w:r w:rsidR="00423EB0">
        <w:t xml:space="preserve"> networks (SN) can be effective sources for establish database, the main key in social networks is</w:t>
      </w:r>
      <w:del w:id="307" w:author="oz" w:date="2013-01-31T18:58:00Z">
        <w:r w:rsidR="00423EB0" w:rsidDel="00F20283">
          <w:delText xml:space="preserve"> to shard the</w:delText>
        </w:r>
      </w:del>
      <w:r w:rsidR="00423EB0">
        <w:t xml:space="preserve"> individual</w:t>
      </w:r>
      <w:ins w:id="308" w:author="oz" w:date="2013-01-31T18:58:00Z">
        <w:r w:rsidR="00F20283">
          <w:t xml:space="preserve"> sharing </w:t>
        </w:r>
      </w:ins>
      <w:del w:id="309" w:author="oz" w:date="2013-01-31T18:58:00Z">
        <w:r w:rsidR="00423EB0" w:rsidDel="00F20283">
          <w:delText xml:space="preserve"> </w:delText>
        </w:r>
      </w:del>
      <w:r w:rsidR="00423EB0">
        <w:t xml:space="preserve">to the common population. </w:t>
      </w:r>
      <w:del w:id="310" w:author="oz" w:date="2013-01-31T18:58:00Z">
        <w:r w:rsidR="00F460C3" w:rsidDel="00F20283">
          <w:delText>Each</w:delText>
        </w:r>
        <w:r w:rsidR="00423EB0" w:rsidDel="00F20283">
          <w:delText xml:space="preserve"> social network are depend user</w:delText>
        </w:r>
        <w:r w:rsidR="00C11661" w:rsidDel="00F20283">
          <w:delText>s</w:delText>
        </w:r>
        <w:r w:rsidR="00423EB0" w:rsidDel="00F20283">
          <w:delText xml:space="preserve"> data, in general users</w:delText>
        </w:r>
        <w:r w:rsidR="00A37EF9" w:rsidDel="00F20283">
          <w:delText xml:space="preserve"> are uploading</w:delText>
        </w:r>
        <w:r w:rsidR="00423EB0" w:rsidDel="00F20283">
          <w:delText xml:space="preserve"> their personal data to the SN, they </w:delText>
        </w:r>
        <w:r w:rsidR="00F460C3" w:rsidDel="00F20283">
          <w:delText>are owned</w:delText>
        </w:r>
        <w:r w:rsidR="00423EB0" w:rsidDel="00F20283">
          <w:delText xml:space="preserve"> the </w:delText>
        </w:r>
        <w:r w:rsidR="00423EB0" w:rsidRPr="008D50D1" w:rsidDel="00F20283">
          <w:delText xml:space="preserve">decision </w:delText>
        </w:r>
        <w:r w:rsidR="00423EB0" w:rsidDel="00F20283">
          <w:delText xml:space="preserve">to share </w:delText>
        </w:r>
        <w:r w:rsidR="00F460C3" w:rsidDel="00F20283">
          <w:delText>information</w:delText>
        </w:r>
        <w:r w:rsidR="00423EB0" w:rsidDel="00F20283">
          <w:delText xml:space="preserve"> to common population</w:delText>
        </w:r>
        <w:r w:rsidR="00956E37" w:rsidDel="00F20283">
          <w:delText>.</w:delText>
        </w:r>
        <w:r w:rsidR="00423EB0" w:rsidDel="00F20283">
          <w:delText xml:space="preserve"> </w:delText>
        </w:r>
      </w:del>
    </w:p>
    <w:p w:rsidR="00CB7E74" w:rsidRDefault="00423EB0" w:rsidP="002D7108">
      <w:pPr>
        <w:spacing w:after="0"/>
        <w:ind w:firstLine="142"/>
        <w:jc w:val="both"/>
        <w:rPr>
          <w:ins w:id="311" w:author="Shapira, Oz" w:date="2012-12-24T11:15:00Z"/>
          <w:del w:id="312" w:author="Tsvika Kuflik" w:date="2013-01-16T06:29:00Z"/>
        </w:rPr>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w:t>
      </w:r>
      <w:del w:id="313" w:author="oz" w:date="2013-01-27T07:45:00Z">
        <w:r w:rsidDel="00636D6C">
          <w:delText xml:space="preserve">in SN </w:delText>
        </w:r>
      </w:del>
      <w:r>
        <w:t xml:space="preserve">and collect user </w:t>
      </w:r>
      <w:r w:rsidRPr="0004204D">
        <w:t>characteristics</w:t>
      </w:r>
      <w:r>
        <w:t xml:space="preserve">. </w:t>
      </w:r>
      <w:r w:rsidR="00F460C3">
        <w:t>From</w:t>
      </w:r>
      <w:r>
        <w:t xml:space="preserve"> their aspect </w:t>
      </w:r>
      <w:del w:id="314" w:author="oz" w:date="2013-01-27T07:45:00Z">
        <w:r w:rsidDel="00636D6C">
          <w:delText xml:space="preserve">when we </w:delText>
        </w:r>
      </w:del>
      <w:r>
        <w:t xml:space="preserve">used SN </w:t>
      </w:r>
      <w:r w:rsidR="002F1147">
        <w:t xml:space="preserve">as our source </w:t>
      </w:r>
      <w:r>
        <w:t>not only</w:t>
      </w:r>
      <w:r w:rsidR="00C11661">
        <w:t xml:space="preserve"> collect user</w:t>
      </w:r>
      <w:r>
        <w:t xml:space="preserve"> preference and </w:t>
      </w:r>
      <w:del w:id="315" w:author="oz" w:date="2013-01-27T07:55:00Z">
        <w:r w:rsidDel="00D85909">
          <w:delText xml:space="preserve">characteristics </w:delText>
        </w:r>
        <w:r w:rsidR="00C11661" w:rsidDel="00D85909">
          <w:delText>,</w:delText>
        </w:r>
        <w:r w:rsidDel="00D85909">
          <w:delText>we</w:delText>
        </w:r>
      </w:del>
      <w:ins w:id="316" w:author="oz" w:date="2013-01-27T07:55:00Z">
        <w:r w:rsidR="00D85909">
          <w:t>characteristics, we</w:t>
        </w:r>
      </w:ins>
      <w:r>
        <w:t xml:space="preserve"> </w:t>
      </w:r>
      <w:r w:rsidR="00C11661">
        <w:t>also can create</w:t>
      </w:r>
      <w:r>
        <w:t xml:space="preserve"> soc</w:t>
      </w:r>
      <w:r w:rsidR="002F1147">
        <w:t xml:space="preserve">ial profile from </w:t>
      </w:r>
      <w:proofErr w:type="gramStart"/>
      <w:r w:rsidR="002F1147">
        <w:t xml:space="preserve">the </w:t>
      </w:r>
      <w:r w:rsidR="00C11661">
        <w:t>his</w:t>
      </w:r>
      <w:proofErr w:type="gramEnd"/>
      <w:r w:rsidR="00C11661">
        <w:t xml:space="preserve"> </w:t>
      </w:r>
      <w:r w:rsidR="002F1147">
        <w:t>data</w:t>
      </w:r>
      <w:ins w:id="317" w:author="Shapira, Oz" w:date="2012-12-24T11:15:00Z">
        <w:r w:rsidR="00C11661">
          <w:t>.</w:t>
        </w:r>
      </w:ins>
      <w:ins w:id="318" w:author="Tsvika Kuflik" w:date="2013-01-16T06:29:00Z">
        <w:r w:rsidR="00DC08F5">
          <w:t xml:space="preserve"> </w:t>
        </w:r>
      </w:ins>
    </w:p>
    <w:p w:rsidR="00CB7E74" w:rsidRDefault="00CB7E74" w:rsidP="002D7108">
      <w:pPr>
        <w:spacing w:after="0"/>
        <w:ind w:firstLine="142"/>
        <w:jc w:val="both"/>
        <w:rPr>
          <w:ins w:id="319" w:author="Tsvika Kuflik" w:date="2013-01-16T06:29:00Z"/>
        </w:rPr>
      </w:pPr>
    </w:p>
    <w:p w:rsidR="00423EB0" w:rsidRDefault="00C11661" w:rsidP="000F69F8">
      <w:pPr>
        <w:ind w:firstLine="142"/>
        <w:jc w:val="both"/>
      </w:pPr>
      <w:r>
        <w:t>The second issue</w:t>
      </w:r>
      <w:ins w:id="320" w:author="oz" w:date="2013-01-27T07:46:00Z">
        <w:r w:rsidR="00636D6C">
          <w:t xml:space="preserve"> </w:t>
        </w:r>
      </w:ins>
      <w:del w:id="321" w:author="oz" w:date="2013-01-27T07:46:00Z">
        <w:r w:rsidDel="00636D6C">
          <w:delText xml:space="preserve">that </w:delText>
        </w:r>
      </w:del>
      <w:r>
        <w:t xml:space="preserve"> rise is how to collect random user data but still </w:t>
      </w:r>
      <w:r w:rsidR="00DA1731">
        <w:t>earn user relations?</w:t>
      </w:r>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xml:space="preserve">, </w:t>
      </w:r>
      <w:del w:id="322" w:author="oz" w:date="2013-01-27T07:46:00Z">
        <w:r w:rsidR="00576C46" w:rsidDel="00636D6C">
          <w:delText xml:space="preserve">they </w:delText>
        </w:r>
      </w:del>
      <w:ins w:id="323" w:author="oz" w:date="2013-01-27T07:46:00Z">
        <w:r w:rsidR="00636D6C">
          <w:t xml:space="preserve">in is work he </w:t>
        </w:r>
      </w:ins>
      <w:r w:rsidR="00576C46">
        <w:t>create</w:t>
      </w:r>
      <w:ins w:id="324" w:author="oz" w:date="2013-01-27T07:46:00Z">
        <w:r w:rsidR="00636D6C">
          <w:t>d</w:t>
        </w:r>
      </w:ins>
      <w:r w:rsidR="00576C46">
        <w:t xml:space="preserve"> recursive process </w:t>
      </w:r>
      <w:del w:id="325" w:author="oz" w:date="2013-01-27T07:47:00Z">
        <w:r w:rsidR="00576C46" w:rsidDel="00636D6C">
          <w:delText>that</w:delText>
        </w:r>
      </w:del>
      <w:ins w:id="326" w:author="oz" w:date="2013-01-27T07:47:00Z">
        <w:r w:rsidR="00636D6C">
          <w:t xml:space="preserve"> </w:t>
        </w:r>
      </w:ins>
      <w:del w:id="327" w:author="oz" w:date="2013-01-27T07:47:00Z">
        <w:r w:rsidR="00576C46" w:rsidDel="00636D6C">
          <w:delText xml:space="preserve"> extract</w:delText>
        </w:r>
      </w:del>
      <w:ins w:id="328" w:author="oz" w:date="2013-01-27T07:47:00Z">
        <w:r w:rsidR="00636D6C">
          <w:t>which extract</w:t>
        </w:r>
      </w:ins>
      <w:r w:rsidR="00576C46">
        <w:t xml:space="preserve"> new users f</w:t>
      </w:r>
      <w:ins w:id="329" w:author="oz" w:date="2013-01-27T07:47:00Z">
        <w:r w:rsidR="00636D6C">
          <w:t>r</w:t>
        </w:r>
      </w:ins>
      <w:r w:rsidR="00576C46">
        <w:t>o</w:t>
      </w:r>
      <w:del w:id="330" w:author="oz" w:date="2013-01-27T07:47:00Z">
        <w:r w:rsidR="00576C46" w:rsidDel="00636D6C">
          <w:delText>r</w:delText>
        </w:r>
      </w:del>
      <w:r w:rsidR="00576C46">
        <w:t>m</w:t>
      </w:r>
      <w:ins w:id="331" w:author="oz" w:date="2013-01-27T07:48:00Z">
        <w:r w:rsidR="000F69F8">
          <w:t xml:space="preserve"> each</w:t>
        </w:r>
      </w:ins>
      <w:del w:id="332" w:author="oz" w:date="2013-01-27T07:48:00Z">
        <w:r w:rsidR="00576C46" w:rsidDel="000F69F8">
          <w:delText xml:space="preserve"> for</w:delText>
        </w:r>
      </w:del>
      <w:r w:rsidR="00576C46">
        <w:t xml:space="preserve"> user</w:t>
      </w:r>
      <w:del w:id="333" w:author="oz" w:date="2013-01-27T07:48:00Z">
        <w:r w:rsidR="00576C46" w:rsidDel="000F69F8">
          <w:delText>s</w:delText>
        </w:r>
      </w:del>
      <w:r w:rsidR="00576C46">
        <w:t xml:space="preserve"> friend</w:t>
      </w:r>
      <w:r w:rsidR="00CD158D">
        <w:t>s</w:t>
      </w:r>
      <w:r w:rsidR="00576C46">
        <w:t xml:space="preserve"> </w:t>
      </w:r>
      <w:del w:id="334" w:author="oz" w:date="2013-01-27T07:48:00Z">
        <w:r w:rsidR="00423EB0" w:rsidDel="000F69F8">
          <w:delText xml:space="preserve">– with </w:delText>
        </w:r>
      </w:del>
      <w:r w:rsidR="00423EB0">
        <w:t xml:space="preserve">this approach </w:t>
      </w:r>
      <w:del w:id="335" w:author="oz" w:date="2013-01-27T07:48:00Z">
        <w:r w:rsidR="00423EB0" w:rsidDel="000F69F8">
          <w:delText xml:space="preserve">they </w:delText>
        </w:r>
        <w:r w:rsidR="00423EB0" w:rsidRPr="007418DF" w:rsidDel="000F69F8">
          <w:delText>achieve</w:delText>
        </w:r>
        <w:r w:rsidR="00423EB0" w:rsidDel="000F69F8">
          <w:delText xml:space="preserve"> random</w:delText>
        </w:r>
      </w:del>
      <w:ins w:id="336" w:author="oz" w:date="2013-01-27T07:48:00Z">
        <w:r w:rsidR="000F69F8">
          <w:t>gain random</w:t>
        </w:r>
      </w:ins>
      <w:r w:rsidR="00423EB0">
        <w:t xml:space="preserve"> sampling</w:t>
      </w:r>
      <w:ins w:id="337" w:author="oz" w:date="2013-01-27T07:48:00Z">
        <w:r w:rsidR="000F69F8">
          <w:t>.</w:t>
        </w:r>
      </w:ins>
      <w:del w:id="338"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w:delText>
        </w:r>
        <w:r w:rsidR="00CD158D" w:rsidDel="000F69F8">
          <w:lastRenderedPageBreak/>
          <w:delText xml:space="preserve">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339" w:author="oz" w:date="2013-01-27T07:55:00Z">
        <w:r w:rsidR="00423EB0" w:rsidDel="00DC3FD3">
          <w:delText>.</w:delText>
        </w:r>
      </w:del>
      <w:r w:rsidR="00423EB0">
        <w:t xml:space="preserve"> </w:t>
      </w:r>
      <w:commentRangeEnd w:id="306"/>
      <w:r w:rsidR="00DC08F5">
        <w:rPr>
          <w:rStyle w:val="CommentReference"/>
        </w:rPr>
        <w:commentReference w:id="306"/>
      </w:r>
    </w:p>
    <w:p w:rsidR="001012D1" w:rsidRDefault="001012D1" w:rsidP="00FB3B1C">
      <w:pPr>
        <w:pStyle w:val="Heading2"/>
        <w:numPr>
          <w:ilvl w:val="1"/>
          <w:numId w:val="8"/>
        </w:numPr>
      </w:pPr>
      <w:bookmarkStart w:id="340" w:name="_Toc348253001"/>
      <w:r>
        <w:t>Related work</w:t>
      </w:r>
      <w:bookmarkEnd w:id="340"/>
    </w:p>
    <w:p w:rsidR="000D5C0F" w:rsidRPr="00035D1A" w:rsidRDefault="000D5C0F" w:rsidP="008D50D1">
      <w:pPr>
        <w:pStyle w:val="Heading3"/>
        <w:numPr>
          <w:ilvl w:val="2"/>
          <w:numId w:val="8"/>
        </w:numPr>
      </w:pPr>
      <w:bookmarkStart w:id="341" w:name="_Toc348253002"/>
      <w:r w:rsidRPr="00035D1A">
        <w:t>Generic Semantic-based Framework</w:t>
      </w:r>
      <w:bookmarkEnd w:id="341"/>
      <w:r w:rsidR="00035D1A">
        <w:t xml:space="preserve"> </w:t>
      </w:r>
    </w:p>
    <w:p w:rsidR="00CB7E74" w:rsidRDefault="000D5C0F" w:rsidP="006F47B8">
      <w:pPr>
        <w:spacing w:after="0"/>
        <w:jc w:val="both"/>
        <w:rPr>
          <w:ins w:id="342" w:author="Tsvika Kuflik" w:date="2013-01-16T06:32:00Z"/>
        </w:rPr>
      </w:pPr>
      <w:commentRangeStart w:id="343"/>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ins w:id="344" w:author="oz" w:date="2013-01-30T18:43:00Z">
        <w:r w:rsidR="006F47B8">
          <w:t>s</w:t>
        </w:r>
      </w:ins>
      <w:r>
        <w:t xml:space="preserve"> for mapping </w:t>
      </w:r>
      <w:del w:id="345" w:author="oz" w:date="2013-01-30T18:43:00Z">
        <w:r w:rsidDel="006F47B8">
          <w:delText>the</w:delText>
        </w:r>
      </w:del>
      <w:r>
        <w:t xml:space="preserve"> connection</w:t>
      </w:r>
      <w:r w:rsidR="0038304F">
        <w:t>s</w:t>
      </w:r>
      <w:r>
        <w:t xml:space="preserve"> between</w:t>
      </w:r>
      <w:r w:rsidR="0038304F">
        <w:t xml:space="preserve"> t</w:t>
      </w:r>
      <w:del w:id="346" w:author="oz" w:date="2013-01-30T18:43:00Z">
        <w:r w:rsidR="0038304F" w:rsidDel="006F47B8">
          <w:delText>he</w:delText>
        </w:r>
        <w:r w:rsidDel="006F47B8">
          <w:delText xml:space="preserve"> </w:delText>
        </w:r>
        <w:r w:rsidR="0038304F" w:rsidDel="006F47B8">
          <w:delText xml:space="preserve">two </w:delText>
        </w:r>
        <w:r w:rsidDel="006F47B8">
          <w:delText xml:space="preserve"> domain</w:delText>
        </w:r>
        <w:r w:rsidR="0038304F" w:rsidDel="006F47B8">
          <w:delText>s</w:delText>
        </w:r>
      </w:del>
      <w:r w:rsidR="0038304F">
        <w:t xml:space="preserve"> </w:t>
      </w:r>
      <w:del w:id="347" w:author="oz" w:date="2013-01-30T18:43:00Z">
        <w:r w:rsidR="0038304F" w:rsidDel="006F47B8">
          <w:delText>(</w:delText>
        </w:r>
      </w:del>
      <w:r w:rsidR="0038304F">
        <w:t>music and locations</w:t>
      </w:r>
      <w:ins w:id="348" w:author="oz" w:date="2013-01-30T18:43:00Z">
        <w:r w:rsidR="006F47B8">
          <w:t xml:space="preserve"> domains</w:t>
        </w:r>
      </w:ins>
      <w:del w:id="349" w:author="oz" w:date="2013-01-30T18:43:00Z">
        <w:r w:rsidR="0038304F" w:rsidDel="006F47B8">
          <w:delText>)</w:delText>
        </w:r>
      </w:del>
      <w:r>
        <w:t xml:space="preserve"> </w:t>
      </w:r>
      <w:ins w:id="350" w:author="oz" w:date="2013-01-30T18:44:00Z">
        <w:r w:rsidR="006F47B8">
          <w:t xml:space="preserve">. </w:t>
        </w:r>
      </w:ins>
      <w:del w:id="351" w:author="oz" w:date="2013-01-30T18:44:00Z">
        <w:r w:rsidDel="006F47B8">
          <w:delText xml:space="preserve">and </w:delText>
        </w:r>
      </w:del>
      <w:ins w:id="352" w:author="oz" w:date="2013-01-30T18:44:00Z">
        <w:r w:rsidR="006F47B8">
          <w:t xml:space="preserve"> </w:t>
        </w:r>
      </w:ins>
      <w:del w:id="353"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proofErr w:type="gramStart"/>
      <w:r>
        <w:t>this</w:t>
      </w:r>
      <w:proofErr w:type="gramEnd"/>
      <w:r>
        <w:t xml:space="preserve">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343"/>
      <w:r w:rsidR="00DC08F5">
        <w:rPr>
          <w:rStyle w:val="CommentReference"/>
        </w:rPr>
        <w:commentReference w:id="343"/>
      </w:r>
    </w:p>
    <w:p w:rsidR="000D5C0F" w:rsidRDefault="00DC08F5" w:rsidP="003F1AF2">
      <w:pPr>
        <w:ind w:firstLine="142"/>
        <w:jc w:val="both"/>
      </w:pPr>
      <w:r>
        <w:t xml:space="preserve">In </w:t>
      </w:r>
      <w:r w:rsidR="000D5C0F">
        <w:t xml:space="preserve">their system they used </w:t>
      </w:r>
      <w:del w:id="354" w:author="oz" w:date="2013-01-27T07:51:00Z">
        <w:r w:rsidR="000D5C0F" w:rsidDel="003F1AF2">
          <w:delText xml:space="preserve"> </w:delText>
        </w:r>
      </w:del>
      <w:del w:id="355" w:author="oz" w:date="2013-01-30T18:45:00Z">
        <w:r w:rsidR="000D5C0F" w:rsidRPr="00090146" w:rsidDel="006F47B8">
          <w:delText>DBpedia</w:delText>
        </w:r>
        <w:r w:rsidR="000D5C0F" w:rsidDel="006F47B8">
          <w:delText xml:space="preserve">  as</w:delText>
        </w:r>
      </w:del>
      <w:proofErr w:type="spellStart"/>
      <w:ins w:id="356" w:author="oz" w:date="2013-01-30T18:45:00Z">
        <w:r w:rsidR="006F47B8" w:rsidRPr="00090146">
          <w:t>DBpedia</w:t>
        </w:r>
        <w:proofErr w:type="spellEnd"/>
        <w:r w:rsidR="006F47B8">
          <w:t xml:space="preserve"> as</w:t>
        </w:r>
      </w:ins>
      <w:r w:rsidR="000D5C0F">
        <w:t xml:space="preserve"> the database source.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r w:rsidR="00242598">
        <w:t>.</w:t>
      </w:r>
      <w:r w:rsidR="000D5C0F">
        <w:t xml:space="preserve"> </w:t>
      </w:r>
      <w:r w:rsidR="00242598">
        <w:t>T</w:t>
      </w:r>
      <w:r w:rsidR="000D5C0F">
        <w:t xml:space="preserve">he main problem with that experience is </w:t>
      </w:r>
      <w:r w:rsidR="00242598">
        <w:t xml:space="preserve">that </w:t>
      </w:r>
      <w:proofErr w:type="spellStart"/>
      <w:r w:rsidR="000D5C0F">
        <w:t>DBpedia</w:t>
      </w:r>
      <w:proofErr w:type="spellEnd"/>
      <w:r w:rsidR="000D5C0F">
        <w:t xml:space="preserve"> is not updated </w:t>
      </w:r>
      <w:r w:rsidR="003D0100">
        <w:t>daily.</w:t>
      </w:r>
      <w:r w:rsidR="000D5C0F">
        <w:t xml:space="preserve">  </w:t>
      </w:r>
    </w:p>
    <w:p w:rsidR="006953D1" w:rsidRDefault="006953D1" w:rsidP="0088330D">
      <w:pPr>
        <w:pStyle w:val="Heading3"/>
        <w:numPr>
          <w:ilvl w:val="2"/>
          <w:numId w:val="8"/>
        </w:numPr>
        <w:rPr>
          <w:noProof/>
        </w:rPr>
      </w:pPr>
      <w:bookmarkStart w:id="357" w:name="_Toc348253003"/>
      <w:r w:rsidRPr="006953D1">
        <w:rPr>
          <w:noProof/>
        </w:rPr>
        <w:t>Taste Fabric of Social Networks</w:t>
      </w:r>
      <w:bookmarkEnd w:id="357"/>
    </w:p>
    <w:p w:rsidR="00CB7E74" w:rsidRDefault="006A3278" w:rsidP="003B70AA">
      <w:pPr>
        <w:jc w:val="both"/>
      </w:pPr>
      <w:r w:rsidRPr="006E0BF1">
        <w:t>Liu</w:t>
      </w:r>
      <w:proofErr w:type="gramStart"/>
      <w:r w:rsidR="00CB7E74">
        <w:t>,</w:t>
      </w:r>
      <w:r>
        <w:t xml:space="preserve"> </w:t>
      </w:r>
      <w:r w:rsidRPr="006E0BF1">
        <w:t xml:space="preserve"> </w:t>
      </w:r>
      <w:r w:rsidR="00CB7E74">
        <w:t>et</w:t>
      </w:r>
      <w:proofErr w:type="gramEnd"/>
      <w:r w:rsidR="00CB7E74">
        <w:t>. al.</w:t>
      </w:r>
      <w:r w:rsidRPr="006A3278">
        <w:t xml:space="preserve"> </w:t>
      </w:r>
      <w:r>
        <w:t>[2006]</w:t>
      </w:r>
      <w:r w:rsidRPr="006A3278">
        <w:t xml:space="preserve"> </w:t>
      </w:r>
      <w:r>
        <w:t xml:space="preserve">mined 100,000 social network </w:t>
      </w:r>
      <w:del w:id="358" w:author="oz" w:date="2013-01-27T18:48:00Z">
        <w:r w:rsidDel="00804B05">
          <w:delText>profiles</w:delText>
        </w:r>
        <w:r w:rsidR="00966D63" w:rsidDel="00804B05">
          <w:delText xml:space="preserve"> </w:delText>
        </w:r>
        <w:r w:rsidDel="00804B05">
          <w:delText>,</w:delText>
        </w:r>
      </w:del>
      <w:ins w:id="359" w:author="oz" w:date="2013-01-27T18:48:00Z">
        <w:r w:rsidR="00804B05">
          <w:t>profiles,</w:t>
        </w:r>
      </w:ins>
      <w:del w:id="360" w:author="oz" w:date="2013-02-03T08:29:00Z">
        <w:r w:rsidR="00D8430F" w:rsidRPr="00D8430F" w:rsidDel="00F944D4">
          <w:delText xml:space="preserve"> </w:delText>
        </w:r>
        <w:r w:rsidR="00D8430F" w:rsidDel="00F944D4">
          <w:delText>by</w:delText>
        </w:r>
      </w:del>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361" w:author="oz" w:date="2013-01-30T18:47:00Z">
        <w:r w:rsidR="00966D63" w:rsidDel="00F272AE">
          <w:delText xml:space="preserve">and </w:delText>
        </w:r>
      </w:del>
      <w:del w:id="362" w:author="Tsvika Kuflik" w:date="2013-01-16T06:34:00Z">
        <w:r w:rsidR="00D8430F" w:rsidDel="00DC08F5">
          <w:delText xml:space="preserve"> </w:delText>
        </w:r>
      </w:del>
      <w:del w:id="363" w:author="oz" w:date="2013-01-30T18:47:00Z">
        <w:r w:rsidDel="00F272AE">
          <w:delText>infer semantic fabric of ta</w:delText>
        </w:r>
        <w:r w:rsidR="00D8430F" w:rsidDel="00F272AE">
          <w:delText>ste</w:delText>
        </w:r>
      </w:del>
      <w:r w:rsidR="00D8430F">
        <w:t>.</w:t>
      </w:r>
      <w:ins w:id="364" w:author="oz" w:date="2013-01-31T18:59:00Z">
        <w:r w:rsidR="00A91611">
          <w:t xml:space="preserve"> </w:t>
        </w:r>
      </w:ins>
      <w:ins w:id="365" w:author="oz" w:date="2013-02-03T08:31:00Z">
        <w:r w:rsidR="00F944D4">
          <w:t>Liu</w:t>
        </w:r>
      </w:ins>
      <w:commentRangeStart w:id="366"/>
      <w:del w:id="367" w:author="oz" w:date="2013-01-30T18:47:00Z">
        <w:r w:rsidR="00D8430F" w:rsidDel="00F272AE">
          <w:delText xml:space="preserve"> </w:delText>
        </w:r>
      </w:del>
      <w:ins w:id="368" w:author="oz" w:date="2013-02-03T08:31:00Z">
        <w:r w:rsidR="00F944D4">
          <w:t xml:space="preserve"> </w:t>
        </w:r>
      </w:ins>
      <w:r w:rsidR="00D8430F">
        <w:t>examined ways</w:t>
      </w:r>
      <w:ins w:id="369" w:author="oz" w:date="2013-02-03T08:35:00Z">
        <w:r w:rsidR="00F944D4">
          <w:t xml:space="preserve"> for understanding</w:t>
        </w:r>
      </w:ins>
      <w:ins w:id="370" w:author="oz" w:date="2013-02-03T08:39:00Z">
        <w:r w:rsidR="00073B1B">
          <w:t xml:space="preserve"> users tastes</w:t>
        </w:r>
      </w:ins>
      <w:ins w:id="371" w:author="oz" w:date="2013-02-03T08:40:00Z">
        <w:r w:rsidR="00073B1B">
          <w:t xml:space="preserve"> </w:t>
        </w:r>
      </w:ins>
      <w:ins w:id="372" w:author="oz" w:date="2013-02-03T08:42:00Z">
        <w:r w:rsidR="00073B1B">
          <w:t xml:space="preserve">and to create </w:t>
        </w:r>
      </w:ins>
      <w:ins w:id="373" w:author="oz" w:date="2013-02-03T08:43:00Z">
        <w:r w:rsidR="00073B1B" w:rsidRPr="006A3278">
          <w:t>semantically flexible user representations</w:t>
        </w:r>
        <w:r w:rsidR="00073B1B">
          <w:t xml:space="preserve"> </w:t>
        </w:r>
      </w:ins>
      <w:ins w:id="374" w:author="oz" w:date="2013-02-03T08:45:00Z">
        <w:r w:rsidR="00073B1B">
          <w:t>.</w:t>
        </w:r>
      </w:ins>
      <w:ins w:id="375" w:author="oz" w:date="2013-02-03T08:43:00Z">
        <w:r w:rsidR="00073B1B">
          <w:t>h</w:t>
        </w:r>
      </w:ins>
      <w:ins w:id="376" w:author="oz" w:date="2013-02-03T08:44:00Z">
        <w:r w:rsidR="00073B1B">
          <w:t>is</w:t>
        </w:r>
      </w:ins>
      <w:ins w:id="377" w:author="oz" w:date="2013-02-03T08:43:00Z">
        <w:r w:rsidR="00073B1B">
          <w:t xml:space="preserve"> </w:t>
        </w:r>
      </w:ins>
      <w:ins w:id="378" w:author="oz" w:date="2013-02-03T08:44:00Z">
        <w:r w:rsidR="00073B1B">
          <w:t>recommendation</w:t>
        </w:r>
      </w:ins>
      <w:ins w:id="379" w:author="oz" w:date="2013-02-03T08:45:00Z">
        <w:r w:rsidR="00073B1B">
          <w:t xml:space="preserve"> system </w:t>
        </w:r>
      </w:ins>
      <w:ins w:id="380" w:author="oz" w:date="2013-02-03T08:43:00Z">
        <w:r w:rsidR="00073B1B">
          <w:t xml:space="preserve"> </w:t>
        </w:r>
      </w:ins>
      <w:ins w:id="381" w:author="oz" w:date="2013-02-03T08:44:00Z">
        <w:r w:rsidR="00073B1B">
          <w:t>was</w:t>
        </w:r>
      </w:ins>
      <w:ins w:id="382" w:author="oz" w:date="2013-02-03T08:45:00Z">
        <w:r w:rsidR="00073B1B">
          <w:t xml:space="preserve"> </w:t>
        </w:r>
        <w:r w:rsidR="00073B1B" w:rsidRPr="006A3278">
          <w:t>cross-domain</w:t>
        </w:r>
        <w:r w:rsidR="00073B1B">
          <w:t xml:space="preserve"> and</w:t>
        </w:r>
      </w:ins>
      <w:ins w:id="383" w:author="oz" w:date="2013-02-03T08:44:00Z">
        <w:r w:rsidR="00073B1B">
          <w:t xml:space="preserve"> base</w:t>
        </w:r>
      </w:ins>
      <w:ins w:id="384" w:author="oz" w:date="2013-02-03T08:45:00Z">
        <w:r w:rsidR="00073B1B">
          <w:t>d</w:t>
        </w:r>
      </w:ins>
      <w:ins w:id="385" w:author="oz" w:date="2013-02-03T08:44:00Z">
        <w:r w:rsidR="00073B1B">
          <w:t xml:space="preserve"> on users tastes  </w:t>
        </w:r>
      </w:ins>
      <w:del w:id="386" w:author="oz" w:date="2013-02-03T08:40:00Z">
        <w:r w:rsidR="00D8430F" w:rsidDel="00073B1B">
          <w:delText xml:space="preserve"> </w:delText>
        </w:r>
      </w:del>
      <w:del w:id="387" w:author="oz" w:date="2013-01-31T18:59:00Z">
        <w:r w:rsidR="00D8430F" w:rsidDel="00A91611">
          <w:delText>in</w:delText>
        </w:r>
      </w:del>
      <w:del w:id="388" w:author="oz" w:date="2013-02-03T08:40:00Z">
        <w:r w:rsidR="00D8430F" w:rsidDel="00073B1B">
          <w:delText xml:space="preserve"> </w:delText>
        </w:r>
      </w:del>
      <w:del w:id="389" w:author="oz" w:date="2013-01-31T19:00:00Z">
        <w:r w:rsidR="00D8430F" w:rsidDel="00A91611">
          <w:delText>which the performance of</w:delText>
        </w:r>
      </w:del>
      <w:del w:id="390" w:author="oz" w:date="2013-02-03T08:40:00Z">
        <w:r w:rsidR="00D8430F" w:rsidDel="00073B1B">
          <w:delText xml:space="preserve"> tastes constitutes</w:delText>
        </w:r>
      </w:del>
      <w:ins w:id="391" w:author="oz" w:date="2013-02-03T08:40:00Z">
        <w:r w:rsidR="00073B1B">
          <w:t>by constitute</w:t>
        </w:r>
      </w:ins>
      <w:r w:rsidR="00D8430F">
        <w:t xml:space="preserve"> </w:t>
      </w:r>
      <w:del w:id="392" w:author="oz" w:date="2013-02-10T07:19:00Z">
        <w:r w:rsidR="00D8430F" w:rsidDel="003B70AA">
          <w:delText>a</w:delText>
        </w:r>
      </w:del>
      <w:ins w:id="393" w:author="oz" w:date="2013-02-10T07:19:00Z">
        <w:r w:rsidR="003B70AA">
          <w:t>an</w:t>
        </w:r>
      </w:ins>
      <w:del w:id="394" w:author="oz" w:date="2013-02-10T07:19:00Z">
        <w:r w:rsidR="00D8430F" w:rsidDel="00B34282">
          <w:delText>n</w:delText>
        </w:r>
      </w:del>
      <w:r w:rsidR="00D8430F">
        <w:t xml:space="preserve"> alternate network structure which they call a ‘‘taste fabric.” </w:t>
      </w:r>
      <w:r>
        <w:t xml:space="preserve">this effort had </w:t>
      </w:r>
      <w:r w:rsidR="004B5411">
        <w:t xml:space="preserve">help </w:t>
      </w:r>
      <w:ins w:id="395" w:author="oz" w:date="2013-02-03T08:46:00Z">
        <w:r w:rsidR="00073B1B">
          <w:t xml:space="preserve">to understand the </w:t>
        </w:r>
      </w:ins>
      <w:del w:id="396" w:author="oz" w:date="2013-02-03T08:46:00Z">
        <w:r w:rsidR="004B5411" w:rsidDel="00073B1B">
          <w:delText>the</w:delText>
        </w:r>
        <w:r w:rsidDel="00073B1B">
          <w:delText xml:space="preserve"> creation </w:delText>
        </w:r>
        <w:r w:rsidRPr="006A3278" w:rsidDel="00073B1B">
          <w:delText>of</w:delText>
        </w:r>
      </w:del>
      <w:del w:id="397" w:author="oz" w:date="2013-02-03T08:43:00Z">
        <w:r w:rsidRPr="006A3278" w:rsidDel="00073B1B">
          <w:delText xml:space="preserve"> semantically flexible user representations</w:delText>
        </w:r>
      </w:del>
      <w:del w:id="398" w:author="oz" w:date="2013-02-10T07:19:00Z">
        <w:r w:rsidRPr="006A3278" w:rsidDel="003B70AA">
          <w:delText>,</w:delText>
        </w:r>
      </w:del>
      <w:r w:rsidRPr="006A3278">
        <w:t xml:space="preserve"> </w:t>
      </w:r>
      <w:del w:id="399" w:author="oz" w:date="2013-02-03T08:44:00Z">
        <w:r w:rsidRPr="006A3278" w:rsidDel="00073B1B">
          <w:delText xml:space="preserve">cross-domain </w:delText>
        </w:r>
      </w:del>
      <w:del w:id="400" w:author="oz" w:date="2013-02-03T08:46:00Z">
        <w:r w:rsidRPr="006A3278" w:rsidDel="00073B1B">
          <w:delText xml:space="preserve">taste-based recommendation, and the </w:delText>
        </w:r>
      </w:del>
      <w:r w:rsidRPr="006A3278">
        <w:t>computation</w:t>
      </w:r>
      <w:r w:rsidR="00D8430F">
        <w:t xml:space="preserve"> </w:t>
      </w:r>
      <w:r w:rsidR="00D8430F" w:rsidRPr="00D8430F">
        <w:t xml:space="preserve">of taste-similarity between </w:t>
      </w:r>
      <w:r w:rsidR="004B5411" w:rsidRPr="00D8430F">
        <w:t>people</w:t>
      </w:r>
      <w:r w:rsidR="004B5411">
        <w:t>.</w:t>
      </w:r>
      <w:commentRangeEnd w:id="366"/>
      <w:r w:rsidR="00DC08F5">
        <w:rPr>
          <w:rStyle w:val="CommentReference"/>
        </w:rPr>
        <w:commentReference w:id="366"/>
      </w:r>
    </w:p>
    <w:p w:rsidR="008A45E2" w:rsidRDefault="008A45E2">
      <w:pPr>
        <w:pStyle w:val="Heading3"/>
        <w:numPr>
          <w:ilvl w:val="2"/>
          <w:numId w:val="8"/>
        </w:numPr>
      </w:pPr>
      <w:r>
        <w:t xml:space="preserve"> </w:t>
      </w:r>
      <w:bookmarkStart w:id="401" w:name="_Toc348253004"/>
      <w:r>
        <w:t>Network Profiles as Taste Performances</w:t>
      </w:r>
      <w:bookmarkEnd w:id="401"/>
      <w:r>
        <w:tab/>
      </w:r>
    </w:p>
    <w:p w:rsidR="00CB7E74" w:rsidRDefault="008A45E2" w:rsidP="00087E75">
      <w:pPr>
        <w:jc w:val="both"/>
        <w:pPrChange w:id="402" w:author="oz" w:date="2013-01-30T18:51:00Z">
          <w:pPr/>
        </w:pPrChange>
      </w:pPr>
      <w:commentRangeStart w:id="403"/>
      <w:r>
        <w:t xml:space="preserve">Another </w:t>
      </w:r>
      <w:r w:rsidR="00D33AD2">
        <w:t xml:space="preserve">research </w:t>
      </w:r>
      <w:r>
        <w:t>perform by Liu</w:t>
      </w:r>
      <w:r w:rsidR="00DC08F5">
        <w:t xml:space="preserve"> et al. [</w:t>
      </w:r>
      <w:r w:rsidR="00AB69AB">
        <w:t>2007]</w:t>
      </w:r>
      <w:r>
        <w:t xml:space="preserve"> was to </w:t>
      </w:r>
      <w:ins w:id="404" w:author="oz" w:date="2013-01-30T18:50:00Z">
        <w:r w:rsidR="00087E75">
          <w:t xml:space="preserve">increase  </w:t>
        </w:r>
      </w:ins>
      <w:del w:id="405" w:author="oz" w:date="2013-01-30T18:50:00Z">
        <w:r w:rsidDel="00087E75">
          <w:delText>bett</w:delText>
        </w:r>
      </w:del>
      <w:del w:id="406" w:author="oz" w:date="2013-01-30T18:49:00Z">
        <w:r w:rsidDel="00087E75">
          <w:delText>er</w:delText>
        </w:r>
      </w:del>
      <w:r>
        <w:t xml:space="preserve"> understand</w:t>
      </w:r>
      <w:ins w:id="407" w:author="oz" w:date="2013-01-30T18:50:00Z">
        <w:r w:rsidR="00087E75">
          <w:t>ing of</w:t>
        </w:r>
      </w:ins>
      <w:r>
        <w:t xml:space="preserve"> user taste</w:t>
      </w:r>
      <w:r w:rsidR="00D33AD2">
        <w:t xml:space="preserve"> performances</w:t>
      </w:r>
      <w:del w:id="408" w:author="oz" w:date="2013-01-30T18:50:00Z">
        <w:r w:rsidDel="00087E75">
          <w:delText>,</w:delText>
        </w:r>
      </w:del>
      <w:ins w:id="409" w:author="oz" w:date="2013-01-30T18:50:00Z">
        <w:r w:rsidR="00087E75">
          <w:t xml:space="preserve"> by </w:t>
        </w:r>
      </w:ins>
      <w:del w:id="410" w:author="oz" w:date="2013-01-30T18:50:00Z">
        <w:r w:rsidR="00AB69AB" w:rsidDel="00087E75">
          <w:delText xml:space="preserve"> </w:delText>
        </w:r>
      </w:del>
      <w:r w:rsidR="009E3DAB">
        <w:t xml:space="preserve">using </w:t>
      </w:r>
      <w:r w:rsidR="009E3DAB" w:rsidRPr="009E3DAB">
        <w:t>semiotic framework</w:t>
      </w:r>
      <w:ins w:id="411" w:author="oz" w:date="2013-01-30T18:50:00Z">
        <w:r w:rsidR="00087E75">
          <w:t>.</w:t>
        </w:r>
      </w:ins>
      <w:ins w:id="412" w:author="oz" w:date="2013-01-30T18:51:00Z">
        <w:r w:rsidR="00087E75">
          <w:t xml:space="preserve"> </w:t>
        </w:r>
      </w:ins>
      <w:del w:id="413" w:author="oz" w:date="2013-01-30T18:51:00Z">
        <w:r w:rsidR="009E3DAB" w:rsidDel="00087E75">
          <w:delText xml:space="preserve">  </w:delText>
        </w:r>
      </w:del>
      <w:del w:id="414" w:author="oz" w:date="2013-02-03T08:48:00Z">
        <w:r w:rsidR="009E3DAB" w:rsidDel="002F3F50">
          <w:delText>interest</w:delText>
        </w:r>
      </w:del>
      <w:proofErr w:type="gramStart"/>
      <w:ins w:id="415" w:author="oz" w:date="2013-02-03T08:48:00Z">
        <w:r w:rsidR="002F3F50">
          <w:t>interest</w:t>
        </w:r>
      </w:ins>
      <w:proofErr w:type="gramEnd"/>
      <w:r w:rsidR="009E3DAB">
        <w:t xml:space="preserve"> tokens are been analyze</w:t>
      </w:r>
      <w:ins w:id="416" w:author="Tsvika Kuflik" w:date="2013-01-16T06:35:00Z">
        <w:r w:rsidR="00DC08F5">
          <w:t>d</w:t>
        </w:r>
      </w:ins>
      <w:r w:rsidR="009E3DAB">
        <w:t xml:space="preserve"> when socioeconomic and aesthetic influences on taste are considered, he based a </w:t>
      </w:r>
      <w:r w:rsidR="009E3DAB" w:rsidRPr="009E3DAB">
        <w:t>theory</w:t>
      </w:r>
      <w:r w:rsidR="009E3DAB">
        <w:t xml:space="preserve"> to sort taste </w:t>
      </w:r>
      <w:r w:rsidR="009E3DAB" w:rsidRPr="009E3DAB">
        <w:t>statements</w:t>
      </w:r>
      <w:r w:rsidR="009E3DAB">
        <w:t xml:space="preserve"> to 4 types: </w:t>
      </w:r>
      <w:r w:rsidR="009E3DAB" w:rsidRPr="009E3DAB">
        <w:t>prestige, differentiation, authenticity, and theatrical</w:t>
      </w:r>
      <w:r w:rsidR="009E3DAB">
        <w:t xml:space="preserve"> </w:t>
      </w:r>
      <w:r w:rsidR="009E3DAB" w:rsidRPr="009E3DAB">
        <w:t>persona</w:t>
      </w:r>
      <w:r w:rsidR="00D33AD2">
        <w:t xml:space="preserve">. </w:t>
      </w:r>
      <w:del w:id="417" w:author="oz" w:date="2013-01-31T19:04:00Z">
        <w:r w:rsidR="009E3DAB" w:rsidDel="00BF058A">
          <w:delText>by</w:delText>
        </w:r>
      </w:del>
      <w:ins w:id="418" w:author="oz" w:date="2013-01-31T19:04:00Z">
        <w:r w:rsidR="00BF058A">
          <w:t>By</w:t>
        </w:r>
      </w:ins>
      <w:r w:rsidR="009E3DAB">
        <w:t xml:space="preserve"> </w:t>
      </w:r>
      <w:r w:rsidR="009E3DAB" w:rsidRPr="009E3DAB">
        <w:t xml:space="preserve">analysis of 127,477 profiles collected from the MySpace </w:t>
      </w:r>
      <w:r w:rsidR="009E3DAB">
        <w:t xml:space="preserve">SN. He </w:t>
      </w:r>
      <w:r w:rsidR="003516C8">
        <w:t xml:space="preserve">founded </w:t>
      </w:r>
      <w:r w:rsidR="003516C8" w:rsidRPr="003516C8">
        <w:t>statistical evidence for prestige and differentiation</w:t>
      </w:r>
      <w:r w:rsidR="003516C8">
        <w:t xml:space="preserve"> that are </w:t>
      </w:r>
      <w:r w:rsidR="003516C8" w:rsidRPr="003516C8">
        <w:t>unique</w:t>
      </w:r>
      <w:r w:rsidR="003516C8">
        <w:t xml:space="preserve"> </w:t>
      </w:r>
      <w:r w:rsidR="00D33AD2">
        <w:t xml:space="preserve">for MySpace </w:t>
      </w:r>
      <w:r w:rsidR="00D33AD2" w:rsidRPr="00D33AD2">
        <w:t>community</w:t>
      </w:r>
      <w:r w:rsidR="00D33AD2">
        <w:t>.</w:t>
      </w:r>
      <w:commentRangeEnd w:id="403"/>
      <w:r w:rsidR="00DC08F5">
        <w:rPr>
          <w:rStyle w:val="CommentReference"/>
        </w:rPr>
        <w:commentReference w:id="403"/>
      </w:r>
    </w:p>
    <w:p w:rsidR="003172F4" w:rsidRDefault="002E13B4">
      <w:pPr>
        <w:pStyle w:val="Heading3"/>
        <w:numPr>
          <w:ilvl w:val="2"/>
          <w:numId w:val="8"/>
        </w:numPr>
      </w:pPr>
      <w:bookmarkStart w:id="419" w:name="_Toc348253005"/>
      <w:r>
        <w:t>O</w:t>
      </w:r>
      <w:r w:rsidR="003172F4">
        <w:t>n the Social Web</w:t>
      </w:r>
      <w:bookmarkEnd w:id="419"/>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420" w:name="_Toc341726147"/>
      <w:bookmarkStart w:id="421" w:name="_Toc341797975"/>
      <w:bookmarkStart w:id="422" w:name="_Toc341800575"/>
      <w:bookmarkStart w:id="423" w:name="_Toc341726148"/>
      <w:bookmarkStart w:id="424" w:name="_Toc341797976"/>
      <w:bookmarkStart w:id="425" w:name="_Toc341800576"/>
      <w:bookmarkStart w:id="426" w:name="_Toc341726149"/>
      <w:bookmarkStart w:id="427" w:name="_Toc341797977"/>
      <w:bookmarkStart w:id="428" w:name="_Toc341800577"/>
      <w:bookmarkStart w:id="429" w:name="_Toc341726150"/>
      <w:bookmarkStart w:id="430" w:name="_Toc341797978"/>
      <w:bookmarkStart w:id="431" w:name="_Toc341800578"/>
      <w:bookmarkStart w:id="432" w:name="_Toc341726151"/>
      <w:bookmarkStart w:id="433" w:name="_Toc341797979"/>
      <w:bookmarkStart w:id="434" w:name="_Toc341800579"/>
      <w:bookmarkStart w:id="435" w:name="_Toc341726152"/>
      <w:bookmarkStart w:id="436" w:name="_Toc341797980"/>
      <w:bookmarkStart w:id="437" w:name="_Toc341800580"/>
      <w:bookmarkStart w:id="438" w:name="_Toc341800582"/>
      <w:bookmarkStart w:id="439" w:name="_Toc341800583"/>
      <w:bookmarkStart w:id="440" w:name="_Toc341800584"/>
      <w:bookmarkStart w:id="441" w:name="_Toc348253006"/>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t>Summery</w:t>
      </w:r>
      <w:bookmarkEnd w:id="441"/>
      <w:r>
        <w:t xml:space="preserve"> </w:t>
      </w:r>
    </w:p>
    <w:p w:rsidR="00CC6019" w:rsidRDefault="00093FE2" w:rsidP="006F47B8">
      <w:pPr>
        <w:pStyle w:val="NoSpacing"/>
        <w:jc w:val="both"/>
      </w:pPr>
      <w:r>
        <w:t>Recommendation</w:t>
      </w:r>
      <w:r w:rsidR="00825756">
        <w:t xml:space="preserve"> system</w:t>
      </w:r>
      <w:r>
        <w:t>s</w:t>
      </w:r>
      <w:r w:rsidR="00C67F19">
        <w:t xml:space="preserve"> use common people knowledge about items in an information domain to help people choose other items. </w:t>
      </w:r>
      <w:r w:rsidR="009D0C58">
        <w:t xml:space="preserve">The Major barriers of </w:t>
      </w:r>
      <w:r w:rsidR="009D0C58" w:rsidRPr="006E0BF1">
        <w:t>recommender system</w:t>
      </w:r>
      <w:r w:rsidR="009D0C58">
        <w:t>s</w:t>
      </w:r>
      <w:r w:rsidR="009D0C58" w:rsidRPr="006E0BF1">
        <w:t xml:space="preserve"> </w:t>
      </w:r>
      <w:r w:rsidR="00DC08F5">
        <w:t xml:space="preserve">are </w:t>
      </w:r>
      <w:r w:rsidR="00DC08F5">
        <w:lastRenderedPageBreak/>
        <w:t xml:space="preserve">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del w:id="442" w:author="oz" w:date="2013-01-28T19:41:00Z">
        <w:r w:rsidR="00DC08F5" w:rsidDel="00C12B9C">
          <w:delText>and</w:delText>
        </w:r>
        <w:r w:rsidR="009D0C58" w:rsidDel="00C12B9C">
          <w:delText xml:space="preserve"> in</w:delText>
        </w:r>
      </w:del>
      <w:ins w:id="443" w:author="oz" w:date="2013-01-28T19:41:00Z">
        <w:r w:rsidR="00C12B9C">
          <w:t>with</w:t>
        </w:r>
      </w:ins>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8B0F68">
        <w:t xml:space="preserve">Common user at the World Wide Web </w:t>
      </w:r>
      <w:r w:rsidR="00DC08F5">
        <w:t xml:space="preserve">has </w:t>
      </w:r>
      <w:r w:rsidR="008B0F68">
        <w:t xml:space="preserve">different context throw several domain </w:t>
      </w:r>
      <w:r w:rsidR="008B0F68" w:rsidRPr="008B0F68">
        <w:t>which</w:t>
      </w:r>
      <w:r w:rsidR="008B0F68">
        <w:t xml:space="preserve"> create user duplicated information</w:t>
      </w:r>
      <w:r w:rsidR="00CB4009">
        <w:t>,</w:t>
      </w:r>
      <w:r w:rsidR="008B0F68">
        <w:t xml:space="preserve"> </w:t>
      </w:r>
      <w:r w:rsidR="00CB4009">
        <w:t xml:space="preserve">data that was exist in one domain will not reflect on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understand this problem </w:t>
      </w:r>
      <w:r w:rsidR="00840ACB">
        <w:t xml:space="preserve">and </w:t>
      </w:r>
      <w:r w:rsidR="00840ACB" w:rsidRPr="00840ACB">
        <w:t>propose</w:t>
      </w:r>
      <w:r w:rsidR="00840ACB">
        <w:t xml:space="preserve"> </w:t>
      </w:r>
      <w:r w:rsidR="00840ACB" w:rsidRPr="00840ACB">
        <w:t>general framework</w:t>
      </w:r>
      <w:r w:rsidR="00840ACB">
        <w:t xml:space="preserve"> for enhancing the accuracy of user modeling in recommender systems</w:t>
      </w:r>
      <w:r w:rsidR="00713D60">
        <w:t xml:space="preserve">, he </w:t>
      </w:r>
      <w:r w:rsidR="00713D60" w:rsidRPr="00713D60">
        <w:t>suggest</w:t>
      </w:r>
      <w:r w:rsidR="00713D60">
        <w:t xml:space="preserve"> </w:t>
      </w:r>
      <w:r w:rsidR="00713D60" w:rsidRPr="00713D60">
        <w:t>user models mediation</w:t>
      </w:r>
      <w:r w:rsidR="00713D60">
        <w:t xml:space="preserve"> </w:t>
      </w:r>
      <w:r w:rsidR="00713D60" w:rsidRPr="00713D60">
        <w:t>process</w:t>
      </w:r>
      <w:r w:rsidR="00713D60">
        <w:t xml:space="preserve"> </w:t>
      </w:r>
      <w:r w:rsidR="007217E9">
        <w:t>that will be cross-user, cross-item, cross-context and cross-</w:t>
      </w:r>
      <w:r w:rsidR="00333D5F">
        <w:t xml:space="preserve">representation, in his </w:t>
      </w:r>
      <w:r w:rsidR="00333D5F" w:rsidRPr="00333D5F">
        <w:t>research</w:t>
      </w:r>
      <w:r w:rsidR="00645585">
        <w:t xml:space="preserve"> he develop a generic mediation mechanism for integrating user modeling data in a distributed environment. </w:t>
      </w:r>
      <w:r w:rsidR="00754DDB">
        <w:t>He</w:t>
      </w:r>
      <w:r w:rsidR="00645585">
        <w:t xml:space="preserve"> </w:t>
      </w:r>
      <w:r w:rsidR="009F4862">
        <w:t>contribute</w:t>
      </w:r>
      <w:r w:rsidR="00DC08F5">
        <w:t>d</w:t>
      </w:r>
      <w:r w:rsidR="009F4862">
        <w:t xml:space="preserve"> to </w:t>
      </w:r>
      <w:r w:rsidR="00645585">
        <w:t xml:space="preserve">creation of more </w:t>
      </w:r>
      <w:r w:rsidR="00645585" w:rsidRPr="00645585">
        <w:t>accurate</w:t>
      </w:r>
      <w:r w:rsidR="00645585">
        <w:t xml:space="preserve"> user modeling</w:t>
      </w:r>
      <w:r w:rsidR="00754DDB">
        <w:t xml:space="preserve"> that will assist to hybrid recommendation </w:t>
      </w:r>
      <w:r w:rsidR="00754DDB" w:rsidRPr="00754DDB">
        <w:t>technique</w:t>
      </w:r>
      <w:r w:rsidR="00754DDB">
        <w:t>.</w:t>
      </w:r>
      <w:r w:rsidR="00DC08F5">
        <w:t xml:space="preserve"> However, his approach requires the creation of specific “mediating mechanisms” between techniques and domains.</w:t>
      </w:r>
    </w:p>
    <w:p w:rsidR="00E337B9" w:rsidRDefault="00754DDB" w:rsidP="003B70AA">
      <w:pPr>
        <w:ind w:firstLine="142"/>
        <w:jc w:val="both"/>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del w:id="444" w:author="oz" w:date="2013-01-30T18:41:00Z">
        <w:r w:rsidR="009F4862" w:rsidRPr="00086D25" w:rsidDel="006F47B8">
          <w:delText xml:space="preserve">conclusion </w:delText>
        </w:r>
      </w:del>
      <w:ins w:id="445" w:author="oz" w:date="2013-01-30T18:41:00Z">
        <w:r w:rsidR="006F47B8" w:rsidRPr="00086D25">
          <w:t xml:space="preserve">conclusion </w:t>
        </w:r>
      </w:ins>
      <w:del w:id="446" w:author="oz" w:date="2013-01-30T18:41:00Z">
        <w:r w:rsidR="002E13B4" w:rsidRPr="00086D25" w:rsidDel="005670FA">
          <w:delText xml:space="preserve">to </w:delText>
        </w:r>
      </w:del>
      <w:ins w:id="447" w:author="oz" w:date="2013-01-30T18:41:00Z">
        <w:r w:rsidR="005670FA" w:rsidRPr="00086D25">
          <w:t>was to</w:t>
        </w:r>
      </w:ins>
      <w:ins w:id="448" w:author="oz" w:date="2013-01-30T18:40:00Z">
        <w:r w:rsidR="005670FA" w:rsidRPr="00086D25">
          <w:t xml:space="preserve"> </w:t>
        </w:r>
      </w:ins>
      <w:r w:rsidR="003A7444" w:rsidRPr="00086D25">
        <w:t>create</w:t>
      </w:r>
      <w:r w:rsidR="009F4862" w:rsidRPr="00086D25">
        <w:t xml:space="preserve"> cross-domain recommendation</w:t>
      </w:r>
      <w:r w:rsidR="00CA5424" w:rsidRPr="00086D25">
        <w:t xml:space="preserve"> </w:t>
      </w:r>
      <w:r w:rsidR="003A7444" w:rsidRPr="00086D25">
        <w:t>system</w:t>
      </w:r>
      <w:del w:id="449" w:author="oz" w:date="2013-02-03T08:49:00Z">
        <w:r w:rsidR="003A7444" w:rsidRPr="00086D25" w:rsidDel="002F3F50">
          <w:delText xml:space="preserve"> with</w:delText>
        </w:r>
      </w:del>
      <w:ins w:id="450" w:author="oz" w:date="2013-02-03T08:49:00Z">
        <w:r w:rsidR="002F3F50" w:rsidRPr="00086D25">
          <w:t xml:space="preserve"> for representing</w:t>
        </w:r>
      </w:ins>
      <w:r w:rsidR="003A7444" w:rsidRPr="00086D25">
        <w:t xml:space="preserve"> </w:t>
      </w:r>
      <w:r w:rsidR="00CA5424" w:rsidRPr="00086D25">
        <w:t>more accurate user model</w:t>
      </w:r>
      <w:ins w:id="451" w:author="oz" w:date="2013-01-28T19:34:00Z">
        <w:r w:rsidR="005670FA" w:rsidRPr="00086D25">
          <w:t xml:space="preserve"> </w:t>
        </w:r>
      </w:ins>
      <w:ins w:id="452" w:author="oz" w:date="2013-02-03T19:23:00Z">
        <w:r w:rsidR="003B7254" w:rsidRPr="00086D25">
          <w:t xml:space="preserve">which </w:t>
        </w:r>
      </w:ins>
      <w:ins w:id="453" w:author="oz" w:date="2013-01-28T19:34:00Z">
        <w:r w:rsidR="00C12B9C" w:rsidRPr="00086D25">
          <w:t>covers many different domains.</w:t>
        </w:r>
      </w:ins>
      <w:r w:rsidR="00CA5424" w:rsidRPr="00086D25">
        <w:t xml:space="preserve"> </w:t>
      </w:r>
      <w:del w:id="454"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455"/>
        <w:r w:rsidR="002E13B4" w:rsidRPr="00086D25" w:rsidDel="00164798">
          <w:delText>as same</w:delText>
        </w:r>
      </w:del>
      <w:proofErr w:type="gramStart"/>
      <w:ins w:id="456" w:author="oz" w:date="2013-01-28T19:22:00Z">
        <w:r w:rsidR="00164798" w:rsidRPr="00086D25">
          <w:t>with</w:t>
        </w:r>
        <w:proofErr w:type="gramEnd"/>
        <w:r w:rsidR="00164798" w:rsidRPr="00086D25">
          <w:t xml:space="preserve"> the same technique </w:t>
        </w:r>
      </w:ins>
      <w:del w:id="457" w:author="oz" w:date="2013-01-28T19:22:00Z">
        <w:r w:rsidR="002E13B4" w:rsidRPr="00086D25" w:rsidDel="00164798">
          <w:delText xml:space="preserve"> </w:delText>
        </w:r>
      </w:del>
      <w:ins w:id="458" w:author="oz" w:date="2013-01-28T19:23:00Z">
        <w:r w:rsidR="00164798" w:rsidRPr="00086D25">
          <w:t>like</w:t>
        </w:r>
      </w:ins>
      <w:r w:rsidR="002E13B4" w:rsidRPr="00086D25">
        <w:t xml:space="preserve"> </w:t>
      </w:r>
      <w:r w:rsidR="003A7444" w:rsidRPr="00086D25">
        <w:t>Liu</w:t>
      </w:r>
      <w:ins w:id="459" w:author="oz" w:date="2013-01-28T19:23:00Z">
        <w:r w:rsidR="00164798" w:rsidRPr="00086D25">
          <w:t xml:space="preserve"> we can collect user</w:t>
        </w:r>
      </w:ins>
      <w:ins w:id="460" w:author="oz" w:date="2013-02-03T19:23:00Z">
        <w:r w:rsidR="003B7254" w:rsidRPr="00086D25">
          <w:rPr>
            <w:rPrChange w:id="461" w:author="oz" w:date="2013-02-10T07:23:00Z">
              <w:rPr>
                <w:highlight w:val="yellow"/>
              </w:rPr>
            </w:rPrChange>
          </w:rPr>
          <w:t xml:space="preserve"> interest </w:t>
        </w:r>
      </w:ins>
      <w:ins w:id="462" w:author="oz" w:date="2013-01-28T19:23:00Z">
        <w:r w:rsidR="003B7254" w:rsidRPr="00086D25">
          <w:rPr>
            <w:rPrChange w:id="463" w:author="oz" w:date="2013-02-10T07:23:00Z">
              <w:rPr>
                <w:highlight w:val="yellow"/>
              </w:rPr>
            </w:rPrChange>
          </w:rPr>
          <w:t>preference thro</w:t>
        </w:r>
      </w:ins>
      <w:ins w:id="464" w:author="oz" w:date="2013-02-03T19:23:00Z">
        <w:r w:rsidR="003B7254" w:rsidRPr="00086D25">
          <w:rPr>
            <w:rPrChange w:id="465" w:author="oz" w:date="2013-02-10T07:23:00Z">
              <w:rPr>
                <w:highlight w:val="yellow"/>
              </w:rPr>
            </w:rPrChange>
          </w:rPr>
          <w:t>ugh</w:t>
        </w:r>
      </w:ins>
      <w:ins w:id="466" w:author="oz" w:date="2013-01-28T19:23:00Z">
        <w:r w:rsidR="00164798" w:rsidRPr="00086D25">
          <w:t xml:space="preserve"> </w:t>
        </w:r>
      </w:ins>
      <w:del w:id="467" w:author="oz" w:date="2013-01-28T19:23:00Z">
        <w:r w:rsidR="003A7444" w:rsidRPr="00086D25" w:rsidDel="00164798">
          <w:delText xml:space="preserve"> </w:delText>
        </w:r>
      </w:del>
      <w:ins w:id="468" w:author="oz" w:date="2013-01-28T19:24:00Z">
        <w:r w:rsidR="00164798" w:rsidRPr="00086D25">
          <w:t xml:space="preserve">social networks </w:t>
        </w:r>
      </w:ins>
      <w:ins w:id="469" w:author="oz" w:date="2013-02-03T19:24:00Z">
        <w:r w:rsidR="003B7254" w:rsidRPr="00086D25">
          <w:rPr>
            <w:rPrChange w:id="470" w:author="oz" w:date="2013-02-10T07:23:00Z">
              <w:rPr>
                <w:highlight w:val="yellow"/>
              </w:rPr>
            </w:rPrChange>
          </w:rPr>
          <w:t xml:space="preserve">and used </w:t>
        </w:r>
      </w:ins>
      <w:ins w:id="471" w:author="oz" w:date="2013-01-28T19:32:00Z">
        <w:r w:rsidR="00C12B9C" w:rsidRPr="00086D25">
          <w:t xml:space="preserve">machine </w:t>
        </w:r>
      </w:ins>
      <w:ins w:id="472" w:author="oz" w:date="2013-02-03T19:24:00Z">
        <w:r w:rsidR="003B7254" w:rsidRPr="00086D25">
          <w:rPr>
            <w:rPrChange w:id="473" w:author="oz" w:date="2013-02-10T07:23:00Z">
              <w:rPr>
                <w:highlight w:val="yellow"/>
              </w:rPr>
            </w:rPrChange>
          </w:rPr>
          <w:t>learning technique</w:t>
        </w:r>
      </w:ins>
      <w:ins w:id="474" w:author="oz" w:date="2013-02-03T19:35:00Z">
        <w:r w:rsidR="00BC735A" w:rsidRPr="00086D25">
          <w:rPr>
            <w:rPrChange w:id="475" w:author="oz" w:date="2013-02-10T07:23:00Z">
              <w:rPr>
                <w:highlight w:val="yellow"/>
              </w:rPr>
            </w:rPrChange>
          </w:rPr>
          <w:t>s</w:t>
        </w:r>
      </w:ins>
      <w:ins w:id="476" w:author="oz" w:date="2013-02-03T19:24:00Z">
        <w:r w:rsidR="003B7254" w:rsidRPr="00086D25">
          <w:rPr>
            <w:rPrChange w:id="477" w:author="oz" w:date="2013-02-10T07:23:00Z">
              <w:rPr>
                <w:highlight w:val="yellow"/>
              </w:rPr>
            </w:rPrChange>
          </w:rPr>
          <w:t xml:space="preserve"> for </w:t>
        </w:r>
      </w:ins>
      <w:ins w:id="478" w:author="oz" w:date="2013-02-03T19:25:00Z">
        <w:r w:rsidR="003B7254" w:rsidRPr="00086D25">
          <w:rPr>
            <w:rPrChange w:id="479" w:author="oz" w:date="2013-02-10T07:23:00Z">
              <w:rPr>
                <w:highlight w:val="yellow"/>
              </w:rPr>
            </w:rPrChange>
          </w:rPr>
          <w:t>analyzing</w:t>
        </w:r>
      </w:ins>
      <w:ins w:id="480" w:author="oz" w:date="2013-02-03T19:35:00Z">
        <w:r w:rsidR="00BC735A" w:rsidRPr="00086D25">
          <w:rPr>
            <w:rPrChange w:id="481" w:author="oz" w:date="2013-02-10T07:23:00Z">
              <w:rPr>
                <w:highlight w:val="yellow"/>
              </w:rPr>
            </w:rPrChange>
          </w:rPr>
          <w:t xml:space="preserve"> </w:t>
        </w:r>
      </w:ins>
      <w:ins w:id="482" w:author="oz" w:date="2013-02-03T19:36:00Z">
        <w:r w:rsidR="00BC735A" w:rsidRPr="00086D25">
          <w:rPr>
            <w:rPrChange w:id="483" w:author="oz" w:date="2013-02-10T07:23:00Z">
              <w:rPr>
                <w:highlight w:val="yellow"/>
              </w:rPr>
            </w:rPrChange>
          </w:rPr>
          <w:t>interest</w:t>
        </w:r>
      </w:ins>
      <w:ins w:id="484" w:author="oz" w:date="2013-02-03T19:25:00Z">
        <w:r w:rsidR="003B7254" w:rsidRPr="00086D25">
          <w:rPr>
            <w:rPrChange w:id="485" w:author="oz" w:date="2013-02-10T07:23:00Z">
              <w:rPr>
                <w:highlight w:val="yellow"/>
              </w:rPr>
            </w:rPrChange>
          </w:rPr>
          <w:t xml:space="preserve"> connection</w:t>
        </w:r>
      </w:ins>
      <w:ins w:id="486" w:author="oz" w:date="2013-02-03T19:36:00Z">
        <w:r w:rsidR="00BC735A" w:rsidRPr="00086D25">
          <w:rPr>
            <w:rPrChange w:id="487" w:author="oz" w:date="2013-02-10T07:23:00Z">
              <w:rPr>
                <w:highlight w:val="yellow"/>
              </w:rPr>
            </w:rPrChange>
          </w:rPr>
          <w:t>s</w:t>
        </w:r>
      </w:ins>
      <w:ins w:id="488" w:author="oz" w:date="2013-02-10T07:22:00Z">
        <w:r w:rsidR="003B70AA" w:rsidRPr="00086D25">
          <w:rPr>
            <w:rPrChange w:id="489" w:author="oz" w:date="2013-02-10T07:23:00Z">
              <w:rPr>
                <w:highlight w:val="yellow"/>
              </w:rPr>
            </w:rPrChange>
          </w:rPr>
          <w:t xml:space="preserve">. </w:t>
        </w:r>
      </w:ins>
      <w:del w:id="490" w:author="oz" w:date="2013-01-28T19:23:00Z">
        <w:r w:rsidR="003A7444" w:rsidRPr="00086D25" w:rsidDel="00164798">
          <w:delText xml:space="preserve">also collect user preference throw social networks </w:delText>
        </w:r>
        <w:r w:rsidR="002E13B4" w:rsidRPr="00086D25" w:rsidDel="00164798">
          <w:delText>and base his recommendation from</w:delText>
        </w:r>
        <w:r w:rsidR="005A5142" w:rsidRPr="00086D25" w:rsidDel="00164798">
          <w:delText xml:space="preserve"> machine learning </w:delText>
        </w:r>
      </w:del>
      <w:del w:id="491" w:author="oz" w:date="2013-02-10T07:22:00Z">
        <w:r w:rsidR="005A5142" w:rsidRPr="00086D25" w:rsidDel="003B70AA">
          <w:delText>,</w:delText>
        </w:r>
      </w:del>
      <w:del w:id="492" w:author="oz" w:date="2013-02-09T20:31:00Z">
        <w:r w:rsidR="005A5142" w:rsidRPr="00086D25" w:rsidDel="008C29D2">
          <w:delText xml:space="preserve"> </w:delText>
        </w:r>
      </w:del>
      <w:del w:id="493" w:author="oz" w:date="2013-02-03T19:28:00Z">
        <w:r w:rsidR="005A5142" w:rsidRPr="00086D25" w:rsidDel="00D73D4C">
          <w:delText xml:space="preserve">but machine learning require process that not </w:delText>
        </w:r>
        <w:r w:rsidR="005A5142" w:rsidRPr="00086D25" w:rsidDel="00BC735A">
          <w:delText>contribute</w:delText>
        </w:r>
      </w:del>
      <w:del w:id="494" w:author="oz" w:date="2013-02-09T20:31:00Z">
        <w:r w:rsidR="005A5142" w:rsidRPr="00086D25" w:rsidDel="008C29D2">
          <w:delText xml:space="preserve"> </w:delText>
        </w:r>
      </w:del>
      <w:proofErr w:type="gramStart"/>
      <w:r w:rsidR="005A5142" w:rsidRPr="00086D25">
        <w:t>to</w:t>
      </w:r>
      <w:proofErr w:type="gramEnd"/>
      <w:ins w:id="495" w:author="oz" w:date="2013-02-03T19:29:00Z">
        <w:r w:rsidR="00BC735A" w:rsidRPr="00086D25">
          <w:rPr>
            <w:rPrChange w:id="496" w:author="oz" w:date="2013-02-10T07:23:00Z">
              <w:rPr>
                <w:highlight w:val="yellow"/>
              </w:rPr>
            </w:rPrChange>
          </w:rPr>
          <w:t xml:space="preserve"> overcome </w:t>
        </w:r>
      </w:ins>
      <w:del w:id="497" w:author="oz" w:date="2013-02-03T19:29:00Z">
        <w:r w:rsidR="005A5142" w:rsidRPr="00086D25" w:rsidDel="00BC735A">
          <w:delText xml:space="preserve"> </w:delText>
        </w:r>
      </w:del>
      <w:r w:rsidR="005A5142" w:rsidRPr="00086D25">
        <w:t>cold</w:t>
      </w:r>
      <w:ins w:id="498" w:author="oz" w:date="2013-02-09T20:31:00Z">
        <w:r w:rsidR="008C29D2" w:rsidRPr="00086D25">
          <w:rPr>
            <w:rPrChange w:id="499" w:author="oz" w:date="2013-02-10T07:23:00Z">
              <w:rPr>
                <w:highlight w:val="yellow"/>
              </w:rPr>
            </w:rPrChange>
          </w:rPr>
          <w:t xml:space="preserve"> the</w:t>
        </w:r>
      </w:ins>
      <w:r w:rsidR="005A5142" w:rsidRPr="00086D25">
        <w:t xml:space="preserve"> start problem </w:t>
      </w:r>
      <w:ins w:id="500" w:author="oz" w:date="2013-02-03T19:36:00Z">
        <w:r w:rsidR="00BC735A" w:rsidRPr="00086D25">
          <w:rPr>
            <w:rPrChange w:id="501" w:author="oz" w:date="2013-02-10T07:23:00Z">
              <w:rPr>
                <w:highlight w:val="yellow"/>
              </w:rPr>
            </w:rPrChange>
          </w:rPr>
          <w:t xml:space="preserve">we can construct </w:t>
        </w:r>
      </w:ins>
      <w:del w:id="502" w:author="oz" w:date="2013-02-03T19:29:00Z">
        <w:r w:rsidR="005A5142" w:rsidRPr="00086D25" w:rsidDel="00BC735A">
          <w:delText>for overcoming this</w:delText>
        </w:r>
        <w:r w:rsidR="00434E3E" w:rsidRPr="00086D25" w:rsidDel="00BC735A">
          <w:delText xml:space="preserve"> problem </w:delText>
        </w:r>
      </w:del>
      <w:r w:rsidR="00434E3E" w:rsidRPr="00086D25">
        <w:t xml:space="preserve">contend base recommender system </w:t>
      </w:r>
      <w:del w:id="503" w:author="oz" w:date="2013-02-09T20:31:00Z">
        <w:r w:rsidR="00434E3E" w:rsidRPr="00086D25" w:rsidDel="008C29D2">
          <w:delText>that will</w:delText>
        </w:r>
      </w:del>
      <w:ins w:id="504" w:author="oz" w:date="2013-02-09T20:31:00Z">
        <w:r w:rsidR="008C29D2" w:rsidRPr="00086D25">
          <w:rPr>
            <w:rPrChange w:id="505" w:author="oz" w:date="2013-02-10T07:23:00Z">
              <w:rPr>
                <w:highlight w:val="yellow"/>
              </w:rPr>
            </w:rPrChange>
          </w:rPr>
          <w:t>which</w:t>
        </w:r>
      </w:ins>
      <w:r w:rsidR="00434E3E" w:rsidRPr="00086D25">
        <w:t xml:space="preserve"> used</w:t>
      </w:r>
      <w:ins w:id="506" w:author="oz" w:date="2013-02-10T07:22:00Z">
        <w:r w:rsidR="003B70AA" w:rsidRPr="00086D25">
          <w:rPr>
            <w:rPrChange w:id="507" w:author="oz" w:date="2013-02-10T07:23:00Z">
              <w:rPr>
                <w:highlight w:val="yellow"/>
              </w:rPr>
            </w:rPrChange>
          </w:rPr>
          <w:t xml:space="preserve"> on</w:t>
        </w:r>
      </w:ins>
      <w:r w:rsidR="00434E3E" w:rsidRPr="00086D25">
        <w:t xml:space="preserve"> graph</w:t>
      </w:r>
      <w:ins w:id="508" w:author="oz" w:date="2013-02-09T20:31:00Z">
        <w:r w:rsidR="008C29D2" w:rsidRPr="00086D25">
          <w:rPr>
            <w:rPrChange w:id="509" w:author="oz" w:date="2013-02-10T07:23:00Z">
              <w:rPr>
                <w:highlight w:val="yellow"/>
              </w:rPr>
            </w:rPrChange>
          </w:rPr>
          <w:t>s</w:t>
        </w:r>
      </w:ins>
      <w:r w:rsidR="00434E3E" w:rsidRPr="00086D25">
        <w:t xml:space="preserve"> for mapping </w:t>
      </w:r>
      <w:r w:rsidR="00AE799A" w:rsidRPr="00086D25">
        <w:t>user</w:t>
      </w:r>
      <w:ins w:id="510" w:author="oz" w:date="2013-02-09T20:32:00Z">
        <w:r w:rsidR="008C29D2" w:rsidRPr="00086D25">
          <w:rPr>
            <w:rPrChange w:id="511" w:author="oz" w:date="2013-02-10T07:23:00Z">
              <w:rPr>
                <w:highlight w:val="yellow"/>
              </w:rPr>
            </w:rPrChange>
          </w:rPr>
          <w:t xml:space="preserve"> </w:t>
        </w:r>
      </w:ins>
      <w:del w:id="512" w:author="oz" w:date="2013-02-03T19:37:00Z">
        <w:r w:rsidR="00AE799A" w:rsidRPr="00086D25" w:rsidDel="00BC735A">
          <w:delText xml:space="preserve"> </w:delText>
        </w:r>
      </w:del>
      <w:r w:rsidR="00AE799A" w:rsidRPr="00086D25">
        <w:t xml:space="preserve">interest relation . </w:t>
      </w:r>
      <w:proofErr w:type="spellStart"/>
      <w:r w:rsidR="00AE799A" w:rsidRPr="00086D25">
        <w:t>Fernández-Tobías</w:t>
      </w:r>
      <w:proofErr w:type="spellEnd"/>
      <w:r w:rsidR="00AE799A" w:rsidRPr="00086D25">
        <w:t xml:space="preserve"> mapped in graph relation between music and location interest we want to create generic process</w:t>
      </w:r>
      <w:r w:rsidR="00AE799A">
        <w:t xml:space="preserve"> with abilities to map any </w:t>
      </w:r>
      <w:r w:rsidR="008F32C6">
        <w:t>type of interest</w:t>
      </w:r>
      <w:r w:rsidR="00AE799A">
        <w:t xml:space="preserve"> </w:t>
      </w:r>
      <w:r w:rsidR="008F32C6">
        <w:t xml:space="preserve">inside </w:t>
      </w:r>
      <w:r w:rsidR="00E70B09">
        <w:t xml:space="preserve">large scale </w:t>
      </w:r>
      <w:r w:rsidR="008F32C6">
        <w:t xml:space="preserve">mathematic </w:t>
      </w:r>
      <w:del w:id="513" w:author="oz" w:date="2013-02-10T07:22:00Z">
        <w:r w:rsidR="008F32C6" w:rsidDel="003B70AA">
          <w:delText>graph</w:delText>
        </w:r>
        <w:r w:rsidR="00E25867" w:rsidDel="003B70AA">
          <w:delText>. Recommendation</w:delText>
        </w:r>
      </w:del>
      <w:ins w:id="514" w:author="oz" w:date="2013-02-10T07:22:00Z">
        <w:r w:rsidR="003B70AA">
          <w:t>graph. Recommendation</w:t>
        </w:r>
      </w:ins>
      <w:r w:rsidR="00E25867">
        <w:t xml:space="preserve"> process can be</w:t>
      </w:r>
      <w:r w:rsidR="008F32C6">
        <w:t xml:space="preserve"> </w:t>
      </w:r>
      <w:r w:rsidR="00E25867">
        <w:t xml:space="preserve">Usage </w:t>
      </w:r>
      <w:ins w:id="515" w:author="oz" w:date="2013-02-03T19:37:00Z">
        <w:r w:rsidR="006920B2">
          <w:t xml:space="preserve">through </w:t>
        </w:r>
      </w:ins>
      <w:del w:id="516" w:author="oz" w:date="2013-02-03T19:37:00Z">
        <w:r w:rsidR="00E25867" w:rsidDel="006920B2">
          <w:delText>throw</w:delText>
        </w:r>
      </w:del>
      <w:r w:rsidR="00E25867">
        <w:t xml:space="preserve"> </w:t>
      </w:r>
      <w:r w:rsidR="008F32C6">
        <w:t xml:space="preserve">graph </w:t>
      </w:r>
      <w:r w:rsidR="00E25867">
        <w:t xml:space="preserve">traverse algorithms for finding </w:t>
      </w:r>
      <w:ins w:id="517" w:author="oz" w:date="2013-02-03T19:38:00Z">
        <w:r w:rsidR="000C6D2F">
          <w:t xml:space="preserve">the </w:t>
        </w:r>
      </w:ins>
      <w:r w:rsidR="00E25867">
        <w:t>optimal recommendation</w:t>
      </w:r>
      <w:ins w:id="518" w:author="oz" w:date="2013-02-03T19:39:00Z">
        <w:r w:rsidR="003B087C">
          <w:t>.</w:t>
        </w:r>
      </w:ins>
      <w:r w:rsidR="00E25867">
        <w:t xml:space="preserve"> </w:t>
      </w:r>
      <w:del w:id="519" w:author="oz" w:date="2013-02-03T19:38:00Z">
        <w:r w:rsidR="00E25867" w:rsidDel="000C6D2F">
          <w:delText>algorithm</w:delText>
        </w:r>
      </w:del>
      <w:del w:id="520" w:author="oz" w:date="2013-02-03T19:39:00Z">
        <w:r w:rsidR="00E25867" w:rsidDel="003B087C">
          <w:delText xml:space="preserve"> and create</w:delText>
        </w:r>
        <w:r w:rsidR="008F32C6" w:rsidDel="003B087C">
          <w:delText xml:space="preserve"> cross-domain recommendation when our base data was ported throw</w:delText>
        </w:r>
        <w:r w:rsidR="00E70B09" w:rsidDel="003B087C">
          <w:delText xml:space="preserve"> </w:delText>
        </w:r>
        <w:r w:rsidR="008F6381" w:rsidDel="003B087C">
          <w:delText>user’s personalization interest</w:delText>
        </w:r>
        <w:r w:rsidR="00E70B09" w:rsidDel="003B087C">
          <w:delText xml:space="preserve"> </w:delText>
        </w:r>
        <w:r w:rsidR="008F6381" w:rsidDel="003B087C">
          <w:delText xml:space="preserve">exist inside </w:delText>
        </w:r>
        <w:r w:rsidR="008F32C6" w:rsidDel="003B087C">
          <w:delText xml:space="preserve">Social networks </w:delText>
        </w:r>
        <w:r w:rsidR="00E25867" w:rsidDel="003B087C">
          <w:delText xml:space="preserve">into graph database </w:delText>
        </w:r>
        <w:r w:rsidR="008F6381" w:rsidDel="003B087C">
          <w:delText>will be attribution</w:delText>
        </w:r>
        <w:r w:rsidR="00E337B9" w:rsidDel="003B087C">
          <w:delText xml:space="preserve"> the cold start problem</w:delText>
        </w:r>
      </w:del>
      <w:r w:rsidR="00E337B9">
        <w:t>.</w:t>
      </w:r>
      <w:commentRangeEnd w:id="455"/>
      <w:r w:rsidR="00DC08F5">
        <w:rPr>
          <w:rStyle w:val="CommentReference"/>
        </w:rPr>
        <w:commentReference w:id="455"/>
      </w:r>
    </w:p>
    <w:p w:rsidR="00780EC0" w:rsidRDefault="005F1B27" w:rsidP="00BE19C2">
      <w:pPr>
        <w:pStyle w:val="Heading1"/>
        <w:numPr>
          <w:ilvl w:val="0"/>
          <w:numId w:val="8"/>
        </w:numPr>
      </w:pPr>
      <w:bookmarkStart w:id="521" w:name="_Toc342758416"/>
      <w:bookmarkStart w:id="522" w:name="_Toc342758446"/>
      <w:bookmarkStart w:id="523" w:name="_Toc342758417"/>
      <w:bookmarkStart w:id="524" w:name="_Toc342758447"/>
      <w:bookmarkStart w:id="525" w:name="_Toc348253007"/>
      <w:bookmarkEnd w:id="521"/>
      <w:bookmarkEnd w:id="522"/>
      <w:bookmarkEnd w:id="523"/>
      <w:bookmarkEnd w:id="524"/>
      <w:r w:rsidRPr="005F1B27">
        <w:t>Research Goals and Questions</w:t>
      </w:r>
      <w:bookmarkEnd w:id="525"/>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lastRenderedPageBreak/>
        <w:t>The research will answer the following question:</w:t>
      </w:r>
    </w:p>
    <w:p w:rsidR="00854D0B" w:rsidRPr="00DC08F5" w:rsidRDefault="00AA7D22" w:rsidP="006E0D0B">
      <w:pPr>
        <w:jc w:val="both"/>
        <w:rPr>
          <w:b/>
          <w:bCs/>
          <w:i/>
          <w:iCs/>
        </w:rPr>
      </w:pPr>
      <w:r w:rsidRPr="00DC08F5">
        <w:rPr>
          <w:b/>
          <w:bCs/>
          <w:i/>
          <w:iCs/>
        </w:rPr>
        <w:t xml:space="preserve">How we can </w:t>
      </w:r>
      <w:r w:rsidR="004A7A56" w:rsidRPr="00DC08F5">
        <w:rPr>
          <w:b/>
          <w:bCs/>
          <w:i/>
          <w:iCs/>
        </w:rPr>
        <w:t>use</w:t>
      </w:r>
      <w:r w:rsidRPr="00DC08F5">
        <w:rPr>
          <w:b/>
          <w:bCs/>
          <w:i/>
          <w:iCs/>
        </w:rPr>
        <w:t xml:space="preserve"> the </w:t>
      </w:r>
      <w:r w:rsidR="00854D0B" w:rsidRPr="00DC08F5">
        <w:rPr>
          <w:b/>
          <w:bCs/>
          <w:i/>
          <w:iCs/>
        </w:rPr>
        <w:t xml:space="preserve">social </w:t>
      </w:r>
      <w:r w:rsidR="00446717" w:rsidRPr="00DC08F5">
        <w:rPr>
          <w:b/>
          <w:bCs/>
          <w:i/>
          <w:iCs/>
        </w:rPr>
        <w:t>network of</w:t>
      </w:r>
      <w:r w:rsidR="001D6219" w:rsidRPr="00DC08F5">
        <w:rPr>
          <w:b/>
          <w:bCs/>
          <w:i/>
          <w:iCs/>
        </w:rPr>
        <w:t xml:space="preserve"> curators for mining the links between topics of interest for cross domain recommendation? </w:t>
      </w:r>
    </w:p>
    <w:p w:rsidR="005F1B27" w:rsidRDefault="008171BF" w:rsidP="00BE19C2">
      <w:pPr>
        <w:pStyle w:val="Heading1"/>
        <w:numPr>
          <w:ilvl w:val="0"/>
          <w:numId w:val="8"/>
        </w:numPr>
      </w:pPr>
      <w:bookmarkStart w:id="526" w:name="_Toc348253008"/>
      <w:r>
        <w:t>Tools</w:t>
      </w:r>
      <w:r w:rsidRPr="00BE19C2">
        <w:t xml:space="preserve"> </w:t>
      </w:r>
      <w:r w:rsidR="00BE19C2" w:rsidRPr="00BE19C2">
        <w:t>and Methods</w:t>
      </w:r>
      <w:bookmarkEnd w:id="526"/>
    </w:p>
    <w:p w:rsidR="00854D0B" w:rsidRDefault="00854D0B" w:rsidP="00854D0B">
      <w:pPr>
        <w:pStyle w:val="Heading2"/>
        <w:numPr>
          <w:ilvl w:val="1"/>
          <w:numId w:val="8"/>
        </w:numPr>
      </w:pPr>
      <w:bookmarkStart w:id="527" w:name="_Toc341699004"/>
      <w:bookmarkStart w:id="528" w:name="_Toc341699178"/>
      <w:bookmarkStart w:id="529" w:name="_Toc341717713"/>
      <w:bookmarkStart w:id="530" w:name="_Toc341726157"/>
      <w:bookmarkStart w:id="531" w:name="_Toc341797985"/>
      <w:bookmarkStart w:id="532" w:name="_Toc341800588"/>
      <w:bookmarkStart w:id="533" w:name="_Toc341699005"/>
      <w:bookmarkStart w:id="534" w:name="_Toc341699179"/>
      <w:bookmarkStart w:id="535" w:name="_Toc341717714"/>
      <w:bookmarkStart w:id="536" w:name="_Toc341726158"/>
      <w:bookmarkStart w:id="537" w:name="_Toc341797986"/>
      <w:bookmarkStart w:id="538" w:name="_Toc341800589"/>
      <w:bookmarkStart w:id="539" w:name="_Toc265189162"/>
      <w:bookmarkStart w:id="540" w:name="_Toc263793127"/>
      <w:bookmarkStart w:id="541" w:name="_Toc348253009"/>
      <w:bookmarkEnd w:id="527"/>
      <w:bookmarkEnd w:id="528"/>
      <w:bookmarkEnd w:id="529"/>
      <w:bookmarkEnd w:id="530"/>
      <w:bookmarkEnd w:id="531"/>
      <w:bookmarkEnd w:id="532"/>
      <w:bookmarkEnd w:id="533"/>
      <w:bookmarkEnd w:id="534"/>
      <w:bookmarkEnd w:id="535"/>
      <w:bookmarkEnd w:id="536"/>
      <w:bookmarkEnd w:id="537"/>
      <w:bookmarkEnd w:id="538"/>
      <w:r>
        <w:t>Methods</w:t>
      </w:r>
      <w:bookmarkEnd w:id="541"/>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542" w:name="_Toc348253010"/>
      <w:r>
        <w:t>Data Source</w:t>
      </w:r>
      <w:bookmarkEnd w:id="542"/>
    </w:p>
    <w:p w:rsidR="00524C99" w:rsidRDefault="001D7585" w:rsidP="00DC08F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that exit at </w:t>
      </w:r>
      <w:r w:rsidR="005C5356">
        <w:t xml:space="preserve">a </w:t>
      </w:r>
      <w:r w:rsidR="00F02231">
        <w:t xml:space="preserve">SN called </w:t>
      </w:r>
      <w:proofErr w:type="spellStart"/>
      <w:r w:rsidR="00DC08F5">
        <w:t>Pinterest</w:t>
      </w:r>
      <w:proofErr w:type="spellEnd"/>
      <w:r w:rsidR="00DC08F5">
        <w:t>. From which</w:t>
      </w:r>
      <w:r w:rsidR="00F02231">
        <w:t xml:space="preserve"> we can extract users albums that represent user interests like hobbies food, music etc.</w:t>
      </w:r>
      <w:r w:rsidR="005C5356">
        <w:t xml:space="preserve"> </w:t>
      </w:r>
      <w:bookmarkStart w:id="543" w:name="_Toc341875274"/>
      <w:bookmarkStart w:id="544" w:name="_Toc341959340"/>
      <w:bookmarkEnd w:id="543"/>
      <w:bookmarkEnd w:id="544"/>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446717">
        <w:t>investigation with Facebook API we discover</w:t>
      </w:r>
      <w:r w:rsidR="005C5356">
        <w:t>ed</w:t>
      </w:r>
      <w:r w:rsidR="00446717">
        <w:t xml:space="preserve"> that Facebook </w:t>
      </w:r>
      <w:r w:rsidR="005C5356">
        <w:t xml:space="preserve">does </w:t>
      </w:r>
      <w:r w:rsidR="00446717">
        <w:t xml:space="preserve">not allow developers to </w:t>
      </w:r>
      <w:r w:rsidR="00DC08F5">
        <w:t xml:space="preserve">directly </w:t>
      </w:r>
      <w:r w:rsidR="00446717">
        <w:t>collect data from Facebook users</w:t>
      </w:r>
      <w:r w:rsidR="00DC08F5">
        <w:t>. I</w:t>
      </w:r>
      <w:r w:rsidR="00446717">
        <w:t>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DC08F5">
      <w:pPr>
        <w:pStyle w:val="ListParagraph"/>
        <w:numPr>
          <w:ilvl w:val="0"/>
          <w:numId w:val="18"/>
        </w:numPr>
        <w:ind w:left="426"/>
        <w:jc w:val="both"/>
      </w:pPr>
      <w:r w:rsidRPr="00903DCA">
        <w:rPr>
          <w:b/>
          <w:bCs/>
        </w:rPr>
        <w:t>Sampling</w:t>
      </w:r>
      <w:r w:rsidRPr="003F33A2">
        <w:rPr>
          <w:b/>
          <w:bCs/>
        </w:rPr>
        <w:t xml:space="preserve"> problem</w:t>
      </w:r>
      <w:r>
        <w:t xml:space="preserve"> -   in Facebook we can’t sample random users</w:t>
      </w:r>
      <w:r w:rsidR="005C5356">
        <w:t>’</w:t>
      </w:r>
      <w:r>
        <w:t xml:space="preserve"> instant</w:t>
      </w:r>
      <w:r w:rsidR="005C5356">
        <w:t>s and</w:t>
      </w:r>
      <w:r>
        <w:t xml:space="preserve"> we need to create some kind of “bait” for calling our users,</w:t>
      </w:r>
      <w:r w:rsidR="00DC08F5">
        <w:t xml:space="preserve"> </w:t>
      </w:r>
      <w:r>
        <w:t>with this action our effort will be leaning for particular population (population that was interest in our application).</w:t>
      </w:r>
    </w:p>
    <w:p w:rsidR="00DF7AF9" w:rsidRPr="003F33A2" w:rsidRDefault="00903DCA" w:rsidP="00DC08F5">
      <w:pPr>
        <w:pStyle w:val="ListParagraph"/>
        <w:numPr>
          <w:ilvl w:val="0"/>
          <w:numId w:val="18"/>
        </w:numPr>
        <w:ind w:left="426"/>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r w:rsidR="00DF7AF9">
        <w:t>users</w:t>
      </w:r>
      <w:r w:rsidR="00DC08F5">
        <w:t>’</w:t>
      </w:r>
      <w:r w:rsidR="00DF7AF9">
        <w:t xml:space="preserve"> </w:t>
      </w:r>
      <w:r>
        <w:t>wall</w:t>
      </w:r>
      <w:r w:rsidR="00DF7AF9">
        <w:t xml:space="preserve"> – this action will not help to expand our sampling, intend </w:t>
      </w:r>
      <w:proofErr w:type="gramStart"/>
      <w:r w:rsidR="00DF7AF9">
        <w:t>it’s</w:t>
      </w:r>
      <w:proofErr w:type="gramEnd"/>
      <w:r w:rsidR="00DF7AF9">
        <w:t xml:space="preserve"> will create </w:t>
      </w:r>
      <w:r w:rsidR="009B2FAF">
        <w:t xml:space="preserve">a </w:t>
      </w:r>
      <w:r w:rsidR="00DF7AF9">
        <w:t>circle of users that will use the application.</w:t>
      </w: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proofErr w:type="spellStart"/>
      <w:r w:rsidR="00DC08F5">
        <w:t>ca</w:t>
      </w:r>
      <w:proofErr w:type="spellEnd"/>
      <w:r w:rsidR="00DC08F5">
        <w:t xml:space="preserve"> we</w:t>
      </w:r>
      <w:r>
        <w:t xml:space="preserve"> understand </w:t>
      </w:r>
      <w:r w:rsidR="00DC08F5">
        <w:t xml:space="preserve">from </w:t>
      </w:r>
      <w:r>
        <w:t>this picture</w:t>
      </w:r>
      <w:r w:rsidR="00DC08F5">
        <w:t xml:space="preserve">? That </w:t>
      </w:r>
      <w:r>
        <w:t xml:space="preserve">he </w:t>
      </w:r>
      <w:proofErr w:type="gramStart"/>
      <w:r>
        <w:t>have</w:t>
      </w:r>
      <w:proofErr w:type="gramEnd"/>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DC08F5">
      <w:pPr>
        <w:pStyle w:val="ListParagraph"/>
        <w:numPr>
          <w:ilvl w:val="0"/>
          <w:numId w:val="18"/>
        </w:numPr>
        <w:ind w:left="426"/>
        <w:jc w:val="both"/>
        <w:rPr>
          <w:b/>
          <w:bCs/>
        </w:rPr>
      </w:pPr>
      <w:r w:rsidRPr="00326E81">
        <w:rPr>
          <w:b/>
          <w:bCs/>
        </w:rPr>
        <w:t>Legal issues</w:t>
      </w:r>
      <w:r>
        <w:t xml:space="preserve"> – if we use Facebook we will need to ask or mention to the user this is academic experiment - this can also harm our user sampling.</w:t>
      </w:r>
    </w:p>
    <w:p w:rsidR="00DB08FA" w:rsidRDefault="009B2FAF" w:rsidP="00DC08F5">
      <w:pPr>
        <w:spacing w:after="0"/>
        <w:jc w:val="both"/>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hyperlink r:id="rId11" w:tooltip="Pinboard" w:history="1">
        <w:proofErr w:type="spellStart"/>
        <w:r w:rsidR="0033646F">
          <w:rPr>
            <w:rStyle w:val="Hyperlink"/>
          </w:rPr>
          <w:t>pinboard</w:t>
        </w:r>
        <w:proofErr w:type="spellEnd"/>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w:t>
      </w:r>
      <w:r w:rsidR="0033646F">
        <w:lastRenderedPageBreak/>
        <w:t>based image collections such as events, interests, hobbies, and more [</w:t>
      </w:r>
      <w:proofErr w:type="spellStart"/>
      <w:r w:rsidR="0033646F">
        <w:t>wikipadia</w:t>
      </w:r>
      <w:proofErr w:type="spellEnd"/>
      <w:r w:rsidR="0033646F">
        <w:rPr>
          <w:rStyle w:val="FootnoteReference"/>
        </w:rPr>
        <w:footnoteReference w:id="15"/>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 </w:t>
      </w:r>
      <w:commentRangeStart w:id="545"/>
      <w:r w:rsidR="00DB08FA">
        <w:t xml:space="preserve">in </w:t>
      </w:r>
      <w:proofErr w:type="spellStart"/>
      <w:r w:rsidR="00DB08FA">
        <w:t>Pinteres</w:t>
      </w:r>
      <w:proofErr w:type="spellEnd"/>
      <w:r w:rsidR="00DB08FA">
        <w:t xml:space="preserve"> user interested </w:t>
      </w:r>
      <w:r w:rsidR="00DB08FA" w:rsidRPr="00326E81">
        <w:rPr>
          <w:b/>
          <w:bCs/>
        </w:rPr>
        <w:t>catalogue</w:t>
      </w:r>
      <w:r w:rsidR="004011A5">
        <w:rPr>
          <w:b/>
          <w:bCs/>
        </w:rPr>
        <w:t>d</w:t>
      </w:r>
      <w:r w:rsidR="00DB08FA">
        <w:t xml:space="preserve"> to subjects,</w:t>
      </w:r>
      <w:commentRangeEnd w:id="545"/>
      <w:r w:rsidR="00DC08F5">
        <w:rPr>
          <w:rStyle w:val="CommentReference"/>
        </w:rPr>
        <w:commentReference w:id="545"/>
      </w:r>
      <w:r w:rsidR="00DB08FA">
        <w:t xml:space="preserve"> we also get the connection between users – when user upload </w:t>
      </w:r>
      <w:r w:rsidR="009B4840">
        <w:t>photo and</w:t>
      </w:r>
      <w:r w:rsidR="00DB08FA">
        <w:t xml:space="preserve"> catalogue</w:t>
      </w:r>
      <w:ins w:id="546" w:author="Tsvika Kuflik" w:date="2013-01-16T07:02:00Z">
        <w:r w:rsidR="00DC08F5">
          <w:t>s</w:t>
        </w:r>
      </w:ins>
      <w:r w:rsidR="00DB08FA">
        <w:t xml:space="preserve"> it,</w:t>
      </w:r>
      <w:r w:rsidR="004011A5">
        <w:t xml:space="preserve"> </w:t>
      </w:r>
      <w:r w:rsidR="00DB08FA">
        <w:t xml:space="preserve">any other user that will pin this picture we can understand and </w:t>
      </w:r>
      <w:commentRangeStart w:id="547"/>
      <w:r w:rsidR="00DB08FA">
        <w:t xml:space="preserve">analyze is </w:t>
      </w:r>
      <w:del w:id="548" w:author="Tsvika Kuflik" w:date="2012-12-02T09:28:00Z">
        <w:r w:rsidR="00DB08FA" w:rsidDel="004011A5">
          <w:delText xml:space="preserve"> </w:delText>
        </w:r>
      </w:del>
      <w:r w:rsidR="00DB08FA">
        <w:t>connection to that picture</w:t>
      </w:r>
      <w:del w:id="549" w:author="Tsvika Kuflik" w:date="2012-12-02T09:28:00Z">
        <w:r w:rsidR="00DB08FA" w:rsidDel="004011A5">
          <w:delText xml:space="preserve"> </w:delText>
        </w:r>
      </w:del>
      <w:r w:rsidR="00DB08FA">
        <w:t>,</w:t>
      </w:r>
      <w:commentRangeEnd w:id="547"/>
      <w:r w:rsidR="00DC08F5">
        <w:rPr>
          <w:rStyle w:val="CommentReference"/>
        </w:rPr>
        <w:commentReference w:id="547"/>
      </w:r>
      <w:r w:rsidR="00DB08FA">
        <w:t xml:space="preserve"> we have also very big advantage in </w:t>
      </w:r>
      <w:proofErr w:type="spellStart"/>
      <w:r w:rsidR="00DB08FA">
        <w:t>Pinteres</w:t>
      </w:r>
      <w:proofErr w:type="spellEnd"/>
      <w:r w:rsidR="00DB08FA">
        <w:t xml:space="preserve"> the subjects are basically our characteristic that we seek</w:t>
      </w:r>
      <w:del w:id="550" w:author="Tsvika Kuflik" w:date="2012-12-02T09:28:00Z">
        <w:r w:rsidR="00DB08FA" w:rsidDel="004011A5">
          <w:delText xml:space="preserve"> </w:delText>
        </w:r>
      </w:del>
      <w:r w:rsidR="00DB08FA">
        <w:t xml:space="preserve">. </w:t>
      </w:r>
      <w:r w:rsidR="004011A5">
        <w:t xml:space="preserve">In </w:t>
      </w:r>
      <w:r w:rsidR="00DB08FA">
        <w:t xml:space="preserve">addition we don’t have to become entangled with random sampling issue – when can just sample all the </w:t>
      </w:r>
      <w:proofErr w:type="gramStart"/>
      <w:r w:rsidR="00DB08FA">
        <w:t>users .</w:t>
      </w:r>
      <w:proofErr w:type="gramEnd"/>
    </w:p>
    <w:p w:rsidR="00DB08FA" w:rsidRPr="00326E81" w:rsidRDefault="00DB08FA" w:rsidP="00031FBA">
      <w:pPr>
        <w:pStyle w:val="Heading3"/>
        <w:numPr>
          <w:ilvl w:val="2"/>
          <w:numId w:val="8"/>
        </w:numPr>
      </w:pPr>
      <w:bookmarkStart w:id="551" w:name="_Toc348253011"/>
      <w:r w:rsidRPr="00326E81">
        <w:t xml:space="preserve">Crawling </w:t>
      </w:r>
      <w:proofErr w:type="spellStart"/>
      <w:r w:rsidRPr="00326E81">
        <w:t>Pinterest</w:t>
      </w:r>
      <w:bookmarkEnd w:id="551"/>
      <w:proofErr w:type="spellEnd"/>
      <w:r w:rsidRPr="00326E81">
        <w:t xml:space="preserve"> </w:t>
      </w:r>
    </w:p>
    <w:p w:rsidR="00CB7E74" w:rsidRDefault="00DB08FA" w:rsidP="000A4070">
      <w:pPr>
        <w:spacing w:after="0"/>
        <w:jc w:val="both"/>
      </w:pPr>
      <w:r>
        <w:t xml:space="preserve">Unfortunately </w:t>
      </w:r>
      <w:del w:id="552"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553" w:author="Amit" w:date="2013-01-16T23:22:00Z">
        <w:r w:rsidR="00CB7E74">
          <w:t>’</w:t>
        </w:r>
      </w:ins>
      <w:r w:rsidR="00122CCE">
        <w:t xml:space="preserve"> data we </w:t>
      </w:r>
      <w:r w:rsidR="00CB7E74">
        <w:t xml:space="preserve">are required to </w:t>
      </w:r>
      <w:r w:rsidR="005F5400">
        <w:t xml:space="preserve">download </w:t>
      </w:r>
      <w:r w:rsidR="00CB7E74">
        <w:t>and parse</w:t>
      </w:r>
      <w:del w:id="554" w:author="Tsvika Kuflik" w:date="2013-01-16T07:03:00Z">
        <w:r w:rsidDel="00DC08F5">
          <w:delText xml:space="preserve"> </w:delText>
        </w:r>
      </w:del>
      <w:r w:rsidR="0066155A">
        <w:t xml:space="preserve"> </w:t>
      </w:r>
      <w:del w:id="555" w:author="Amit" w:date="2013-01-16T23:23:00Z">
        <w:r w:rsidR="0066155A" w:rsidDel="00CB7E74">
          <w:delText>pinterest</w:delText>
        </w:r>
      </w:del>
      <w:ins w:id="556" w:author="Tsvika Kuflik" w:date="2013-01-16T07:03:00Z">
        <w:del w:id="557" w:author="Amit" w:date="2013-01-16T23:23:00Z">
          <w:r w:rsidR="00DC08F5" w:rsidDel="00CB7E74">
            <w:delText xml:space="preserve"> </w:delText>
          </w:r>
        </w:del>
      </w:ins>
      <w:proofErr w:type="spellStart"/>
      <w:ins w:id="558"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w:t>
      </w:r>
      <w:del w:id="559" w:author="Amit" w:date="2013-01-16T23:24:00Z">
        <w:r w:rsidDel="00CB7E74">
          <w:delText>:</w:delText>
        </w:r>
        <w:r w:rsidR="00BA4022" w:rsidDel="00CB7E74">
          <w:delText xml:space="preserve"> </w:delText>
        </w:r>
        <w:r w:rsidDel="00CB7E74">
          <w:delText xml:space="preserve"> </w:delText>
        </w:r>
      </w:del>
      <w:ins w:id="560" w:author="Amit" w:date="2013-01-16T23:24:00Z">
        <w:r w:rsidR="00CB7E74">
          <w:t xml:space="preserve">).  </w:t>
        </w:r>
      </w:ins>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ins w:id="561" w:author="Amit" w:date="2013-01-16T23:25:00Z">
        <w:r w:rsidR="00CB7E74">
          <w:t>,</w:t>
        </w:r>
      </w:ins>
      <w:r w:rsidR="00EF06F7" w:rsidRPr="000A4070">
        <w:t xml:space="preserve"> where each folder </w:t>
      </w:r>
      <w:r w:rsidR="00CB7E74" w:rsidRPr="00EF06F7">
        <w:t>has</w:t>
      </w:r>
      <w:r w:rsidR="00EF06F7" w:rsidRPr="000A4070">
        <w:t xml:space="preserve"> subfolders (see </w:t>
      </w:r>
      <w:del w:id="562" w:author="Amit" w:date="2013-01-16T23:25:00Z">
        <w:r w:rsidR="00EF06F7" w:rsidRPr="000A4070" w:rsidDel="00CB7E74">
          <w:delText>f</w:delText>
        </w:r>
      </w:del>
      <w:r w:rsidR="00CB7E74">
        <w:t>F</w:t>
      </w:r>
      <w:r w:rsidR="00EF06F7" w:rsidRPr="000A4070">
        <w:t>igure 3 for the structure)</w:t>
      </w:r>
      <w:del w:id="563"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drawing>
          <wp:inline distT="0" distB="0" distL="0" distR="0" wp14:anchorId="0BF8A3D4" wp14:editId="5CB1A7D9">
            <wp:extent cx="4451230" cy="2286000"/>
            <wp:effectExtent l="0" t="0" r="0" b="381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r>
        <w:t xml:space="preserve">Figure </w:t>
      </w:r>
      <w:r w:rsidR="00A81351">
        <w:fldChar w:fldCharType="begin"/>
      </w:r>
      <w:r w:rsidR="00A81351">
        <w:instrText xml:space="preserve"> SEQ Figure \* ARABIC </w:instrText>
      </w:r>
      <w:r w:rsidR="00A81351">
        <w:fldChar w:fldCharType="separate"/>
      </w:r>
      <w:r>
        <w:rPr>
          <w:noProof/>
        </w:rPr>
        <w:t>3</w:t>
      </w:r>
      <w:r w:rsidR="00A81351">
        <w:rPr>
          <w:noProof/>
        </w:rPr>
        <w:fldChar w:fldCharType="end"/>
      </w:r>
      <w:r w:rsidR="00223BF0">
        <w:t xml:space="preserve"> : </w:t>
      </w:r>
      <w:proofErr w:type="spellStart"/>
      <w:r w:rsidR="00223BF0">
        <w:t>P</w:t>
      </w:r>
      <w:r>
        <w:t>interest</w:t>
      </w:r>
      <w:proofErr w:type="spellEnd"/>
      <w:r>
        <w:t xml:space="preserve"> hierarchy</w:t>
      </w: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17569E">
      <w:pPr>
        <w:spacing w:after="0"/>
        <w:rPr>
          <w:i/>
          <w:iCs/>
        </w:rPr>
      </w:pPr>
      <w:r w:rsidRPr="008D50D1">
        <w:rPr>
          <w:i/>
          <w:iCs/>
        </w:rPr>
        <w:t xml:space="preserve">Go to </w:t>
      </w:r>
      <w:commentRangeStart w:id="564"/>
      <w:del w:id="565" w:author="oz" w:date="2013-02-10T07:24:00Z">
        <w:r w:rsidRPr="008D50D1" w:rsidDel="0017569E">
          <w:rPr>
            <w:i/>
            <w:iCs/>
          </w:rPr>
          <w:delText>pictures group</w:delText>
        </w:r>
      </w:del>
      <w:ins w:id="566" w:author="oz" w:date="2013-02-10T07:24:00Z">
        <w:r w:rsidR="0017569E">
          <w:rPr>
            <w:i/>
            <w:iCs/>
          </w:rPr>
          <w:t xml:space="preserve">main </w:t>
        </w:r>
        <w:proofErr w:type="gramStart"/>
        <w:r w:rsidR="0017569E">
          <w:rPr>
            <w:i/>
            <w:iCs/>
          </w:rPr>
          <w:t>Pictures  page</w:t>
        </w:r>
        <w:proofErr w:type="gramEnd"/>
        <w:r w:rsidR="0017569E">
          <w:rPr>
            <w:i/>
            <w:iCs/>
          </w:rPr>
          <w:t xml:space="preserve"> </w:t>
        </w:r>
      </w:ins>
      <w:r w:rsidRPr="008D50D1">
        <w:rPr>
          <w:i/>
          <w:iCs/>
        </w:rPr>
        <w:t xml:space="preserve"> </w:t>
      </w:r>
      <w:commentRangeEnd w:id="564"/>
      <w:r w:rsidR="001E2D88">
        <w:rPr>
          <w:rStyle w:val="CommentReference"/>
        </w:rPr>
        <w:commentReference w:id="564"/>
      </w:r>
      <w:r w:rsidRPr="008D50D1">
        <w:rPr>
          <w:i/>
          <w:iCs/>
        </w:rPr>
        <w:t>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r w:rsidRPr="000A4070">
        <w:rPr>
          <w:b/>
          <w:bCs/>
          <w:i/>
          <w:iCs/>
          <w:sz w:val="20"/>
          <w:szCs w:val="20"/>
        </w:rPr>
        <w:t>G</w:t>
      </w:r>
      <w:r w:rsidRPr="000A4070">
        <w:rPr>
          <w:i/>
          <w:iCs/>
          <w:sz w:val="20"/>
          <w:szCs w:val="20"/>
        </w:rPr>
        <w:t xml:space="preserve"> is empty exit </w:t>
      </w:r>
    </w:p>
    <w:p w:rsidR="00DB08FA" w:rsidRPr="000A4070" w:rsidRDefault="00EF06F7" w:rsidP="000A3142">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Find pictures </w:t>
      </w:r>
      <w:r w:rsidRPr="000A4070">
        <w:rPr>
          <w:b/>
          <w:bCs/>
          <w:i/>
          <w:iCs/>
          <w:sz w:val="20"/>
          <w:szCs w:val="20"/>
        </w:rPr>
        <w:t>P</w:t>
      </w:r>
      <w:r w:rsidRPr="000A4070">
        <w:rPr>
          <w:i/>
          <w:iCs/>
          <w:sz w:val="20"/>
          <w:szCs w:val="20"/>
        </w:rPr>
        <w:t xml:space="preserve"> from </w:t>
      </w:r>
      <w:r w:rsidRPr="000A4070">
        <w:rPr>
          <w:b/>
          <w:bCs/>
          <w:i/>
          <w:iCs/>
          <w:sz w:val="20"/>
          <w:szCs w:val="20"/>
        </w:rPr>
        <w:t>G</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Pr="000A4070">
        <w:rPr>
          <w:b/>
          <w:bCs/>
          <w:i/>
          <w:iCs/>
          <w:sz w:val="20"/>
          <w:szCs w:val="20"/>
        </w:rPr>
        <w:t>P</w:t>
      </w:r>
      <w:r w:rsidRPr="000A4070">
        <w:rPr>
          <w:i/>
          <w:iCs/>
          <w:sz w:val="20"/>
          <w:szCs w:val="20"/>
        </w:rPr>
        <w:t xml:space="preserve"> under </w:t>
      </w:r>
      <w:r w:rsidRPr="000A4070">
        <w:rPr>
          <w:b/>
          <w:bCs/>
          <w:i/>
          <w:iCs/>
          <w:sz w:val="20"/>
          <w:szCs w:val="20"/>
        </w:rPr>
        <w:t>P</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Pr="000A4070" w:rsidRDefault="00EF06F7" w:rsidP="000A3142">
      <w:pPr>
        <w:pStyle w:val="NoSpacing"/>
        <w:rPr>
          <w:b/>
          <w:bCs/>
          <w:i/>
          <w:iCs/>
          <w:sz w:val="20"/>
          <w:szCs w:val="20"/>
        </w:rPr>
      </w:pPr>
      <w:r w:rsidRPr="000A4070">
        <w:rPr>
          <w:i/>
          <w:iCs/>
          <w:sz w:val="20"/>
          <w:szCs w:val="20"/>
        </w:rPr>
        <w:tab/>
      </w:r>
      <w:r w:rsidRPr="000A4070">
        <w:rPr>
          <w:i/>
          <w:iCs/>
          <w:sz w:val="20"/>
          <w:szCs w:val="20"/>
        </w:rPr>
        <w:tab/>
      </w:r>
      <w:r w:rsidRPr="000A4070">
        <w:rPr>
          <w:i/>
          <w:iCs/>
          <w:sz w:val="20"/>
          <w:szCs w:val="20"/>
        </w:rPr>
        <w:tab/>
      </w:r>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DD31B2" w:rsidRPr="000A4070" w:rsidRDefault="00EF06F7" w:rsidP="000A3142">
      <w:pPr>
        <w:pStyle w:val="NoSpacing"/>
        <w:rPr>
          <w:i/>
          <w:iCs/>
          <w:sz w:val="20"/>
          <w:szCs w:val="20"/>
        </w:rPr>
      </w:pPr>
      <w:r w:rsidRPr="000A4070">
        <w:rPr>
          <w:b/>
          <w:bCs/>
          <w:i/>
          <w:iCs/>
          <w:sz w:val="20"/>
          <w:szCs w:val="20"/>
        </w:rPr>
        <w:tab/>
      </w:r>
      <w:r w:rsidRPr="000A4070">
        <w:rPr>
          <w:b/>
          <w:bCs/>
          <w:i/>
          <w:iCs/>
          <w:sz w:val="20"/>
          <w:szCs w:val="20"/>
        </w:rPr>
        <w:tab/>
      </w:r>
      <w:r w:rsidRPr="000A4070">
        <w:rPr>
          <w:b/>
          <w:bCs/>
          <w:i/>
          <w:iCs/>
          <w:sz w:val="20"/>
          <w:szCs w:val="20"/>
        </w:rPr>
        <w:tab/>
        <w:t>{</w:t>
      </w:r>
    </w:p>
    <w:p w:rsidR="00DB08FA" w:rsidRPr="000A4070" w:rsidRDefault="00EF06F7" w:rsidP="000A3142">
      <w:pPr>
        <w:pStyle w:val="NoSpacing"/>
        <w:ind w:left="2160" w:firstLine="720"/>
        <w:rPr>
          <w:b/>
          <w:bCs/>
          <w:i/>
          <w:iCs/>
          <w:sz w:val="20"/>
          <w:szCs w:val="20"/>
        </w:rPr>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DD31B2" w:rsidRPr="000A4070" w:rsidRDefault="00EF06F7" w:rsidP="000A3142">
      <w:pPr>
        <w:pStyle w:val="NoSpacing"/>
        <w:ind w:left="2160" w:firstLine="720"/>
        <w:rPr>
          <w:i/>
          <w:iCs/>
          <w:sz w:val="20"/>
          <w:szCs w:val="20"/>
        </w:rPr>
      </w:pPr>
      <w:r w:rsidRPr="000A4070">
        <w:rPr>
          <w:i/>
          <w:iCs/>
          <w:sz w:val="20"/>
          <w:szCs w:val="20"/>
        </w:rPr>
        <w:t xml:space="preserve">Save all items (it) under </w:t>
      </w:r>
      <w:r w:rsidRPr="000A4070">
        <w:rPr>
          <w:b/>
          <w:bCs/>
          <w:i/>
          <w:iCs/>
          <w:sz w:val="20"/>
          <w:szCs w:val="20"/>
        </w:rPr>
        <w:t>S</w:t>
      </w:r>
      <w:r w:rsidRPr="000A4070">
        <w:rPr>
          <w:i/>
          <w:iCs/>
          <w:sz w:val="20"/>
          <w:szCs w:val="20"/>
        </w:rPr>
        <w:t xml:space="preserve">i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lastRenderedPageBreak/>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567" w:name="_Toc341699010"/>
      <w:bookmarkStart w:id="568" w:name="_Toc341699184"/>
      <w:bookmarkStart w:id="569" w:name="_Toc341717719"/>
      <w:bookmarkStart w:id="570" w:name="_Toc341726164"/>
      <w:bookmarkStart w:id="571" w:name="_Toc341797992"/>
      <w:bookmarkStart w:id="572" w:name="_Toc341800595"/>
      <w:bookmarkStart w:id="573" w:name="_Toc341875278"/>
      <w:bookmarkStart w:id="574" w:name="_Toc341959344"/>
      <w:bookmarkStart w:id="575" w:name="_Toc341699011"/>
      <w:bookmarkStart w:id="576" w:name="_Toc341699185"/>
      <w:bookmarkStart w:id="577" w:name="_Toc341717720"/>
      <w:bookmarkStart w:id="578" w:name="_Toc341726165"/>
      <w:bookmarkStart w:id="579" w:name="_Toc341797993"/>
      <w:bookmarkStart w:id="580" w:name="_Toc341800596"/>
      <w:bookmarkStart w:id="581" w:name="_Toc341875279"/>
      <w:bookmarkStart w:id="582" w:name="_Toc341959345"/>
      <w:bookmarkStart w:id="583" w:name="_Toc348253012"/>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r>
        <w:t>Data collecti</w:t>
      </w:r>
      <w:r w:rsidR="00977969">
        <w:t>on and graph representation</w:t>
      </w:r>
      <w:bookmarkEnd w:id="583"/>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584"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 (</w:t>
      </w:r>
      <w:commentRangeStart w:id="585"/>
      <w:r>
        <w:t xml:space="preserve">see figure </w:t>
      </w:r>
      <w:del w:id="586" w:author="oz" w:date="2013-02-04T08:25:00Z">
        <w:r w:rsidDel="00A852DF">
          <w:delText>5</w:delText>
        </w:r>
        <w:commentRangeEnd w:id="585"/>
        <w:r w:rsidR="00DC08F5" w:rsidDel="00A852DF">
          <w:rPr>
            <w:rStyle w:val="CommentReference"/>
          </w:rPr>
          <w:commentReference w:id="585"/>
        </w:r>
      </w:del>
      <w:ins w:id="587" w:author="oz" w:date="2013-02-04T08:25:00Z">
        <w:r w:rsidR="00A852DF">
          <w:t>3</w:t>
        </w:r>
      </w:ins>
      <w:r>
        <w:t>)</w:t>
      </w:r>
      <w:r w:rsidR="001E2D88">
        <w:t>. The</w:t>
      </w:r>
      <w:r>
        <w:t xml:space="preserve"> same </w:t>
      </w:r>
      <w:r w:rsidR="001E2D88">
        <w:t xml:space="preserve">approach will be used to </w:t>
      </w:r>
      <w:r>
        <w:t xml:space="preserve">save the subjects and pictures page files.  </w:t>
      </w:r>
    </w:p>
    <w:p w:rsidR="00BD4702" w:rsidRDefault="00BD4702" w:rsidP="00A7713A">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 xml:space="preserve">use it to build </w:t>
      </w:r>
      <w:del w:id="588" w:author="oz" w:date="2013-02-10T07:28:00Z">
        <w:r w:rsidR="001E2D88" w:rsidDel="00096016">
          <w:delText>the</w:delText>
        </w:r>
      </w:del>
      <w:r w:rsidR="006B17AA">
        <w:t xml:space="preserve"> graph</w:t>
      </w:r>
      <w:r w:rsidR="001E2D88">
        <w:t xml:space="preserve"> based model</w:t>
      </w:r>
      <w:r w:rsidR="006B17AA">
        <w:t>.</w:t>
      </w:r>
      <w:del w:id="589" w:author="oz" w:date="2013-02-10T07:28:00Z">
        <w:r w:rsidR="00977969" w:rsidDel="00A7713A">
          <w:delText xml:space="preserve"> </w:delText>
        </w:r>
        <w:commentRangeStart w:id="590"/>
        <w:r w:rsidR="00DE40EA" w:rsidDel="00A7713A">
          <w:delText>with the ability to represent the native o</w:delText>
        </w:r>
        <w:r w:rsidR="006B17AA" w:rsidDel="00A7713A">
          <w:delText>ntology</w:delText>
        </w:r>
        <w:r w:rsidR="00DE40EA" w:rsidDel="00A7713A">
          <w:delText xml:space="preserve"> of user curator subjects</w:delText>
        </w:r>
      </w:del>
      <w:r w:rsidR="00DE40EA">
        <w:t>.</w:t>
      </w:r>
      <w:commentRangeEnd w:id="590"/>
      <w:r w:rsidR="001E2D88">
        <w:rPr>
          <w:rStyle w:val="CommentReference"/>
        </w:rPr>
        <w:commentReference w:id="590"/>
      </w:r>
      <w:r w:rsidR="00DE40EA">
        <w:t xml:space="preserve"> </w:t>
      </w:r>
    </w:p>
    <w:p w:rsidR="00F812AD" w:rsidRDefault="001E2D88" w:rsidP="00223BF0">
      <w:pPr>
        <w:pStyle w:val="Heading4"/>
        <w:numPr>
          <w:ilvl w:val="3"/>
          <w:numId w:val="8"/>
        </w:numPr>
      </w:pPr>
      <w:r>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proofErr w:type="spellStart"/>
      <w:r w:rsidR="00121933">
        <w:t>P</w:t>
      </w:r>
      <w:r>
        <w:t>interest</w:t>
      </w:r>
      <w:proofErr w:type="spellEnd"/>
      <w:ins w:id="591" w:author="Amit" w:date="2013-01-17T10:39:00Z">
        <w:r w:rsidR="00FE52C7">
          <w:t>’</w:t>
        </w:r>
      </w:ins>
      <w:ins w:id="592" w:author="oz" w:date="2013-02-10T07:28:00Z">
        <w:r w:rsidR="00A7713A">
          <w:t>'</w:t>
        </w:r>
        <w:proofErr w:type="spellStart"/>
        <w:r w:rsidR="00A7713A">
          <w:t>s</w:t>
        </w:r>
      </w:ins>
      <w:ins w:id="593" w:author="Amit" w:date="2013-01-17T10:39:00Z">
        <w:r w:rsidR="00FE52C7">
          <w:t>s</w:t>
        </w:r>
      </w:ins>
      <w:proofErr w:type="spellEnd"/>
      <w:r>
        <w:t xml:space="preserve"> </w:t>
      </w:r>
      <w:r w:rsidR="00FE52C7">
        <w:t xml:space="preserve">data </w:t>
      </w:r>
      <w:r w:rsidR="008015AF">
        <w:t>will marked as G</w:t>
      </w:r>
      <w:ins w:id="594" w:author="Amit" w:date="2013-01-17T10:39:00Z">
        <w:r w:rsidR="00FE52C7">
          <w:t>.</w:t>
        </w:r>
      </w:ins>
      <w:r w:rsidR="008015AF">
        <w:t xml:space="preserve"> </w:t>
      </w:r>
      <w:r w:rsidR="00FE52C7">
        <w:t>E</w:t>
      </w:r>
      <w:r w:rsidR="008015AF">
        <w:t xml:space="preserve">ach </w:t>
      </w:r>
      <w:r w:rsidR="00A81351">
        <w:t>vertical</w:t>
      </w:r>
      <w:ins w:id="595"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596" w:author="oz" w:date="2013-02-10T07:28:00Z">
        <w:r w:rsidR="00121933" w:rsidDel="00A7713A">
          <w:delText>P</w:delText>
        </w:r>
        <w:r w:rsidR="008015AF" w:rsidDel="00A7713A">
          <w:delText>interest  hierarchy</w:delText>
        </w:r>
      </w:del>
      <w:proofErr w:type="spellStart"/>
      <w:ins w:id="597" w:author="oz" w:date="2013-02-10T07:28:00Z">
        <w:r w:rsidR="00A7713A">
          <w:t>Pinterest</w:t>
        </w:r>
        <w:proofErr w:type="spellEnd"/>
        <w:r w:rsidR="00A7713A">
          <w:t xml:space="preserve"> hierarchy</w:t>
        </w:r>
      </w:ins>
      <w:r w:rsidR="00FE52C7">
        <w:t>,</w:t>
      </w:r>
      <w:r w:rsidR="008015AF">
        <w:t xml:space="preserve"> </w:t>
      </w:r>
      <w:r w:rsidR="00FE52C7">
        <w:t xml:space="preserve">e.g., a </w:t>
      </w:r>
      <w:r w:rsidR="008015AF">
        <w:t xml:space="preserve">user, </w:t>
      </w:r>
      <w:proofErr w:type="gramStart"/>
      <w:r w:rsidR="008015AF">
        <w:t>subject ,</w:t>
      </w:r>
      <w:proofErr w:type="gramEnd"/>
      <w:r w:rsidR="008015AF">
        <w:t xml:space="preserve"> </w:t>
      </w:r>
      <w:r w:rsidR="00FE52C7">
        <w:t xml:space="preserve">or </w:t>
      </w:r>
      <w:r w:rsidR="008015AF">
        <w:t>item</w:t>
      </w:r>
      <w:ins w:id="598"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proofErr w:type="spellStart"/>
      <w:proofErr w:type="gramStart"/>
      <w:r w:rsidR="0061558D">
        <w:t>tuna_pizza</w:t>
      </w:r>
      <w:proofErr w:type="spellEnd"/>
      <w:r w:rsidR="0061558D">
        <w:t xml:space="preserve">  ,</w:t>
      </w:r>
      <w:proofErr w:type="spellStart"/>
      <w:r w:rsidR="0061558D">
        <w:t>olives</w:t>
      </w:r>
      <w:proofErr w:type="gramEnd"/>
      <w:r w:rsidR="0061558D">
        <w:t>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599" w:author="Amit" w:date="2013-01-17T10:53:00Z">
        <w:r>
          <w:t>.</w:t>
        </w:r>
      </w:ins>
      <w:r w:rsidR="005163F5">
        <w:t xml:space="preserve"> </w:t>
      </w:r>
      <w:r>
        <w:t>Such items will lead to the creation of</w:t>
      </w:r>
      <w:r w:rsidR="005163F5">
        <w:t xml:space="preserve"> edges between </w:t>
      </w:r>
      <w:r>
        <w:t xml:space="preserve">them and the item they are </w:t>
      </w:r>
      <w:commentRangeStart w:id="600"/>
      <w:r>
        <w:t xml:space="preserve">related to: </w:t>
      </w:r>
      <w:commentRangeEnd w:id="600"/>
      <w:r>
        <w:rPr>
          <w:rStyle w:val="CommentReference"/>
        </w:rPr>
        <w:commentReference w:id="600"/>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601" w:author="Amit" w:date="2013-01-17T11:01:00Z">
        <w:r w:rsidR="00196F47" w:rsidDel="00C76D2A">
          <w:delText>pinteres</w:delText>
        </w:r>
        <w:r w:rsidDel="00C76D2A">
          <w:delText xml:space="preserve">t </w:delText>
        </w:r>
      </w:del>
      <w:proofErr w:type="spellStart"/>
      <w:ins w:id="602"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268113A3" wp14:editId="40DB2BF5">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603" w:name="_Ref346183766"/>
      <w:r>
        <w:t xml:space="preserve">Figure </w:t>
      </w:r>
      <w:r w:rsidR="00A81351">
        <w:fldChar w:fldCharType="begin"/>
      </w:r>
      <w:r w:rsidR="00A81351">
        <w:instrText xml:space="preserve"> SEQ Figure \* ARABIC </w:instrText>
      </w:r>
      <w:r w:rsidR="00A81351">
        <w:fldChar w:fldCharType="separate"/>
      </w:r>
      <w:r w:rsidR="0081771B">
        <w:rPr>
          <w:noProof/>
        </w:rPr>
        <w:t>4</w:t>
      </w:r>
      <w:r w:rsidR="00A81351">
        <w:rPr>
          <w:noProof/>
        </w:rPr>
        <w:fldChar w:fldCharType="end"/>
      </w:r>
      <w:bookmarkEnd w:id="603"/>
      <w:r>
        <w:t>: graphical view main graph</w:t>
      </w:r>
    </w:p>
    <w:p w:rsidR="00C443D0" w:rsidRDefault="00AE7BE9" w:rsidP="009F1AA1">
      <w:pPr>
        <w:pStyle w:val="Heading4"/>
        <w:numPr>
          <w:ilvl w:val="3"/>
          <w:numId w:val="8"/>
        </w:numPr>
      </w:pPr>
      <w:r>
        <w:lastRenderedPageBreak/>
        <w:t>Interests connection</w:t>
      </w:r>
      <w:r w:rsidR="00C443D0" w:rsidRPr="00B12757">
        <w:t xml:space="preserve"> graph</w:t>
      </w:r>
    </w:p>
    <w:p w:rsidR="00941967" w:rsidRDefault="00AD13FA" w:rsidP="009843B8">
      <w:pPr>
        <w:jc w:val="both"/>
      </w:pPr>
      <w:r>
        <w:t>Preliminary data collection experiments</w:t>
      </w:r>
      <w:ins w:id="604" w:author="oz" w:date="2013-02-10T07:39:00Z">
        <w:r w:rsidR="00A7713A">
          <w:t xml:space="preserve"> on 100 </w:t>
        </w:r>
        <w:proofErr w:type="gramStart"/>
        <w:r w:rsidR="00A7713A">
          <w:t>user</w:t>
        </w:r>
        <w:proofErr w:type="gramEnd"/>
        <w:r w:rsidR="00A7713A">
          <w:t xml:space="preserve"> only</w:t>
        </w:r>
      </w:ins>
      <w:r>
        <w:t xml:space="preserve"> show that the resulting graph model is quite large. </w:t>
      </w:r>
      <w:ins w:id="605" w:author="oz" w:date="2013-02-10T07:37:00Z">
        <w:r w:rsidR="00A7713A">
          <w:t xml:space="preserve"> </w:t>
        </w:r>
      </w:ins>
      <w:r>
        <w:t>For</w:t>
      </w:r>
      <w:ins w:id="606" w:author="oz" w:date="2013-02-10T07:36:00Z">
        <w:r w:rsidR="00A7713A">
          <w:t xml:space="preserve"> </w:t>
        </w:r>
        <w:proofErr w:type="gramStart"/>
        <w:r w:rsidR="00A7713A">
          <w:t xml:space="preserve">example </w:t>
        </w:r>
      </w:ins>
      <w:r>
        <w:t xml:space="preserve"> </w:t>
      </w:r>
      <w:ins w:id="607" w:author="oz" w:date="2013-01-30T18:58:00Z">
        <w:r w:rsidR="00E50670">
          <w:t>10</w:t>
        </w:r>
        <w:r w:rsidR="00FA1C12">
          <w:t>0</w:t>
        </w:r>
      </w:ins>
      <w:commentRangeStart w:id="608"/>
      <w:proofErr w:type="gramEnd"/>
      <w:del w:id="609" w:author="oz" w:date="2013-01-30T18:58:00Z">
        <w:r w:rsidDel="00FA1C12">
          <w:delText>ZZ</w:delText>
        </w:r>
        <w:commentRangeEnd w:id="608"/>
        <w:r w:rsidDel="00FA1C12">
          <w:rPr>
            <w:rStyle w:val="CommentReference"/>
          </w:rPr>
          <w:commentReference w:id="608"/>
        </w:r>
        <w:r w:rsidDel="00FA1C12">
          <w:delText xml:space="preserve"> </w:delText>
        </w:r>
      </w:del>
      <w:r>
        <w:t xml:space="preserve">crawled users there were approximately </w:t>
      </w:r>
      <w:commentRangeStart w:id="610"/>
      <w:del w:id="611" w:author="oz" w:date="2013-01-30T19:00:00Z">
        <w:r w:rsidDel="00E50670">
          <w:delText>X</w:delText>
        </w:r>
      </w:del>
      <w:del w:id="612" w:author="oz" w:date="2013-01-30T18:59:00Z">
        <w:r w:rsidDel="00E50670">
          <w:delText>X</w:delText>
        </w:r>
        <w:commentRangeEnd w:id="610"/>
        <w:r w:rsidDel="00E50670">
          <w:rPr>
            <w:rStyle w:val="CommentReference"/>
          </w:rPr>
          <w:commentReference w:id="610"/>
        </w:r>
        <w:r w:rsidDel="00E50670">
          <w:delText xml:space="preserve"> </w:delText>
        </w:r>
      </w:del>
      <w:ins w:id="613" w:author="oz" w:date="2013-01-30T19:02:00Z">
        <w:r w:rsidR="008278F7">
          <w:t>~</w:t>
        </w:r>
      </w:ins>
      <w:ins w:id="614" w:author="oz" w:date="2013-01-30T19:06:00Z">
        <w:r w:rsidR="009843B8">
          <w:rPr>
            <w:rFonts w:hint="cs"/>
          </w:rPr>
          <w:t>6</w:t>
        </w:r>
        <w:r w:rsidR="009843B8">
          <w:t>0</w:t>
        </w:r>
      </w:ins>
      <w:ins w:id="615" w:author="oz" w:date="2013-01-30T19:00:00Z">
        <w:r w:rsidR="00E50670">
          <w:t>0000</w:t>
        </w:r>
      </w:ins>
      <w:ins w:id="616" w:author="oz" w:date="2013-02-10T07:37:00Z">
        <w:r w:rsidR="00A7713A">
          <w:t xml:space="preserve"> (subjects and items)</w:t>
        </w:r>
      </w:ins>
      <w:ins w:id="617" w:author="oz" w:date="2013-01-30T19:00:00Z">
        <w:r w:rsidR="00037DF7">
          <w:t xml:space="preserve"> </w:t>
        </w:r>
      </w:ins>
      <w:r>
        <w:t>r</w:t>
      </w:r>
      <w:r>
        <w:rPr>
          <w:rFonts w:hint="cs"/>
        </w:rPr>
        <w:t>e</w:t>
      </w:r>
      <w:r>
        <w:t xml:space="preserve">lated entities which lead to the same amount of vertices being created, and about </w:t>
      </w:r>
      <w:ins w:id="618" w:author="oz" w:date="2013-01-30T19:02:00Z">
        <w:r w:rsidR="008278F7">
          <w:t>~</w:t>
        </w:r>
      </w:ins>
      <w:ins w:id="619" w:author="oz" w:date="2013-01-30T19:06:00Z">
        <w:r w:rsidR="009843B8">
          <w:t>6</w:t>
        </w:r>
      </w:ins>
      <w:ins w:id="620" w:author="oz" w:date="2013-01-30T19:02:00Z">
        <w:r w:rsidR="008278F7">
          <w:t>00</w:t>
        </w:r>
      </w:ins>
      <w:commentRangeStart w:id="621"/>
      <w:del w:id="622" w:author="oz" w:date="2013-01-30T19:02:00Z">
        <w:r w:rsidDel="008278F7">
          <w:delText>Y</w:delText>
        </w:r>
        <w:r w:rsidDel="008278F7">
          <w:rPr>
            <w:rFonts w:hint="cs"/>
          </w:rPr>
          <w:delText>Y</w:delText>
        </w:r>
        <w:commentRangeEnd w:id="621"/>
        <w:r w:rsidDel="008278F7">
          <w:rPr>
            <w:rStyle w:val="CommentReference"/>
          </w:rPr>
          <w:commentReference w:id="621"/>
        </w:r>
        <w:r w:rsidDel="008278F7">
          <w:delText xml:space="preserve"> </w:delText>
        </w:r>
      </w:del>
      <w:r>
        <w:t>r</w:t>
      </w:r>
      <w:r>
        <w:rPr>
          <w:rFonts w:hint="cs"/>
        </w:rPr>
        <w:t>e</w:t>
      </w:r>
      <w:r>
        <w:t>sulting edges. Search and traversal times for such a graph would be</w:t>
      </w:r>
      <w:ins w:id="623" w:author="oz" w:date="2013-02-10T07:40:00Z">
        <w:r w:rsidR="00A7713A">
          <w:t xml:space="preserve"> very</w:t>
        </w:r>
      </w:ins>
      <w:r>
        <w:t xml:space="preserve"> slow, especially if we plan to run an exhaustive search for </w:t>
      </w:r>
      <w:r w:rsidR="004304A0">
        <w:t xml:space="preserve">hidden links between any </w:t>
      </w:r>
      <w:del w:id="624" w:author="oz" w:date="2013-02-10T07:40:00Z">
        <w:r w:rsidR="004304A0" w:rsidDel="00A7713A">
          <w:delText>combination</w:delText>
        </w:r>
      </w:del>
      <w:ins w:id="625" w:author="oz" w:date="2013-02-10T07:40:00Z">
        <w:r w:rsidR="00A7713A">
          <w:t>combinations</w:t>
        </w:r>
      </w:ins>
      <w:r w:rsidR="004304A0">
        <w:t xml:space="preserve"> of entities. In order to improve run time performance </w:t>
      </w:r>
      <w:ins w:id="626" w:author="Amit" w:date="2013-01-17T11:04:00Z">
        <w:del w:id="627"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commentRangeStart w:id="628"/>
      <w:r w:rsidR="009D56D9">
        <w:t xml:space="preserve">In our example the interest graph </w:t>
      </w:r>
      <w:ins w:id="629" w:author="oz" w:date="2013-01-30T19:03:00Z">
        <w:r w:rsidR="008278F7">
          <w:t xml:space="preserve">will </w:t>
        </w:r>
      </w:ins>
      <w:r w:rsidR="009D56D9">
        <w:t>h</w:t>
      </w:r>
      <w:r w:rsidR="009D56D9">
        <w:rPr>
          <w:rFonts w:hint="cs"/>
        </w:rPr>
        <w:t>a</w:t>
      </w:r>
      <w:r w:rsidR="009D56D9">
        <w:t>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w:t>
      </w:r>
      <w:commentRangeEnd w:id="628"/>
      <w:r w:rsidR="000C2B68">
        <w:rPr>
          <w:rStyle w:val="CommentReference"/>
        </w:rPr>
        <w:commentReference w:id="628"/>
      </w:r>
      <w:r w:rsidR="00941967">
        <w:t xml:space="preserve">    </w:t>
      </w:r>
      <w:r w:rsidR="00B92A45">
        <w:t xml:space="preserve"> </w:t>
      </w:r>
    </w:p>
    <w:p w:rsidR="00B92A45" w:rsidRDefault="00B92A45" w:rsidP="00C82885">
      <w:pPr>
        <w:keepNext/>
        <w:jc w:val="center"/>
      </w:pPr>
      <w:r>
        <w:rPr>
          <w:noProof/>
        </w:rPr>
        <w:drawing>
          <wp:inline distT="0" distB="0" distL="0" distR="0" wp14:anchorId="33322461" wp14:editId="25AA76EE">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C82885">
      <w:pPr>
        <w:pStyle w:val="Caption"/>
        <w:jc w:val="center"/>
      </w:pPr>
      <w:r>
        <w:t xml:space="preserve">Figure </w:t>
      </w:r>
      <w:r w:rsidR="00A81351">
        <w:fldChar w:fldCharType="begin"/>
      </w:r>
      <w:r w:rsidR="00A81351">
        <w:instrText xml:space="preserve"> SEQ Figure \* ARABIC </w:instrText>
      </w:r>
      <w:r w:rsidR="00A81351">
        <w:fldChar w:fldCharType="separate"/>
      </w:r>
      <w:r w:rsidR="0081771B">
        <w:rPr>
          <w:noProof/>
        </w:rPr>
        <w:t>5</w:t>
      </w:r>
      <w:r w:rsidR="00A81351">
        <w:rPr>
          <w:noProof/>
        </w:rPr>
        <w:fldChar w:fldCharType="end"/>
      </w:r>
      <w:r>
        <w:t xml:space="preserve">: </w:t>
      </w:r>
      <w:r w:rsidRPr="008A7C8F">
        <w:t xml:space="preserve">graphical </w:t>
      </w:r>
      <w:r>
        <w:t>view Interests connection graph</w:t>
      </w:r>
    </w:p>
    <w:p w:rsidR="00C443D0" w:rsidRPr="00C443D0" w:rsidRDefault="00CA2659" w:rsidP="00083157">
      <w:pPr>
        <w:jc w:val="both"/>
      </w:pPr>
      <w:commentRangeStart w:id="630"/>
      <w:r>
        <w:t xml:space="preserve">Eventually we will have weighted undirected graph that will represent the our graph database when the number of nodes (vertex) is equal to the number of </w:t>
      </w:r>
      <w:del w:id="631" w:author="oz" w:date="2013-02-10T07:43:00Z">
        <w:r w:rsidDel="00BE2EA8">
          <w:delText xml:space="preserve">characters </w:delText>
        </w:r>
      </w:del>
      <w:ins w:id="632" w:author="oz" w:date="2013-02-10T07:43:00Z">
        <w:r w:rsidR="00BE2EA8">
          <w:t xml:space="preserve">users </w:t>
        </w:r>
        <w:proofErr w:type="gramStart"/>
        <w:r w:rsidR="00BE2EA8">
          <w:t>interests ,</w:t>
        </w:r>
        <w:proofErr w:type="gramEnd"/>
        <w:r w:rsidR="00BE2EA8">
          <w:t xml:space="preserve"> </w:t>
        </w:r>
      </w:ins>
      <w:r>
        <w:t>|V|=</w:t>
      </w:r>
      <w:proofErr w:type="spellStart"/>
      <w:r>
        <w:t>numof</w:t>
      </w:r>
      <w:proofErr w:type="spellEnd"/>
      <w:r>
        <w:t>(</w:t>
      </w:r>
      <w:commentRangeStart w:id="633"/>
      <w:del w:id="634" w:author="oz" w:date="2013-02-10T07:42:00Z">
        <w:r w:rsidDel="00BE2EA8">
          <w:delText>characters</w:delText>
        </w:r>
        <w:commentRangeEnd w:id="633"/>
        <w:r w:rsidR="000C2B68" w:rsidDel="00BE2EA8">
          <w:rPr>
            <w:rStyle w:val="CommentReference"/>
          </w:rPr>
          <w:commentReference w:id="633"/>
        </w:r>
      </w:del>
      <w:ins w:id="635" w:author="oz" w:date="2013-02-10T07:42:00Z">
        <w:r w:rsidR="00BE2EA8">
          <w:t>interests</w:t>
        </w:r>
      </w:ins>
      <w:r>
        <w:t>)</w:t>
      </w:r>
      <w:ins w:id="636" w:author="oz" w:date="2013-02-10T07:43:00Z">
        <w:r w:rsidR="00BE2EA8">
          <w:t xml:space="preserve"> . </w:t>
        </w:r>
        <w:proofErr w:type="gramStart"/>
        <w:r w:rsidR="00BE2EA8">
          <w:t>by</w:t>
        </w:r>
        <w:proofErr w:type="gramEnd"/>
        <w:r w:rsidR="00BE2EA8">
          <w:t xml:space="preserve"> this </w:t>
        </w:r>
        <w:r w:rsidR="00BE2EA8" w:rsidRPr="00BE2EA8">
          <w:t>attitude</w:t>
        </w:r>
        <w:r w:rsidR="00BE2EA8">
          <w:t xml:space="preserve"> we can reduce graph nodes and </w:t>
        </w:r>
      </w:ins>
      <w:ins w:id="637" w:author="oz" w:date="2013-02-10T07:44:00Z">
        <w:r w:rsidR="00BE2EA8">
          <w:t xml:space="preserve">edged – in our example the </w:t>
        </w:r>
      </w:ins>
      <w:proofErr w:type="spellStart"/>
      <w:ins w:id="638" w:author="oz" w:date="2013-02-10T07:45:00Z">
        <w:r w:rsidR="00BE2EA8">
          <w:t>Pinterest's</w:t>
        </w:r>
        <w:proofErr w:type="spellEnd"/>
        <w:r w:rsidR="00BE2EA8">
          <w:t xml:space="preserve"> data graph contain 8 nodes </w:t>
        </w:r>
      </w:ins>
      <w:ins w:id="639" w:author="oz" w:date="2013-02-10T07:46:00Z">
        <w:r w:rsidR="00BE2EA8">
          <w:t xml:space="preserve">with 9 edges , the same </w:t>
        </w:r>
      </w:ins>
      <w:ins w:id="640" w:author="oz" w:date="2013-02-10T07:47:00Z">
        <w:r w:rsidR="00BE2EA8">
          <w:t xml:space="preserve">repression in interests </w:t>
        </w:r>
      </w:ins>
      <w:ins w:id="641" w:author="oz" w:date="2013-02-10T07:49:00Z">
        <w:r w:rsidR="00BE2EA8">
          <w:t xml:space="preserve">connection graph will </w:t>
        </w:r>
      </w:ins>
      <w:ins w:id="642" w:author="oz" w:date="2013-02-10T07:50:00Z">
        <w:r w:rsidR="00BE2EA8">
          <w:t>lead</w:t>
        </w:r>
      </w:ins>
      <w:ins w:id="643" w:author="oz" w:date="2013-02-10T07:49:00Z">
        <w:r w:rsidR="00F865E2">
          <w:t xml:space="preserve"> to 3 node</w:t>
        </w:r>
      </w:ins>
      <w:ins w:id="644" w:author="oz" w:date="2013-02-10T07:52:00Z">
        <w:r w:rsidR="00F865E2">
          <w:t>s</w:t>
        </w:r>
      </w:ins>
      <w:ins w:id="645" w:author="oz" w:date="2013-02-10T07:49:00Z">
        <w:r w:rsidR="00F865E2">
          <w:t xml:space="preserve"> wi</w:t>
        </w:r>
      </w:ins>
      <w:ins w:id="646" w:author="oz" w:date="2013-02-10T07:52:00Z">
        <w:r w:rsidR="00F865E2">
          <w:t>th</w:t>
        </w:r>
      </w:ins>
      <w:ins w:id="647" w:author="oz" w:date="2013-02-10T07:49:00Z">
        <w:r w:rsidR="00BE2EA8">
          <w:t xml:space="preserve"> 2 edge</w:t>
        </w:r>
      </w:ins>
      <w:ins w:id="648" w:author="oz" w:date="2013-02-10T07:52:00Z">
        <w:r w:rsidR="00F865E2">
          <w:t>s</w:t>
        </w:r>
      </w:ins>
      <w:ins w:id="649" w:author="oz" w:date="2013-02-10T07:49:00Z">
        <w:r w:rsidR="00BE2EA8">
          <w:t xml:space="preserve"> only </w:t>
        </w:r>
      </w:ins>
      <w:ins w:id="650" w:author="oz" w:date="2013-02-10T07:51:00Z">
        <w:r w:rsidR="00A644EB">
          <w:t>.</w:t>
        </w:r>
        <w:r w:rsidR="00F865E2">
          <w:t xml:space="preserve"> </w:t>
        </w:r>
      </w:ins>
      <w:proofErr w:type="gramStart"/>
      <w:ins w:id="651" w:author="oz" w:date="2013-02-10T07:55:00Z">
        <w:r w:rsidR="00083157">
          <w:t>this</w:t>
        </w:r>
      </w:ins>
      <w:proofErr w:type="gramEnd"/>
      <w:ins w:id="652" w:author="oz" w:date="2013-02-10T07:52:00Z">
        <w:r w:rsidR="00F865E2">
          <w:t xml:space="preserve"> way we can analyze the power o</w:t>
        </w:r>
        <w:r w:rsidR="00083157">
          <w:t>f each interest</w:t>
        </w:r>
        <w:r w:rsidR="00F865E2">
          <w:t xml:space="preserve"> connection</w:t>
        </w:r>
      </w:ins>
      <w:ins w:id="653" w:author="oz" w:date="2013-02-10T07:57:00Z">
        <w:r w:rsidR="00083157">
          <w:t>s</w:t>
        </w:r>
      </w:ins>
      <w:ins w:id="654" w:author="oz" w:date="2013-02-10T07:52:00Z">
        <w:r w:rsidR="00F865E2">
          <w:t xml:space="preserve"> (</w:t>
        </w:r>
      </w:ins>
      <w:proofErr w:type="spellStart"/>
      <w:ins w:id="655" w:author="oz" w:date="2013-02-10T07:54:00Z">
        <w:r w:rsidR="00083157">
          <w:t>edged</w:t>
        </w:r>
      </w:ins>
      <w:ins w:id="656" w:author="oz" w:date="2013-02-10T07:57:00Z">
        <w:r w:rsidR="00083157">
          <w:t>s</w:t>
        </w:r>
      </w:ins>
      <w:proofErr w:type="spellEnd"/>
      <w:ins w:id="657" w:author="oz" w:date="2013-02-10T07:52:00Z">
        <w:r w:rsidR="00F865E2">
          <w:t xml:space="preserve"> </w:t>
        </w:r>
      </w:ins>
      <w:ins w:id="658" w:author="oz" w:date="2013-02-10T07:54:00Z">
        <w:r w:rsidR="00F865E2">
          <w:t>weight)</w:t>
        </w:r>
      </w:ins>
      <w:ins w:id="659" w:author="oz" w:date="2013-02-10T07:55:00Z">
        <w:r w:rsidR="00083157">
          <w:t xml:space="preserve"> </w:t>
        </w:r>
      </w:ins>
      <w:ins w:id="660" w:author="oz" w:date="2013-02-10T07:57:00Z">
        <w:r w:rsidR="00083157">
          <w:t>which</w:t>
        </w:r>
      </w:ins>
      <w:ins w:id="661" w:author="oz" w:date="2013-02-10T07:56:00Z">
        <w:r w:rsidR="00083157">
          <w:t xml:space="preserve"> lead </w:t>
        </w:r>
      </w:ins>
      <w:ins w:id="662" w:author="oz" w:date="2013-02-10T07:57:00Z">
        <w:r w:rsidR="00083157">
          <w:t xml:space="preserve">to </w:t>
        </w:r>
      </w:ins>
      <w:ins w:id="663" w:author="oz" w:date="2013-02-10T07:58:00Z">
        <w:r w:rsidR="00083157">
          <w:t xml:space="preserve">rating recommendation algorithm.   </w:t>
        </w:r>
      </w:ins>
      <w:ins w:id="664" w:author="oz" w:date="2013-02-10T07:55:00Z">
        <w:r w:rsidR="00083157">
          <w:t xml:space="preserve"> </w:t>
        </w:r>
      </w:ins>
      <w:ins w:id="665" w:author="oz" w:date="2013-02-10T07:54:00Z">
        <w:r w:rsidR="00F865E2">
          <w:t xml:space="preserve"> </w:t>
        </w:r>
      </w:ins>
      <w:ins w:id="666" w:author="oz" w:date="2013-02-10T07:52:00Z">
        <w:r w:rsidR="00F865E2">
          <w:t xml:space="preserve"> </w:t>
        </w:r>
      </w:ins>
      <w:ins w:id="667" w:author="oz" w:date="2013-02-10T07:50:00Z">
        <w:r w:rsidR="00BE2EA8">
          <w:t xml:space="preserve"> </w:t>
        </w:r>
      </w:ins>
      <w:ins w:id="668" w:author="oz" w:date="2013-02-10T07:49:00Z">
        <w:r w:rsidR="00BE2EA8">
          <w:t xml:space="preserve"> </w:t>
        </w:r>
      </w:ins>
      <w:ins w:id="669" w:author="oz" w:date="2013-02-10T07:46:00Z">
        <w:r w:rsidR="00BE2EA8">
          <w:t xml:space="preserve"> </w:t>
        </w:r>
      </w:ins>
      <w:ins w:id="670" w:author="oz" w:date="2013-02-10T07:45:00Z">
        <w:r w:rsidR="00BE2EA8">
          <w:t xml:space="preserve"> </w:t>
        </w:r>
      </w:ins>
      <w:ins w:id="671" w:author="oz" w:date="2013-02-10T07:43:00Z">
        <w:r w:rsidR="00BE2EA8">
          <w:t xml:space="preserve"> </w:t>
        </w:r>
      </w:ins>
      <w:del w:id="672" w:author="oz" w:date="2013-02-10T07:43:00Z">
        <w:r w:rsidDel="00BE2EA8">
          <w:delText xml:space="preserve"> </w:delText>
        </w:r>
      </w:del>
      <w:ins w:id="673" w:author="oz" w:date="2013-01-30T19:04:00Z">
        <w:r w:rsidR="008278F7">
          <w:t>.</w:t>
        </w:r>
      </w:ins>
      <w:del w:id="674" w:author="oz" w:date="2013-01-30T19:04:00Z">
        <w:r w:rsidDel="008278F7">
          <w:delText>,</w:delText>
        </w:r>
        <w:r w:rsidDel="008278F7">
          <w:rPr>
            <w:rFonts w:hint="cs"/>
          </w:rPr>
          <w:delText xml:space="preserve"> </w:delText>
        </w:r>
        <w:r w:rsidDel="008278F7">
          <w:delText>the |E| represent the number of connections between characters</w:delText>
        </w:r>
        <w:commentRangeEnd w:id="630"/>
        <w:r w:rsidR="000C2B68" w:rsidDel="008278F7">
          <w:rPr>
            <w:rStyle w:val="CommentReference"/>
          </w:rPr>
          <w:commentReference w:id="630"/>
        </w:r>
      </w:del>
    </w:p>
    <w:p w:rsidR="00854D0B" w:rsidRDefault="00854D0B" w:rsidP="009F1AA1">
      <w:pPr>
        <w:pStyle w:val="Heading2"/>
        <w:numPr>
          <w:ilvl w:val="1"/>
          <w:numId w:val="8"/>
        </w:numPr>
      </w:pPr>
      <w:bookmarkStart w:id="675" w:name="_Toc341875282"/>
      <w:bookmarkStart w:id="676" w:name="_Toc341959348"/>
      <w:bookmarkStart w:id="677" w:name="_Toc341699014"/>
      <w:bookmarkStart w:id="678" w:name="_Toc341699188"/>
      <w:bookmarkStart w:id="679" w:name="_Toc341717723"/>
      <w:bookmarkStart w:id="680" w:name="_Toc341726168"/>
      <w:bookmarkStart w:id="681" w:name="_Toc341797996"/>
      <w:bookmarkStart w:id="682" w:name="_Toc341800599"/>
      <w:bookmarkStart w:id="683" w:name="_Toc341875283"/>
      <w:bookmarkStart w:id="684" w:name="_Toc341959349"/>
      <w:bookmarkStart w:id="685" w:name="_Toc348253013"/>
      <w:bookmarkEnd w:id="675"/>
      <w:bookmarkEnd w:id="676"/>
      <w:bookmarkEnd w:id="677"/>
      <w:bookmarkEnd w:id="678"/>
      <w:bookmarkEnd w:id="679"/>
      <w:bookmarkEnd w:id="680"/>
      <w:bookmarkEnd w:id="681"/>
      <w:bookmarkEnd w:id="682"/>
      <w:bookmarkEnd w:id="683"/>
      <w:bookmarkEnd w:id="684"/>
      <w:r>
        <w:t>Tools</w:t>
      </w:r>
      <w:bookmarkEnd w:id="685"/>
    </w:p>
    <w:p w:rsidR="00DC08F5" w:rsidRDefault="00DC08F5" w:rsidP="00DC08F5">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r>
        <w:rPr>
          <w:rStyle w:val="FootnoteReference"/>
        </w:rPr>
        <w:footnoteReference w:id="16"/>
      </w:r>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lastRenderedPageBreak/>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0A4070">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17"/>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688" w:author="oz" w:date="2013-02-10T07:59:00Z"/>
        </w:rPr>
      </w:pPr>
      <w:proofErr w:type="spellStart"/>
      <w:r>
        <w:rPr>
          <w:b/>
          <w:bCs/>
        </w:rPr>
        <w:t>Gephi</w:t>
      </w:r>
      <w:proofErr w:type="spellEnd"/>
      <w:r w:rsidR="00DE3F63">
        <w:rPr>
          <w:rStyle w:val="FootnoteReference"/>
          <w:b/>
          <w:bCs/>
        </w:rPr>
        <w:footnoteReference w:id="18"/>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E20661" w:rsidP="00E20661">
      <w:pPr>
        <w:pStyle w:val="ListParagraph"/>
        <w:numPr>
          <w:ilvl w:val="0"/>
          <w:numId w:val="17"/>
        </w:numPr>
        <w:jc w:val="both"/>
      </w:pPr>
      <w:ins w:id="689" w:author="oz" w:date="2013-02-10T08:00:00Z">
        <w:r>
          <w:rPr>
            <w:b/>
            <w:bCs/>
          </w:rPr>
          <w:t>Gremlin</w:t>
        </w:r>
        <w:r w:rsidR="00702B1B">
          <w:rPr>
            <w:b/>
            <w:bCs/>
          </w:rPr>
          <w:t xml:space="preserve"> </w:t>
        </w:r>
        <w:r w:rsidR="00702B1B">
          <w:t>–</w:t>
        </w:r>
        <w:r w:rsidR="006B1C9D">
          <w:t xml:space="preserve"> one of </w:t>
        </w:r>
      </w:ins>
      <w:proofErr w:type="spellStart"/>
      <w:ins w:id="690" w:author="oz" w:date="2013-02-10T08:06:00Z">
        <w:r w:rsidR="006B1C9D">
          <w:t>T</w:t>
        </w:r>
      </w:ins>
      <w:ins w:id="691" w:author="oz" w:date="2013-02-10T08:00:00Z">
        <w:r w:rsidR="00702B1B">
          <w:t>inker</w:t>
        </w:r>
      </w:ins>
      <w:ins w:id="692" w:author="oz" w:date="2013-02-10T08:06:00Z">
        <w:r w:rsidR="006B1C9D">
          <w:t>P</w:t>
        </w:r>
      </w:ins>
      <w:ins w:id="693" w:author="oz" w:date="2013-02-10T08:00:00Z">
        <w:r w:rsidR="00702B1B">
          <w:t>op</w:t>
        </w:r>
      </w:ins>
      <w:proofErr w:type="spellEnd"/>
      <w:ins w:id="694" w:author="oz" w:date="2013-02-10T08:06:00Z">
        <w:r w:rsidR="00BC2BD4">
          <w:rPr>
            <w:rStyle w:val="FootnoteReference"/>
          </w:rPr>
          <w:footnoteReference w:id="19"/>
        </w:r>
      </w:ins>
      <w:ins w:id="696" w:author="oz" w:date="2013-02-10T08:00:00Z">
        <w:r w:rsidR="00702B1B">
          <w:t xml:space="preserve"> </w:t>
        </w:r>
        <w:proofErr w:type="gramStart"/>
        <w:r w:rsidR="00702B1B">
          <w:t>tools</w:t>
        </w:r>
      </w:ins>
      <w:ins w:id="697" w:author="oz" w:date="2013-02-10T08:06:00Z">
        <w:r w:rsidR="00BC2BD4">
          <w:t xml:space="preserve"> ,</w:t>
        </w:r>
        <w:proofErr w:type="gramEnd"/>
        <w:r w:rsidR="00BC2BD4">
          <w:t xml:space="preserve"> </w:t>
        </w:r>
      </w:ins>
      <w:ins w:id="698" w:author="oz" w:date="2013-02-10T08:10:00Z">
        <w:r w:rsidRPr="00E20661">
          <w:t>Gremlin is a domain specific language for traversing property graphs</w:t>
        </w:r>
        <w:r>
          <w:t xml:space="preserve"> – with gremlin we can mediate between Neo4j graph to </w:t>
        </w:r>
      </w:ins>
      <w:ins w:id="699" w:author="oz" w:date="2013-02-10T08:11:00Z">
        <w:r>
          <w:t>different</w:t>
        </w:r>
      </w:ins>
      <w:ins w:id="700" w:author="oz" w:date="2013-02-10T08:10:00Z">
        <w:r>
          <w:t xml:space="preserve"> </w:t>
        </w:r>
      </w:ins>
      <w:ins w:id="701" w:author="oz" w:date="2013-02-10T08:11:00Z">
        <w:r>
          <w:t xml:space="preserve">graph </w:t>
        </w:r>
      </w:ins>
      <w:ins w:id="702" w:author="oz" w:date="2013-02-10T08:12:00Z">
        <w:r>
          <w:t xml:space="preserve">libraries. </w:t>
        </w:r>
      </w:ins>
      <w:ins w:id="703" w:author="oz" w:date="2013-02-10T08:11:00Z">
        <w:r>
          <w:t xml:space="preserve"> </w:t>
        </w:r>
      </w:ins>
      <w:ins w:id="704" w:author="oz" w:date="2013-02-10T08:10:00Z">
        <w:r>
          <w:t xml:space="preserve"> </w:t>
        </w:r>
      </w:ins>
    </w:p>
    <w:bookmarkEnd w:id="539"/>
    <w:bookmarkEnd w:id="540"/>
    <w:p w:rsidR="00196535" w:rsidRDefault="00C63D41" w:rsidP="001C16BB">
      <w:pPr>
        <w:pStyle w:val="Heading2"/>
        <w:numPr>
          <w:ilvl w:val="1"/>
          <w:numId w:val="8"/>
        </w:numPr>
      </w:pPr>
      <w:r>
        <w:t xml:space="preserve"> </w:t>
      </w:r>
      <w:bookmarkStart w:id="705" w:name="_Toc348253014"/>
      <w:r w:rsidR="00196535" w:rsidRPr="00196535">
        <w:t>Evaluation</w:t>
      </w:r>
      <w:bookmarkEnd w:id="705"/>
    </w:p>
    <w:p w:rsidR="00E43D7A" w:rsidRDefault="00E43D7A" w:rsidP="009843B8">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initial test</w:t>
      </w:r>
      <w:ins w:id="706" w:author="oz" w:date="2013-01-30T19:05:00Z">
        <w:r w:rsidR="009843B8">
          <w:t xml:space="preserve"> with 1000 </w:t>
        </w:r>
      </w:ins>
      <w:del w:id="707" w:author="oz" w:date="2013-01-30T19:05:00Z">
        <w:r w:rsidDel="009843B8">
          <w:delText xml:space="preserve"> </w:delText>
        </w:r>
      </w:del>
      <w:ins w:id="708" w:author="oz" w:date="2013-01-30T19:05:00Z">
        <w:r w:rsidR="009843B8">
          <w:t xml:space="preserve"> </w:t>
        </w:r>
      </w:ins>
      <w:r>
        <w:t>crawl</w:t>
      </w:r>
      <w:ins w:id="709" w:author="oz" w:date="2013-01-30T19:06:00Z">
        <w:r w:rsidR="009843B8">
          <w:t>ed users</w:t>
        </w:r>
      </w:ins>
      <w:del w:id="710" w:author="oz" w:date="2013-01-30T19:06:00Z">
        <w:r w:rsidDel="009843B8">
          <w:delText>s</w:delText>
        </w:r>
      </w:del>
      <w:r>
        <w:t xml:space="preserve"> show an average of </w:t>
      </w:r>
      <w:commentRangeStart w:id="711"/>
      <w:commentRangeStart w:id="712"/>
      <w:del w:id="713" w:author="oz" w:date="2013-01-12T22:14:00Z">
        <w:r w:rsidDel="002770EF">
          <w:delText>X</w:delText>
        </w:r>
      </w:del>
      <w:commentRangeEnd w:id="711"/>
      <w:r>
        <w:rPr>
          <w:rStyle w:val="CommentReference"/>
        </w:rPr>
        <w:commentReference w:id="711"/>
      </w:r>
      <w:commentRangeEnd w:id="712"/>
      <w:ins w:id="714" w:author="oz" w:date="2013-01-12T22:15:00Z">
        <w:r w:rsidR="002770EF">
          <w:t>30</w:t>
        </w:r>
      </w:ins>
      <w:r w:rsidR="00977969">
        <w:rPr>
          <w:rStyle w:val="CommentReference"/>
        </w:rPr>
        <w:commentReference w:id="712"/>
      </w:r>
      <w:ins w:id="715" w:author="Tsvika Kuflik" w:date="2013-01-16T07:09:00Z">
        <w:r w:rsidR="00DC08F5">
          <w:t xml:space="preserve"> </w:t>
        </w:r>
      </w:ins>
      <w:del w:id="716" w:author="oz" w:date="2013-01-12T22:14:00Z">
        <w:r w:rsidDel="002770EF">
          <w:delText xml:space="preserve"> </w:delText>
        </w:r>
      </w:del>
      <w:r>
        <w:t xml:space="preserve">subjects of interests per user, with </w:t>
      </w:r>
      <w:ins w:id="717" w:author="oz" w:date="2013-01-12T22:15:00Z">
        <w:r w:rsidR="002770EF">
          <w:t>20</w:t>
        </w:r>
      </w:ins>
      <w:commentRangeStart w:id="718"/>
      <w:commentRangeStart w:id="719"/>
      <w:del w:id="720" w:author="oz" w:date="2013-01-12T22:15:00Z">
        <w:r w:rsidDel="002770EF">
          <w:delText>Y</w:delText>
        </w:r>
      </w:del>
      <w:commentRangeEnd w:id="718"/>
      <w:r>
        <w:rPr>
          <w:rStyle w:val="CommentReference"/>
        </w:rPr>
        <w:commentReference w:id="718"/>
      </w:r>
      <w:commentRangeEnd w:id="719"/>
      <w:r w:rsidR="00977969">
        <w:rPr>
          <w:rStyle w:val="CommentReference"/>
        </w:rPr>
        <w:commentReference w:id="719"/>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lastRenderedPageBreak/>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commentRangeStart w:id="721"/>
      <w:del w:id="722" w:author="Tsvika Kuflik" w:date="2012-12-02T08:10:00Z">
        <w:r w:rsidRPr="00D76EA9" w:rsidDel="003665D1">
          <w:delText>5.</w:delText>
        </w:r>
        <w:r w:rsidRPr="00D76EA9" w:rsidDel="003665D1">
          <w:tab/>
        </w:r>
      </w:del>
      <w:bookmarkStart w:id="723" w:name="_Toc348253015"/>
      <w:r w:rsidRPr="00D76EA9">
        <w:t>Timetable</w:t>
      </w:r>
      <w:commentRangeEnd w:id="721"/>
      <w:r w:rsidR="000A3142" w:rsidRPr="001C16BB">
        <w:commentReference w:id="721"/>
      </w:r>
      <w:bookmarkEnd w:id="723"/>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w:t>
      </w:r>
      <w:proofErr w:type="spellStart"/>
      <w:r>
        <w:t>graph</w:t>
      </w:r>
      <w:r w:rsidR="00FF5FD8">
        <w:t>analyzer</w:t>
      </w:r>
      <w:proofErr w:type="spellEnd"/>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169"/>
        <w:gridCol w:w="1534"/>
        <w:gridCol w:w="1398"/>
        <w:gridCol w:w="1369"/>
        <w:gridCol w:w="1534"/>
        <w:gridCol w:w="1518"/>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rFonts w:eastAsiaTheme="minorHAnsi"/>
                <w:szCs w:val="24"/>
                <w:lang w:bidi="he-IL"/>
              </w:rPr>
            </w:pPr>
            <w:ins w:id="724" w:author="oz" w:date="2013-01-12T22:15:00Z">
              <w:r>
                <w:t>Summer</w:t>
              </w:r>
            </w:ins>
            <w:del w:id="725" w:author="oz" w:date="2013-01-12T22:15:00Z">
              <w:r w:rsidR="00D76EA9" w:rsidDel="00F25BF0">
                <w:delText xml:space="preserve">Spring </w:delText>
              </w:r>
            </w:del>
            <w:r w:rsidR="00D76EA9">
              <w:t>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726" w:author="oz" w:date="2013-01-12T22:15:00Z"/>
                <w:rFonts w:eastAsiaTheme="minorHAnsi"/>
                <w:szCs w:val="24"/>
                <w:lang w:bidi="he-IL"/>
              </w:rPr>
            </w:pPr>
            <w:ins w:id="727" w:author="oz" w:date="2013-01-12T22:16:00Z">
              <w:r>
                <w:t>Fall</w:t>
              </w:r>
            </w:ins>
            <w:del w:id="728" w:author="oz" w:date="2013-01-12T22:15:00Z">
              <w:r w:rsidR="00D76EA9" w:rsidDel="00F25BF0">
                <w:delText xml:space="preserve">Summer </w:delText>
              </w:r>
            </w:del>
          </w:p>
          <w:p w:rsidR="00D76EA9" w:rsidRDefault="00D76EA9" w:rsidP="00DC08F5">
            <w:pPr>
              <w:rPr>
                <w:szCs w:val="24"/>
              </w:rPr>
            </w:pPr>
            <w:r>
              <w:t>201</w:t>
            </w:r>
            <w:ins w:id="729" w:author="oz" w:date="2013-01-12T22:18:00Z">
              <w:del w:id="730" w:author="Tsvika Kuflik" w:date="2013-01-16T07:10:00Z">
                <w:r w:rsidR="00F25BF0" w:rsidDel="00DC08F5">
                  <w:rPr>
                    <w:szCs w:val="24"/>
                  </w:rPr>
                  <w:delText>3</w:delText>
                </w:r>
              </w:del>
            </w:ins>
            <w:del w:id="731" w:author="Tsvika Kuflik" w:date="2013-01-16T07:10:00Z">
              <w:r w:rsidDel="00DC08F5">
                <w:delText>2</w:delText>
              </w:r>
            </w:del>
            <w:ins w:id="732" w:author="Tsvika Kuflik" w:date="2013-01-16T07:10:00Z">
              <w:r w:rsidR="00DC08F5">
                <w:rPr>
                  <w:szCs w:val="24"/>
                </w:rPr>
                <w:t>2</w:t>
              </w:r>
            </w:ins>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733" w:author="oz" w:date="2013-01-12T22:16:00Z"/>
                <w:rFonts w:ascii="Tahoma" w:eastAsiaTheme="minorHAnsi" w:hAnsi="Tahoma" w:cs="Tahoma"/>
                <w:sz w:val="16"/>
                <w:szCs w:val="24"/>
                <w:lang w:bidi="he-IL"/>
              </w:rPr>
            </w:pPr>
            <w:ins w:id="734" w:author="oz" w:date="2013-01-12T22:16:00Z">
              <w:r>
                <w:t>Spring</w:t>
              </w:r>
            </w:ins>
            <w:del w:id="735" w:author="oz" w:date="2013-01-12T22:16:00Z">
              <w:r w:rsidR="00D76EA9" w:rsidDel="00F25BF0">
                <w:delText>Fall</w:delText>
              </w:r>
            </w:del>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736" w:author="oz" w:date="2013-01-12T22:16:00Z"/>
                <w:rFonts w:ascii="Tahoma" w:eastAsiaTheme="minorHAnsi" w:hAnsi="Tahoma" w:cs="Tahoma"/>
                <w:sz w:val="16"/>
                <w:szCs w:val="24"/>
                <w:lang w:bidi="he-IL"/>
              </w:rPr>
            </w:pPr>
            <w:ins w:id="737" w:author="oz" w:date="2013-01-12T22:16:00Z">
              <w:r>
                <w:t>Summer</w:t>
              </w:r>
            </w:ins>
            <w:del w:id="738" w:author="oz" w:date="2013-01-12T22:16:00Z">
              <w:r w:rsidR="00D76EA9" w:rsidDel="00F25BF0">
                <w:delText>Spring</w:delText>
              </w:r>
            </w:del>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739" w:author="oz" w:date="2013-01-12T22:16:00Z"/>
                <w:rFonts w:ascii="Tahoma" w:eastAsiaTheme="minorHAnsi" w:hAnsi="Tahoma" w:cs="Tahoma"/>
                <w:sz w:val="16"/>
                <w:szCs w:val="24"/>
                <w:lang w:bidi="he-IL"/>
              </w:rPr>
            </w:pPr>
            <w:ins w:id="740" w:author="oz" w:date="2013-01-12T22:18:00Z">
              <w:r>
                <w:t>Fall</w:t>
              </w:r>
            </w:ins>
            <w:del w:id="741" w:author="oz" w:date="2013-01-12T22:16:00Z">
              <w:r w:rsidR="00D76EA9" w:rsidDel="00F25BF0">
                <w:delText>Summer</w:delText>
              </w:r>
            </w:del>
          </w:p>
          <w:p w:rsidR="00D76EA9" w:rsidRDefault="00D76EA9">
            <w:pPr>
              <w:rPr>
                <w:szCs w:val="24"/>
              </w:rPr>
            </w:pPr>
            <w:r>
              <w:t>201</w:t>
            </w:r>
            <w:ins w:id="742" w:author="oz" w:date="2013-01-12T22:18:00Z">
              <w:r w:rsidR="00F25BF0">
                <w:t>4</w:t>
              </w:r>
            </w:ins>
            <w:del w:id="743" w:author="oz" w:date="2013-01-12T22:18:00Z">
              <w:r w:rsidDel="00F25BF0">
                <w:delText>3</w:delText>
              </w:r>
            </w:del>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F25BF0" w:rsidTr="00F25BF0">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744" w:author="Shapira, Oz" w:date="2012-12-26T17:29:00Z"/>
        </w:rPr>
      </w:pPr>
      <w:bookmarkStart w:id="745" w:name="_Toc348253016"/>
      <w:ins w:id="746" w:author="Tsvika Kuflik" w:date="2012-12-02T07:42:00Z">
        <w:r>
          <w:t xml:space="preserve">Initial </w:t>
        </w:r>
        <w:commentRangeStart w:id="747"/>
        <w:r>
          <w:t>Results</w:t>
        </w:r>
        <w:commentRangeEnd w:id="747"/>
        <w:r w:rsidRPr="001C16BB">
          <w:commentReference w:id="747"/>
        </w:r>
      </w:ins>
      <w:bookmarkEnd w:id="745"/>
    </w:p>
    <w:p w:rsidR="00E20661" w:rsidRDefault="00C504EC" w:rsidP="00454F94">
      <w:pPr>
        <w:rPr>
          <w:ins w:id="748" w:author="oz" w:date="2013-02-10T08:14:00Z"/>
        </w:rPr>
      </w:pPr>
      <w:r>
        <w:t xml:space="preserve">According to now we successfully </w:t>
      </w:r>
      <w:r w:rsidR="00BF498E">
        <w:t>establish the</w:t>
      </w:r>
      <w:r>
        <w:t xml:space="preserve"> first stage </w:t>
      </w:r>
      <w:proofErr w:type="spellStart"/>
      <w:r>
        <w:t>TraitsFinder</w:t>
      </w:r>
      <w:del w:id="749" w:author="oz" w:date="2013-02-03T19:48:00Z">
        <w:r w:rsidDel="00454F94">
          <w:delText xml:space="preserve"> </w:delText>
        </w:r>
      </w:del>
      <w:del w:id="750" w:author="oz" w:date="2013-02-03T19:47:00Z">
        <w:r w:rsidDel="000A4070">
          <w:delText xml:space="preserve">frameworks </w:delText>
        </w:r>
        <w:r w:rsidR="00BF498E" w:rsidDel="000A4070">
          <w:delText xml:space="preserve"> and</w:delText>
        </w:r>
      </w:del>
      <w:ins w:id="751" w:author="oz" w:date="2013-02-03T19:47:00Z">
        <w:r w:rsidR="000A4070">
          <w:t>frameworks</w:t>
        </w:r>
        <w:proofErr w:type="spellEnd"/>
        <w:r w:rsidR="000A4070">
          <w:t xml:space="preserve"> and</w:t>
        </w:r>
      </w:ins>
      <w:r w:rsidR="00BF498E">
        <w:t xml:space="preserve"> </w:t>
      </w:r>
      <w:proofErr w:type="spellStart"/>
      <w:ins w:id="752" w:author="oz" w:date="2013-02-03T19:47:00Z">
        <w:r w:rsidR="000A4070">
          <w:t>Pinterest</w:t>
        </w:r>
      </w:ins>
      <w:r>
        <w:t>TraitsFinder</w:t>
      </w:r>
      <w:proofErr w:type="spellEnd"/>
      <w:r>
        <w:t xml:space="preserve"> tools. </w:t>
      </w:r>
    </w:p>
    <w:p w:rsidR="007238E3" w:rsidRDefault="00E20661" w:rsidP="00D45B04">
      <w:pPr>
        <w:rPr>
          <w:ins w:id="753" w:author="oz" w:date="2013-02-10T09:22:00Z"/>
        </w:rPr>
      </w:pPr>
      <w:proofErr w:type="spellStart"/>
      <w:ins w:id="754" w:author="oz" w:date="2013-02-10T08:14:00Z">
        <w:r>
          <w:t>TraitsFinder</w:t>
        </w:r>
        <w:proofErr w:type="spellEnd"/>
        <w:r>
          <w:t xml:space="preserve"> </w:t>
        </w:r>
      </w:ins>
      <w:ins w:id="755" w:author="oz" w:date="2013-02-10T08:21:00Z">
        <w:r w:rsidR="00D20CFE">
          <w:t>Frameworks</w:t>
        </w:r>
      </w:ins>
      <w:ins w:id="756" w:author="oz" w:date="2013-02-10T08:14:00Z">
        <w:r>
          <w:t xml:space="preserve"> – is a generic</w:t>
        </w:r>
      </w:ins>
      <w:ins w:id="757" w:author="oz" w:date="2013-02-10T08:20:00Z">
        <w:r w:rsidR="00D20CFE">
          <w:t xml:space="preserve"> cross platform</w:t>
        </w:r>
      </w:ins>
      <w:ins w:id="758" w:author="oz" w:date="2013-02-10T08:14:00Z">
        <w:r>
          <w:t xml:space="preserve"> </w:t>
        </w:r>
      </w:ins>
      <w:ins w:id="759" w:author="oz" w:date="2013-02-10T08:15:00Z">
        <w:r>
          <w:t>frameworks</w:t>
        </w:r>
      </w:ins>
      <w:ins w:id="760" w:author="oz" w:date="2013-02-10T08:22:00Z">
        <w:r w:rsidR="00D20CFE">
          <w:t xml:space="preserve"> library </w:t>
        </w:r>
      </w:ins>
      <w:ins w:id="761" w:author="oz" w:date="2013-02-10T08:19:00Z">
        <w:r w:rsidR="00D20CFE">
          <w:t xml:space="preserve"> </w:t>
        </w:r>
      </w:ins>
      <w:ins w:id="762" w:author="oz" w:date="2013-02-10T08:20:00Z">
        <w:r w:rsidR="00D20CFE">
          <w:t>implemented</w:t>
        </w:r>
      </w:ins>
      <w:ins w:id="763" w:author="oz" w:date="2013-02-10T08:19:00Z">
        <w:r w:rsidR="00D20CFE">
          <w:t xml:space="preserve"> on java</w:t>
        </w:r>
      </w:ins>
      <w:ins w:id="764" w:author="oz" w:date="2013-02-10T08:15:00Z">
        <w:r>
          <w:t>,</w:t>
        </w:r>
      </w:ins>
      <w:ins w:id="765" w:author="oz" w:date="2013-02-10T08:14:00Z">
        <w:r>
          <w:t xml:space="preserve"> build for</w:t>
        </w:r>
      </w:ins>
      <w:ins w:id="766" w:author="oz" w:date="2013-02-10T09:39:00Z">
        <w:r w:rsidR="00D45B04">
          <w:t xml:space="preserve"> </w:t>
        </w:r>
      </w:ins>
      <w:ins w:id="767" w:author="oz" w:date="2013-02-10T09:40:00Z">
        <w:r w:rsidR="00D45B04" w:rsidRPr="00D45B04">
          <w:t>multithreaded</w:t>
        </w:r>
        <w:r w:rsidR="00D45B04">
          <w:t xml:space="preserve"> </w:t>
        </w:r>
      </w:ins>
      <w:ins w:id="768" w:author="oz" w:date="2013-02-10T08:14:00Z">
        <w:r>
          <w:t>crawling</w:t>
        </w:r>
      </w:ins>
      <w:ins w:id="769" w:author="oz" w:date="2013-02-10T09:41:00Z">
        <w:r w:rsidR="00D45B04">
          <w:t xml:space="preserve"> at</w:t>
        </w:r>
      </w:ins>
      <w:ins w:id="770" w:author="oz" w:date="2013-02-10T08:14:00Z">
        <w:r>
          <w:t xml:space="preserve"> </w:t>
        </w:r>
      </w:ins>
      <w:ins w:id="771" w:author="oz" w:date="2013-02-10T08:16:00Z">
        <w:r w:rsidR="00BB35E4">
          <w:t xml:space="preserve">any website and </w:t>
        </w:r>
      </w:ins>
      <w:ins w:id="772" w:author="oz" w:date="2013-02-10T09:10:00Z">
        <w:r w:rsidR="00BB35E4">
          <w:t xml:space="preserve">serialize the </w:t>
        </w:r>
      </w:ins>
      <w:ins w:id="773" w:author="oz" w:date="2013-02-10T08:16:00Z">
        <w:r w:rsidR="00D20CFE">
          <w:t xml:space="preserve"> data at any data base</w:t>
        </w:r>
      </w:ins>
      <w:ins w:id="774" w:author="oz" w:date="2013-02-10T08:20:00Z">
        <w:r w:rsidR="00D20CFE">
          <w:t xml:space="preserve"> , for now the </w:t>
        </w:r>
        <w:proofErr w:type="spellStart"/>
        <w:r w:rsidR="00D20CFE">
          <w:t>TraitsFinder</w:t>
        </w:r>
        <w:proofErr w:type="spellEnd"/>
        <w:r w:rsidR="00D20CFE">
          <w:t xml:space="preserve"> </w:t>
        </w:r>
      </w:ins>
      <w:ins w:id="775" w:author="oz" w:date="2013-02-10T08:21:00Z">
        <w:r w:rsidR="00D20CFE">
          <w:t xml:space="preserve">frameworks had the ability to save data only at neo4j graph data base. </w:t>
        </w:r>
      </w:ins>
      <w:r w:rsidR="00C504EC">
        <w:t xml:space="preserve"> </w:t>
      </w:r>
      <w:proofErr w:type="spellStart"/>
      <w:ins w:id="776" w:author="oz" w:date="2013-02-03T19:47:00Z">
        <w:r w:rsidR="000A4070">
          <w:t>PinterestTraitsFinder</w:t>
        </w:r>
        <w:proofErr w:type="spellEnd"/>
        <w:r w:rsidR="000A4070">
          <w:t xml:space="preserve"> </w:t>
        </w:r>
      </w:ins>
      <w:del w:id="777" w:author="oz" w:date="2013-02-03T19:47:00Z">
        <w:r w:rsidR="00C504EC" w:rsidDel="000A4070">
          <w:delText xml:space="preserve">TraitsFinder </w:delText>
        </w:r>
      </w:del>
      <w:ins w:id="778" w:author="oz" w:date="2013-02-10T09:09:00Z">
        <w:r w:rsidR="00BB35E4">
          <w:t xml:space="preserve">used </w:t>
        </w:r>
        <w:proofErr w:type="spellStart"/>
        <w:r w:rsidR="00BB35E4">
          <w:t>TraitsFinder</w:t>
        </w:r>
      </w:ins>
      <w:proofErr w:type="spellEnd"/>
      <w:ins w:id="779" w:author="oz" w:date="2013-02-10T08:22:00Z">
        <w:r w:rsidR="00D20CFE">
          <w:t xml:space="preserve"> Frameworks</w:t>
        </w:r>
        <w:r w:rsidR="00D20CFE">
          <w:t xml:space="preserve"> and </w:t>
        </w:r>
      </w:ins>
      <w:ins w:id="780" w:author="oz" w:date="2013-02-10T08:23:00Z">
        <w:r w:rsidR="00D20CFE">
          <w:t>contain</w:t>
        </w:r>
      </w:ins>
      <w:ins w:id="781" w:author="oz" w:date="2013-02-10T08:22:00Z">
        <w:r w:rsidR="00D20CFE">
          <w:t xml:space="preserve"> </w:t>
        </w:r>
      </w:ins>
      <w:ins w:id="782" w:author="oz" w:date="2013-02-10T09:11:00Z">
        <w:r w:rsidR="00BB35E4">
          <w:t>implementation</w:t>
        </w:r>
      </w:ins>
      <w:ins w:id="783" w:author="oz" w:date="2013-02-10T09:10:00Z">
        <w:r w:rsidR="00BB35E4">
          <w:t xml:space="preserve"> </w:t>
        </w:r>
      </w:ins>
      <w:ins w:id="784" w:author="oz" w:date="2013-02-10T08:23:00Z">
        <w:r w:rsidR="00D20CFE">
          <w:t xml:space="preserve">for crawling </w:t>
        </w:r>
        <w:proofErr w:type="spellStart"/>
        <w:r w:rsidR="00D20CFE">
          <w:t>Pinterest</w:t>
        </w:r>
      </w:ins>
      <w:ins w:id="785" w:author="oz" w:date="2013-02-10T09:43:00Z">
        <w:r w:rsidR="0078010C">
          <w:t>'s</w:t>
        </w:r>
      </w:ins>
      <w:proofErr w:type="spellEnd"/>
      <w:ins w:id="786" w:author="oz" w:date="2013-02-10T08:23:00Z">
        <w:r w:rsidR="00D20CFE">
          <w:t xml:space="preserve"> website</w:t>
        </w:r>
      </w:ins>
      <w:ins w:id="787" w:author="oz" w:date="2013-02-10T09:11:00Z">
        <w:r w:rsidR="00BB35E4">
          <w:t xml:space="preserve"> and creating the interests </w:t>
        </w:r>
      </w:ins>
      <w:ins w:id="788" w:author="oz" w:date="2013-02-10T09:12:00Z">
        <w:r w:rsidR="00BB35E4">
          <w:t>connection</w:t>
        </w:r>
      </w:ins>
      <w:ins w:id="789" w:author="oz" w:date="2013-02-10T09:11:00Z">
        <w:r w:rsidR="00BB35E4">
          <w:t xml:space="preserve"> graph</w:t>
        </w:r>
      </w:ins>
      <w:ins w:id="790" w:author="oz" w:date="2013-02-10T09:12:00Z">
        <w:r w:rsidR="00BB35E4">
          <w:t>.</w:t>
        </w:r>
      </w:ins>
    </w:p>
    <w:p w:rsidR="00D45B04" w:rsidRDefault="00D45B04" w:rsidP="00BB35E4">
      <w:pPr>
        <w:rPr>
          <w:ins w:id="791" w:author="oz" w:date="2013-02-10T09:26:00Z"/>
        </w:rPr>
      </w:pPr>
      <w:ins w:id="792" w:author="oz" w:date="2013-02-10T09:24:00Z">
        <w:r>
          <w:lastRenderedPageBreak/>
          <w:t xml:space="preserve">So far </w:t>
        </w:r>
        <w:proofErr w:type="spellStart"/>
        <w:r>
          <w:t>PinterestTraitsFinder</w:t>
        </w:r>
        <w:proofErr w:type="spellEnd"/>
        <w:r>
          <w:t xml:space="preserve"> have been succ</w:t>
        </w:r>
      </w:ins>
      <w:ins w:id="793" w:author="oz" w:date="2013-02-10T09:25:00Z">
        <w:r>
          <w:t>ess</w:t>
        </w:r>
      </w:ins>
      <w:ins w:id="794" w:author="oz" w:date="2013-02-10T09:24:00Z">
        <w:r>
          <w:t xml:space="preserve">fully </w:t>
        </w:r>
      </w:ins>
      <w:ins w:id="795" w:author="oz" w:date="2013-02-10T09:25:00Z">
        <w:r>
          <w:t>crawled 35,000 users. For</w:t>
        </w:r>
      </w:ins>
      <w:ins w:id="796" w:author="oz" w:date="2013-02-10T09:44:00Z">
        <w:r w:rsidR="0078010C">
          <w:t>m</w:t>
        </w:r>
      </w:ins>
      <w:ins w:id="797" w:author="oz" w:date="2013-02-10T09:25:00Z">
        <w:r>
          <w:t xml:space="preserve"> these user we created </w:t>
        </w:r>
      </w:ins>
      <w:ins w:id="798" w:author="oz" w:date="2013-02-10T09:26:00Z">
        <w:r>
          <w:t>3</w:t>
        </w:r>
      </w:ins>
      <w:ins w:id="799" w:author="oz" w:date="2013-02-10T09:25:00Z">
        <w:r>
          <w:t xml:space="preserve"> testes </w:t>
        </w:r>
        <w:proofErr w:type="gramStart"/>
        <w:r>
          <w:t>graph</w:t>
        </w:r>
      </w:ins>
      <w:ins w:id="800" w:author="oz" w:date="2013-02-10T09:26:00Z">
        <w:r>
          <w:t xml:space="preserve"> :</w:t>
        </w:r>
        <w:proofErr w:type="gramEnd"/>
      </w:ins>
    </w:p>
    <w:p w:rsidR="00D45B04" w:rsidRDefault="00D45B04" w:rsidP="00D45B04">
      <w:pPr>
        <w:pStyle w:val="ListParagraph"/>
        <w:numPr>
          <w:ilvl w:val="0"/>
          <w:numId w:val="33"/>
        </w:numPr>
        <w:rPr>
          <w:ins w:id="801" w:author="oz" w:date="2013-02-10T09:30:00Z"/>
        </w:rPr>
        <w:pPrChange w:id="802" w:author="oz" w:date="2013-02-10T09:36:00Z">
          <w:pPr/>
        </w:pPrChange>
      </w:pPr>
      <w:ins w:id="803" w:author="oz" w:date="2013-02-10T09:32:00Z">
        <w:r>
          <w:t>Interest</w:t>
        </w:r>
      </w:ins>
      <w:ins w:id="804" w:author="oz" w:date="2013-02-10T09:28:00Z">
        <w:r>
          <w:t xml:space="preserve"> </w:t>
        </w:r>
      </w:ins>
      <w:ins w:id="805" w:author="oz" w:date="2013-02-10T09:30:00Z">
        <w:r>
          <w:t xml:space="preserve">connection </w:t>
        </w:r>
      </w:ins>
      <w:ins w:id="806" w:author="oz" w:date="2013-02-10T09:44:00Z">
        <w:r w:rsidR="0078010C">
          <w:t>graph</w:t>
        </w:r>
      </w:ins>
      <w:ins w:id="807" w:author="oz" w:date="2013-02-10T09:26:00Z">
        <w:r>
          <w:t xml:space="preserve"> with 5300 users</w:t>
        </w:r>
      </w:ins>
      <w:ins w:id="808" w:author="oz" w:date="2013-02-10T09:29:00Z">
        <w:r>
          <w:t xml:space="preserve"> – this graph it the base for the</w:t>
        </w:r>
      </w:ins>
      <w:ins w:id="809" w:author="oz" w:date="2013-02-10T09:30:00Z">
        <w:r>
          <w:t xml:space="preserve"> interest</w:t>
        </w:r>
      </w:ins>
      <w:ins w:id="810" w:author="oz" w:date="2013-02-10T09:29:00Z">
        <w:r>
          <w:t xml:space="preserve"> larger </w:t>
        </w:r>
      </w:ins>
      <w:ins w:id="811" w:author="oz" w:date="2013-02-10T09:44:00Z">
        <w:r w:rsidR="0078010C">
          <w:t>graph at</w:t>
        </w:r>
      </w:ins>
      <w:ins w:id="812" w:author="oz" w:date="2013-02-10T09:32:00Z">
        <w:r>
          <w:t xml:space="preserve"> the</w:t>
        </w:r>
      </w:ins>
      <w:ins w:id="813" w:author="oz" w:date="2013-02-10T09:35:00Z">
        <w:r>
          <w:t xml:space="preserve"> next</w:t>
        </w:r>
      </w:ins>
      <w:ins w:id="814" w:author="oz" w:date="2013-02-10T09:32:00Z">
        <w:r>
          <w:t xml:space="preserve"> research stage we add all</w:t>
        </w:r>
      </w:ins>
      <w:ins w:id="815" w:author="oz" w:date="2013-02-10T09:35:00Z">
        <w:r>
          <w:t xml:space="preserve"> the data from our </w:t>
        </w:r>
      </w:ins>
      <w:ins w:id="816" w:author="oz" w:date="2013-02-10T09:32:00Z">
        <w:r>
          <w:t>c</w:t>
        </w:r>
      </w:ins>
      <w:ins w:id="817" w:author="oz" w:date="2013-02-10T09:33:00Z">
        <w:r>
          <w:t>r</w:t>
        </w:r>
      </w:ins>
      <w:ins w:id="818" w:author="oz" w:date="2013-02-10T09:32:00Z">
        <w:r>
          <w:t xml:space="preserve">awled </w:t>
        </w:r>
      </w:ins>
      <w:ins w:id="819" w:author="oz" w:date="2013-02-10T09:44:00Z">
        <w:r w:rsidR="0078010C">
          <w:t>users.</w:t>
        </w:r>
      </w:ins>
    </w:p>
    <w:p w:rsidR="00D45B04" w:rsidRDefault="00D45B04" w:rsidP="00D45B04">
      <w:pPr>
        <w:pStyle w:val="ListParagraph"/>
        <w:numPr>
          <w:ilvl w:val="0"/>
          <w:numId w:val="33"/>
        </w:numPr>
        <w:rPr>
          <w:ins w:id="820" w:author="oz" w:date="2013-02-10T09:28:00Z"/>
        </w:rPr>
        <w:pPrChange w:id="821" w:author="oz" w:date="2013-02-10T09:36:00Z">
          <w:pPr/>
        </w:pPrChange>
      </w:pPr>
      <w:proofErr w:type="gramStart"/>
      <w:ins w:id="822" w:author="oz" w:date="2013-02-10T09:30:00Z">
        <w:r>
          <w:t>interest</w:t>
        </w:r>
        <w:proofErr w:type="gramEnd"/>
        <w:r>
          <w:t xml:space="preserve"> </w:t>
        </w:r>
      </w:ins>
      <w:ins w:id="823" w:author="oz" w:date="2013-02-10T09:31:00Z">
        <w:r>
          <w:t>connection graph with 500 users –</w:t>
        </w:r>
      </w:ins>
      <w:ins w:id="824" w:author="oz" w:date="2013-02-10T09:36:00Z">
        <w:r>
          <w:t>with this graph we evaluated</w:t>
        </w:r>
      </w:ins>
      <w:ins w:id="825" w:author="oz" w:date="2013-02-10T09:37:00Z">
        <w:r>
          <w:t xml:space="preserve"> </w:t>
        </w:r>
        <w:proofErr w:type="spellStart"/>
        <w:r>
          <w:t>PinterestTraitsFinder</w:t>
        </w:r>
        <w:proofErr w:type="spellEnd"/>
        <w:r>
          <w:t xml:space="preserve"> , using </w:t>
        </w:r>
        <w:proofErr w:type="spellStart"/>
        <w:r>
          <w:t>Gephi</w:t>
        </w:r>
        <w:proofErr w:type="spellEnd"/>
        <w:r>
          <w:t xml:space="preserve"> we</w:t>
        </w:r>
      </w:ins>
      <w:ins w:id="826" w:author="oz" w:date="2013-02-10T09:38:00Z">
        <w:r>
          <w:t xml:space="preserve"> </w:t>
        </w:r>
        <w:r w:rsidRPr="00D45B04">
          <w:t>examine</w:t>
        </w:r>
        <w:r>
          <w:t xml:space="preserve"> graph creation.</w:t>
        </w:r>
      </w:ins>
    </w:p>
    <w:p w:rsidR="007877B1" w:rsidDel="00D45B04" w:rsidRDefault="001D6A97" w:rsidP="00454F94">
      <w:pPr>
        <w:rPr>
          <w:del w:id="827" w:author="oz" w:date="2013-02-10T09:39:00Z"/>
        </w:rPr>
      </w:pPr>
      <w:del w:id="828" w:author="oz" w:date="2013-02-10T08:24:00Z">
        <w:r w:rsidDel="00DB3FCE">
          <w:delText>tool has</w:delText>
        </w:r>
        <w:r w:rsidR="00C504EC" w:rsidDel="00DB3FCE">
          <w:delText xml:space="preserve"> the ability to crawl and collect </w:delText>
        </w:r>
        <w:r w:rsidR="00BF498E" w:rsidDel="00DB3FCE">
          <w:delText>user's</w:delText>
        </w:r>
        <w:r w:rsidR="00C504EC" w:rsidDel="00DB3FCE">
          <w:delText xml:space="preserve"> data</w:delText>
        </w:r>
        <w:r w:rsidDel="00DB3FCE">
          <w:delText xml:space="preserve"> from pinterest </w:delText>
        </w:r>
      </w:del>
      <w:del w:id="829" w:author="oz" w:date="2013-02-03T19:47:00Z">
        <w:r w:rsidDel="000A4070">
          <w:delText xml:space="preserve">website  </w:delText>
        </w:r>
        <w:r w:rsidR="00C504EC" w:rsidDel="000A4070">
          <w:delText>and</w:delText>
        </w:r>
      </w:del>
      <w:del w:id="830" w:author="oz" w:date="2013-02-10T08:24:00Z">
        <w:r w:rsidR="00C504EC" w:rsidDel="00DB3FCE">
          <w:delText xml:space="preserve"> to create the Interests connection</w:delText>
        </w:r>
        <w:r w:rsidR="003C35AF" w:rsidDel="00DB3FCE">
          <w:delText xml:space="preserve"> </w:delText>
        </w:r>
        <w:r w:rsidR="00C504EC" w:rsidRPr="00B12757" w:rsidDel="00DB3FCE">
          <w:delText>graph</w:delText>
        </w:r>
        <w:r w:rsidR="00BF498E" w:rsidDel="00DB3FCE">
          <w:delText xml:space="preserve"> using neo4j library. </w:delText>
        </w:r>
        <w:r w:rsidR="00403DC3" w:rsidDel="00DB3FCE">
          <w:delText xml:space="preserve">TraitsFinder tool </w:delText>
        </w:r>
      </w:del>
      <w:del w:id="831" w:author="oz" w:date="2013-02-03T19:48:00Z">
        <w:r w:rsidR="00403DC3" w:rsidDel="000A4070">
          <w:delText>is multi-threaded</w:delText>
        </w:r>
      </w:del>
      <w:del w:id="832" w:author="oz" w:date="2013-02-10T09:39:00Z">
        <w:r w:rsidR="00403DC3" w:rsidDel="00D45B04">
          <w:delText xml:space="preserve"> application </w:delText>
        </w:r>
        <w:r w:rsidR="00BF498E" w:rsidDel="00D45B04">
          <w:delText xml:space="preserve">with the ability execute multi-crawlers for adjusting the </w:delText>
        </w:r>
        <w:r w:rsidR="00403DC3" w:rsidDel="00D45B04">
          <w:delText>crawling speed</w:delText>
        </w:r>
        <w:r w:rsidR="00BF498E" w:rsidDel="00D45B04">
          <w:delText>.</w:delText>
        </w:r>
      </w:del>
    </w:p>
    <w:p w:rsidR="00C504EC" w:rsidRPr="004156A3" w:rsidRDefault="007877B1" w:rsidP="0078010C">
      <w:r>
        <w:t xml:space="preserve">The collecting process is and graph creation is based on two machines, when one machine is collected user data </w:t>
      </w:r>
      <w:del w:id="833" w:author="oz" w:date="2013-02-10T09:45:00Z">
        <w:r w:rsidDel="0078010C">
          <w:delText xml:space="preserve">and </w:delText>
        </w:r>
      </w:del>
      <w:proofErr w:type="gramStart"/>
      <w:ins w:id="834" w:author="oz" w:date="2013-02-10T09:45:00Z">
        <w:r w:rsidR="0078010C">
          <w:t xml:space="preserve">when </w:t>
        </w:r>
        <w:r w:rsidR="0078010C">
          <w:t xml:space="preserve"> </w:t>
        </w:r>
      </w:ins>
      <w:r>
        <w:t>the</w:t>
      </w:r>
      <w:proofErr w:type="gramEnd"/>
      <w:r>
        <w:t xml:space="preserve"> second machine add user's data</w:t>
      </w:r>
      <w:r w:rsidRPr="007877B1">
        <w:t xml:space="preserve"> </w:t>
      </w:r>
      <w:r>
        <w:t>to interest graph.</w:t>
      </w:r>
    </w:p>
    <w:p w:rsidR="00D76EA9" w:rsidRDefault="00D76EA9" w:rsidP="001C16BB">
      <w:pPr>
        <w:pStyle w:val="Heading1"/>
        <w:numPr>
          <w:ilvl w:val="0"/>
          <w:numId w:val="8"/>
        </w:numPr>
        <w:jc w:val="both"/>
      </w:pPr>
      <w:bookmarkStart w:id="835" w:name="_Toc342758428"/>
      <w:bookmarkStart w:id="836" w:name="_Toc342758458"/>
      <w:bookmarkStart w:id="837" w:name="_Toc342758429"/>
      <w:bookmarkStart w:id="838" w:name="_Toc342758459"/>
      <w:bookmarkStart w:id="839" w:name="_Toc342758430"/>
      <w:bookmarkStart w:id="840" w:name="_Toc342758460"/>
      <w:bookmarkStart w:id="841" w:name="_Toc348253017"/>
      <w:bookmarkEnd w:id="835"/>
      <w:bookmarkEnd w:id="836"/>
      <w:bookmarkEnd w:id="837"/>
      <w:bookmarkEnd w:id="838"/>
      <w:bookmarkEnd w:id="839"/>
      <w:bookmarkEnd w:id="840"/>
      <w:r w:rsidRPr="00D76EA9">
        <w:t>Research Contributions</w:t>
      </w:r>
      <w:bookmarkEnd w:id="841"/>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842" w:name="_Toc348253018"/>
      <w:r w:rsidRPr="00D76EA9">
        <w:t>References</w:t>
      </w:r>
      <w:bookmarkEnd w:id="842"/>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5040CC" w:rsidRDefault="005040CC"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lastRenderedPageBreak/>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Pr="00533F56">
        <w:rPr>
          <w:i/>
          <w:iCs/>
        </w:rPr>
        <w:t>User Modeling and User-Adapted Interaction</w:t>
      </w:r>
      <w:r>
        <w:t xml:space="preserve">, </w:t>
      </w:r>
      <w:r w:rsidRPr="00533F56">
        <w:rPr>
          <w:i/>
          <w:iCs/>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w:t>
      </w:r>
      <w:proofErr w:type="spellStart"/>
      <w:r w:rsidRPr="005A1CFB" w:rsidDel="00533F56">
        <w:t>Cena</w:t>
      </w:r>
      <w:proofErr w:type="spellEnd"/>
      <w:r w:rsidRPr="005A1CFB" w:rsidDel="00533F56">
        <w:t xml:space="preserve">, F., </w:t>
      </w:r>
      <w:proofErr w:type="spellStart"/>
      <w:r w:rsidRPr="005A1CFB" w:rsidDel="00533F56">
        <w:t>Cortassa</w:t>
      </w:r>
      <w:proofErr w:type="spellEnd"/>
      <w:r w:rsidRPr="005A1CFB" w:rsidDel="00533F56">
        <w:t xml:space="preserve">, O., </w:t>
      </w:r>
      <w:proofErr w:type="spellStart"/>
      <w:r w:rsidRPr="005A1CFB" w:rsidDel="00533F56">
        <w:t>Gena</w:t>
      </w:r>
      <w:proofErr w:type="spellEnd"/>
      <w:r w:rsidRPr="005A1CFB" w:rsidDel="00533F56">
        <w:t>,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843"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del w:id="844" w:author="Amit" w:date="2013-01-17T11:30:00Z">
        <w:r w:rsidRPr="00553B14" w:rsidDel="0030565F">
          <w:delText xml:space="preserve">Sanjay </w:delText>
        </w:r>
      </w:del>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lastRenderedPageBreak/>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del w:id="845" w:author="Amit" w:date="2013-01-17T11:29:00Z">
        <w:r w:rsidDel="00AB0D74">
          <w:delText xml:space="preserve">Ron </w:delText>
        </w:r>
      </w:del>
      <w:proofErr w:type="spellStart"/>
      <w:r>
        <w:t>Kohavi</w:t>
      </w:r>
      <w:proofErr w:type="spellEnd"/>
      <w:ins w:id="846" w:author="Amit" w:date="2013-01-17T11:29:00Z">
        <w:r w:rsidR="00AB0D74">
          <w:t>, R.</w:t>
        </w:r>
      </w:ins>
      <w:r>
        <w:t xml:space="preserve">  (1995) A study of Cross-validation and bootstrap” for accuracy Estimation and model selection</w:t>
      </w:r>
      <w:proofErr w:type="gramStart"/>
      <w:r>
        <w:t>” ,</w:t>
      </w:r>
      <w:proofErr w:type="gramEnd"/>
      <w:r>
        <w:t xml:space="preserve">Stanford university.   </w:t>
      </w:r>
    </w:p>
    <w:p w:rsidR="00D0507E" w:rsidRDefault="00D0507E">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J. (2000). Application of dimensionality reduction in recommender system-a case study (No. TR-00-043).</w:t>
      </w:r>
      <w:ins w:id="847" w:author="oz" w:date="2013-01-30T19:08:00Z">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ins>
      <w:r w:rsidRPr="001655FF">
        <w:t xml:space="preserve"> </w:t>
      </w:r>
      <w:commentRangeStart w:id="848"/>
      <w:r w:rsidRPr="001655FF">
        <w:t>MINNESOTA UNIV MINNEAPOLIS DEPT OF COMPUTER SCIENCE.</w:t>
      </w:r>
      <w:commentRangeEnd w:id="848"/>
      <w:r w:rsidR="003665D1">
        <w:rPr>
          <w:rStyle w:val="CommentReference"/>
        </w:rPr>
        <w:commentReference w:id="848"/>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 xml:space="preserve">Schafer, J. B., </w:t>
      </w:r>
      <w:proofErr w:type="spellStart"/>
      <w:r w:rsidRPr="00D059C1">
        <w:rPr>
          <w:rFonts w:ascii="TimesNewRomanPSMT" w:hAnsi="TimesNewRomanPSMT" w:cs="TimesNewRomanPSMT"/>
          <w:sz w:val="20"/>
          <w:szCs w:val="20"/>
        </w:rPr>
        <w:t>Konstan</w:t>
      </w:r>
      <w:proofErr w:type="spellEnd"/>
      <w:r w:rsidRPr="00D059C1">
        <w:rPr>
          <w:rFonts w:ascii="TimesNewRomanPSMT" w:hAnsi="TimesNewRomanPSMT" w:cs="TimesNewRomanPSMT"/>
          <w:sz w:val="20"/>
          <w:szCs w:val="20"/>
        </w:rPr>
        <w:t xml:space="preserve">,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del w:id="849" w:author="Amit" w:date="2013-01-17T11:29:00Z">
        <w:r w:rsidRPr="00753DB3" w:rsidDel="00AB0D74">
          <w:delText xml:space="preserve">Tsvi </w:delText>
        </w:r>
      </w:del>
      <w:proofErr w:type="spellStart"/>
      <w:r w:rsidRPr="00753DB3">
        <w:t>Kuflik</w:t>
      </w:r>
      <w:proofErr w:type="spellEnd"/>
      <w:r w:rsidR="00AB0D74">
        <w:t>, T.</w:t>
      </w:r>
      <w:r>
        <w:t>,</w:t>
      </w:r>
      <w:r w:rsidRPr="00753DB3">
        <w:t xml:space="preserve"> Kay</w:t>
      </w:r>
      <w:r w:rsidR="00AB0D74">
        <w:t>, J.,</w:t>
      </w:r>
      <w:r w:rsidRPr="00753DB3">
        <w:t xml:space="preserve"> and </w:t>
      </w:r>
      <w:del w:id="850" w:author="Amit" w:date="2013-01-17T11:29:00Z">
        <w:r w:rsidRPr="00753DB3" w:rsidDel="00AB0D74">
          <w:delText xml:space="preserve">Bob </w:delText>
        </w:r>
      </w:del>
      <w:proofErr w:type="spellStart"/>
      <w:r w:rsidRPr="00753DB3">
        <w:t>Kummerfeld</w:t>
      </w:r>
      <w:proofErr w:type="spellEnd"/>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8" w:author="Tsvika Kuflik" w:date="2013-01-27T07:39:00Z" w:initials="TK">
    <w:p w:rsidR="009C6216" w:rsidRDefault="009C6216">
      <w:pPr>
        <w:pStyle w:val="CommentText"/>
      </w:pPr>
      <w:r>
        <w:rPr>
          <w:rStyle w:val="CommentReference"/>
        </w:rPr>
        <w:annotationRef/>
      </w:r>
      <w:r>
        <w:t>Unclear, fix the description</w:t>
      </w:r>
    </w:p>
    <w:p w:rsidR="009C6216" w:rsidRDefault="009C6216">
      <w:pPr>
        <w:pStyle w:val="CommentText"/>
      </w:pPr>
      <w:proofErr w:type="gramStart"/>
      <w:r>
        <w:t>done</w:t>
      </w:r>
      <w:proofErr w:type="gramEnd"/>
    </w:p>
  </w:comment>
  <w:comment w:id="226" w:author="Tsvika Kuflik" w:date="2013-01-17T11:26:00Z" w:initials="TK">
    <w:p w:rsidR="009C6216" w:rsidRDefault="009C6216">
      <w:pPr>
        <w:pStyle w:val="CommentText"/>
      </w:pPr>
      <w:r>
        <w:rPr>
          <w:rStyle w:val="CommentReference"/>
          <w:rFonts w:hint="cs"/>
        </w:rPr>
        <w:annotationRef/>
      </w:r>
      <w:r>
        <w:rPr>
          <w:rFonts w:hint="cs"/>
          <w:rtl/>
        </w:rPr>
        <w:t xml:space="preserve">האם אתה מבין את זה? אנא הסבר את ההבדל בין </w:t>
      </w:r>
    </w:p>
    <w:p w:rsidR="009C6216" w:rsidRDefault="009C6216">
      <w:pPr>
        <w:pStyle w:val="CommentText"/>
      </w:pPr>
      <w:r>
        <w:t>Memory based and Model based</w:t>
      </w:r>
    </w:p>
  </w:comment>
  <w:comment w:id="292" w:author="Tsvika Kuflik" w:date="2013-01-17T11:26:00Z" w:initials="TK">
    <w:p w:rsidR="009C6216" w:rsidRDefault="009C6216">
      <w:pPr>
        <w:pStyle w:val="CommentText"/>
      </w:pPr>
      <w:r>
        <w:rPr>
          <w:rStyle w:val="CommentReference"/>
        </w:rPr>
        <w:annotationRef/>
      </w:r>
      <w:r>
        <w:t>Unclear, fix that</w:t>
      </w:r>
    </w:p>
  </w:comment>
  <w:comment w:id="296" w:author="Amit" w:date="2013-01-17T11:31:00Z" w:initials="A">
    <w:p w:rsidR="009C6216" w:rsidRDefault="009C6216" w:rsidP="00420627">
      <w:pPr>
        <w:pStyle w:val="CommentText"/>
      </w:pPr>
      <w:r>
        <w:rPr>
          <w:rStyle w:val="CommentReference"/>
        </w:rPr>
        <w:annotationRef/>
      </w:r>
      <w:r>
        <w:t>There are tons of more formal references for this than Wikipedia, suggests you’ll use them instead</w:t>
      </w:r>
    </w:p>
  </w:comment>
  <w:comment w:id="301" w:author="Amit" w:date="2013-01-17T11:26:00Z" w:initials="A">
    <w:p w:rsidR="009C6216" w:rsidRDefault="009C6216">
      <w:pPr>
        <w:pStyle w:val="CommentText"/>
      </w:pPr>
      <w:r>
        <w:rPr>
          <w:rStyle w:val="CommentReference"/>
        </w:rPr>
        <w:annotationRef/>
      </w:r>
      <w:r>
        <w:t>What do you mean by reducing? Perhaps traversing?</w:t>
      </w:r>
    </w:p>
  </w:comment>
  <w:comment w:id="303" w:author="Amit" w:date="2013-01-17T11:31:00Z" w:initials="A">
    <w:p w:rsidR="009C6216" w:rsidRDefault="009C6216"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comment>
  <w:comment w:id="306" w:author="Tsvika Kuflik" w:date="2013-01-30T18:46:00Z" w:initials="TK">
    <w:p w:rsidR="009C6216" w:rsidRDefault="009C6216">
      <w:pPr>
        <w:pStyle w:val="CommentText"/>
      </w:pPr>
      <w:r>
        <w:rPr>
          <w:rStyle w:val="CommentReference"/>
        </w:rPr>
        <w:annotationRef/>
      </w:r>
      <w:r>
        <w:t>Unclear – language issues</w:t>
      </w:r>
    </w:p>
    <w:p w:rsidR="009C6216" w:rsidRDefault="009C6216">
      <w:pPr>
        <w:pStyle w:val="CommentText"/>
      </w:pPr>
      <w:r>
        <w:t>Done!</w:t>
      </w:r>
    </w:p>
  </w:comment>
  <w:comment w:id="343" w:author="Tsvika Kuflik" w:date="2013-01-30T18:45:00Z" w:initials="TK">
    <w:p w:rsidR="009C6216" w:rsidRDefault="009C6216">
      <w:pPr>
        <w:pStyle w:val="CommentText"/>
      </w:pPr>
      <w:r>
        <w:rPr>
          <w:rStyle w:val="CommentReference"/>
        </w:rPr>
        <w:annotationRef/>
      </w:r>
      <w:r>
        <w:t>Language issues done!</w:t>
      </w:r>
    </w:p>
  </w:comment>
  <w:comment w:id="366" w:author="Tsvika Kuflik" w:date="2013-01-17T11:26:00Z" w:initials="TK">
    <w:p w:rsidR="009C6216" w:rsidRDefault="009C6216">
      <w:pPr>
        <w:pStyle w:val="CommentText"/>
      </w:pPr>
      <w:r>
        <w:rPr>
          <w:rStyle w:val="CommentReference"/>
        </w:rPr>
        <w:annotationRef/>
      </w:r>
      <w:r>
        <w:t>Unclear - language</w:t>
      </w:r>
    </w:p>
  </w:comment>
  <w:comment w:id="403" w:author="Tsvika Kuflik" w:date="2013-01-17T11:26:00Z" w:initials="TK">
    <w:p w:rsidR="009C6216" w:rsidRDefault="009C6216">
      <w:pPr>
        <w:pStyle w:val="CommentText"/>
      </w:pPr>
      <w:r>
        <w:rPr>
          <w:rStyle w:val="CommentReference"/>
        </w:rPr>
        <w:annotationRef/>
      </w:r>
      <w:r>
        <w:t>Unclear, language</w:t>
      </w:r>
    </w:p>
  </w:comment>
  <w:comment w:id="455" w:author="Tsvika Kuflik" w:date="2013-02-03T19:40:00Z" w:initials="TK">
    <w:p w:rsidR="009C6216" w:rsidRDefault="009C6216">
      <w:pPr>
        <w:pStyle w:val="CommentText"/>
      </w:pPr>
      <w:r>
        <w:rPr>
          <w:rStyle w:val="CommentReference"/>
        </w:rPr>
        <w:annotationRef/>
      </w:r>
      <w:r>
        <w:t xml:space="preserve">Unclear, </w:t>
      </w:r>
      <w:proofErr w:type="spellStart"/>
      <w:r>
        <w:t>lamguage</w:t>
      </w:r>
      <w:proofErr w:type="spellEnd"/>
    </w:p>
    <w:p w:rsidR="009C6216" w:rsidRDefault="009C6216">
      <w:pPr>
        <w:pStyle w:val="CommentText"/>
      </w:pPr>
      <w:proofErr w:type="gramStart"/>
      <w:r>
        <w:t>done</w:t>
      </w:r>
      <w:proofErr w:type="gramEnd"/>
    </w:p>
  </w:comment>
  <w:comment w:id="545" w:author="Tsvika Kuflik" w:date="2013-01-17T11:26:00Z" w:initials="TK">
    <w:p w:rsidR="009C6216" w:rsidRDefault="009C6216">
      <w:pPr>
        <w:pStyle w:val="CommentText"/>
      </w:pPr>
      <w:r>
        <w:rPr>
          <w:rStyle w:val="CommentReference"/>
        </w:rPr>
        <w:annotationRef/>
      </w:r>
      <w:r>
        <w:t>?</w:t>
      </w:r>
    </w:p>
  </w:comment>
  <w:comment w:id="547" w:author="Tsvika Kuflik" w:date="2013-01-17T11:26:00Z" w:initials="TK">
    <w:p w:rsidR="009C6216" w:rsidRDefault="009C6216">
      <w:pPr>
        <w:pStyle w:val="CommentText"/>
      </w:pPr>
      <w:r>
        <w:rPr>
          <w:rStyle w:val="CommentReference"/>
        </w:rPr>
        <w:annotationRef/>
      </w:r>
      <w:r>
        <w:t>?</w:t>
      </w:r>
    </w:p>
  </w:comment>
  <w:comment w:id="564" w:author="Amit" w:date="2013-01-17T11:26:00Z" w:initials="A">
    <w:p w:rsidR="009C6216" w:rsidRDefault="009C6216">
      <w:pPr>
        <w:pStyle w:val="CommentText"/>
      </w:pPr>
      <w:r>
        <w:rPr>
          <w:rStyle w:val="CommentReference"/>
        </w:rPr>
        <w:annotationRef/>
      </w:r>
      <w:r>
        <w:t xml:space="preserve">What’s a picture group on </w:t>
      </w:r>
      <w:proofErr w:type="spellStart"/>
      <w:r>
        <w:t>Pinterst</w:t>
      </w:r>
      <w:proofErr w:type="spellEnd"/>
      <w:r>
        <w:t>? Should be explained first</w:t>
      </w:r>
    </w:p>
  </w:comment>
  <w:comment w:id="585" w:author="Tsvika Kuflik" w:date="2013-02-04T08:25:00Z" w:initials="TK">
    <w:p w:rsidR="009C6216" w:rsidRDefault="009C6216">
      <w:pPr>
        <w:pStyle w:val="CommentText"/>
      </w:pPr>
      <w:r>
        <w:rPr>
          <w:rStyle w:val="CommentReference"/>
        </w:rPr>
        <w:annotationRef/>
      </w:r>
      <w:r>
        <w:t>???</w:t>
      </w:r>
    </w:p>
    <w:p w:rsidR="009C6216" w:rsidRDefault="009C6216">
      <w:pPr>
        <w:pStyle w:val="CommentText"/>
      </w:pPr>
      <w:proofErr w:type="gramStart"/>
      <w:r>
        <w:t>done</w:t>
      </w:r>
      <w:proofErr w:type="gramEnd"/>
    </w:p>
  </w:comment>
  <w:comment w:id="590" w:author="Amit" w:date="2013-01-17T11:26:00Z" w:initials="A">
    <w:p w:rsidR="009C6216" w:rsidRDefault="009C6216">
      <w:pPr>
        <w:pStyle w:val="CommentText"/>
      </w:pPr>
      <w:r>
        <w:rPr>
          <w:rStyle w:val="CommentReference"/>
        </w:rPr>
        <w:annotationRef/>
      </w:r>
      <w:r>
        <w:t>???</w:t>
      </w:r>
    </w:p>
  </w:comment>
  <w:comment w:id="600" w:author="Amit" w:date="2013-02-10T07:35:00Z" w:initials="A">
    <w:p w:rsidR="009C6216" w:rsidRDefault="009C6216" w:rsidP="00F00143">
      <w:pPr>
        <w:pStyle w:val="CommentText"/>
      </w:pPr>
      <w:r w:rsidRPr="00F00143">
        <w:rPr>
          <w:rStyle w:val="CommentReference"/>
          <w:b/>
          <w:bCs/>
        </w:rPr>
        <w:annotationRef/>
      </w:r>
      <w:r w:rsidRPr="00F00143">
        <w:rPr>
          <w:b/>
          <w:bCs/>
        </w:rPr>
        <w:t>Important</w:t>
      </w:r>
      <w:r>
        <w:t xml:space="preserve"> Oz, what about directions of the edges? Even if at the moment there is no clear use to them, I think the graph should be created as a directed graph, so we could filter connections from a node by their direction (So you could for example get all the “User” vertices related to a subject by filtering for “In” edges, and get all sub items related to a subject by filtering for “Out” edges.</w:t>
      </w:r>
    </w:p>
    <w:p w:rsidR="00A7713A" w:rsidRDefault="00A7713A" w:rsidP="00A7713A">
      <w:pPr>
        <w:pStyle w:val="CommentText"/>
      </w:pPr>
      <w:r>
        <w:t xml:space="preserve">Oz: for now the graph is undirected graph , insert direction to the graph builder will change  graph  creation code , but this issue should mention on the thesis </w:t>
      </w:r>
      <w:r w:rsidRPr="00A7713A">
        <w:t>proposal</w:t>
      </w:r>
      <w:r>
        <w:t xml:space="preserve"> ?,  I prefer to focus  on the simple case  , the graph is going to be very big  - it's will be very hard to analyze it    </w:t>
      </w:r>
    </w:p>
  </w:comment>
  <w:comment w:id="608" w:author="Amit" w:date="2013-01-17T11:26:00Z" w:initials="A">
    <w:p w:rsidR="009C6216" w:rsidRDefault="009C6216" w:rsidP="00AD13FA">
      <w:pPr>
        <w:pStyle w:val="CommentText"/>
      </w:pPr>
      <w:r>
        <w:rPr>
          <w:rStyle w:val="CommentReference"/>
        </w:rPr>
        <w:annotationRef/>
      </w:r>
      <w:proofErr w:type="gramStart"/>
      <w:r w:rsidRPr="00AD13FA">
        <w:t>fill</w:t>
      </w:r>
      <w:proofErr w:type="gramEnd"/>
      <w:r w:rsidRPr="00AD13FA">
        <w:t xml:space="preserve"> in</w:t>
      </w:r>
      <w:r>
        <w:t>, give an example of many entities are collected/generated as a result of crawling a 1000 profiles for example</w:t>
      </w:r>
    </w:p>
  </w:comment>
  <w:comment w:id="610" w:author="Amit" w:date="2013-01-17T11:26:00Z" w:initials="A">
    <w:p w:rsidR="009C6216" w:rsidRDefault="009C6216" w:rsidP="00AD13FA">
      <w:pPr>
        <w:pStyle w:val="CommentText"/>
      </w:pPr>
      <w:r>
        <w:rPr>
          <w:rStyle w:val="CommentReference"/>
          <w:rFonts w:hint="cs"/>
        </w:rPr>
        <w:annotationRef/>
      </w:r>
      <w:proofErr w:type="gramStart"/>
      <w:r w:rsidRPr="00AD13FA">
        <w:t>fill</w:t>
      </w:r>
      <w:proofErr w:type="gramEnd"/>
      <w:r w:rsidRPr="00AD13FA">
        <w:t xml:space="preserve"> in</w:t>
      </w:r>
    </w:p>
  </w:comment>
  <w:comment w:id="621" w:author="Amit" w:date="2013-01-17T11:26:00Z" w:initials="A">
    <w:p w:rsidR="009C6216" w:rsidRDefault="009C6216">
      <w:pPr>
        <w:pStyle w:val="CommentText"/>
      </w:pPr>
      <w:r>
        <w:rPr>
          <w:rStyle w:val="CommentReference"/>
          <w:rFonts w:hint="cs"/>
        </w:rPr>
        <w:annotationRef/>
      </w:r>
      <w:proofErr w:type="gramStart"/>
      <w:r>
        <w:t>fill</w:t>
      </w:r>
      <w:proofErr w:type="gramEnd"/>
      <w:r>
        <w:t xml:space="preserve"> in </w:t>
      </w:r>
    </w:p>
  </w:comment>
  <w:comment w:id="628" w:author="Amit" w:date="2013-01-17T11:26:00Z" w:initials="A">
    <w:p w:rsidR="009C6216" w:rsidRDefault="009C6216">
      <w:pPr>
        <w:pStyle w:val="CommentText"/>
      </w:pPr>
      <w:r>
        <w:rPr>
          <w:rStyle w:val="CommentReference"/>
          <w:rFonts w:hint="cs"/>
        </w:rPr>
        <w:annotationRef/>
      </w:r>
      <w:r>
        <w:t>Match example to the description above</w:t>
      </w:r>
    </w:p>
  </w:comment>
  <w:comment w:id="633" w:author="Amit" w:date="2013-01-17T11:26:00Z" w:initials="A">
    <w:p w:rsidR="009C6216" w:rsidRDefault="009C6216">
      <w:pPr>
        <w:pStyle w:val="CommentText"/>
      </w:pPr>
      <w:r>
        <w:rPr>
          <w:rStyle w:val="CommentReference"/>
          <w:rFonts w:hint="cs"/>
        </w:rPr>
        <w:annotationRef/>
      </w:r>
      <w:r>
        <w:t>What’s a character? |</w:t>
      </w:r>
      <w:proofErr w:type="spellStart"/>
      <w:r>
        <w:t>V|should</w:t>
      </w:r>
      <w:proofErr w:type="spellEnd"/>
      <w:r>
        <w:t xml:space="preserve"> be the number of subjects…</w:t>
      </w:r>
    </w:p>
  </w:comment>
  <w:comment w:id="630" w:author="Amit" w:date="2013-01-17T11:26:00Z" w:initials="A">
    <w:p w:rsidR="009C6216" w:rsidRDefault="009C6216">
      <w:pPr>
        <w:pStyle w:val="CommentText"/>
      </w:pPr>
      <w:r>
        <w:rPr>
          <w:rStyle w:val="CommentReference"/>
          <w:rFonts w:hint="cs"/>
        </w:rPr>
        <w:annotationRef/>
      </w:r>
      <w:r>
        <w:t>Re edit</w:t>
      </w:r>
    </w:p>
  </w:comment>
  <w:comment w:id="711" w:author="Amit" w:date="2013-01-17T11:26:00Z" w:initials="A">
    <w:p w:rsidR="009C6216" w:rsidRDefault="009C6216" w:rsidP="00E43D7A">
      <w:pPr>
        <w:pStyle w:val="CommentText"/>
      </w:pPr>
      <w:r>
        <w:rPr>
          <w:rStyle w:val="CommentReference"/>
        </w:rPr>
        <w:annotationRef/>
      </w:r>
      <w:r>
        <w:t>Complete statistical data from a small scale crawl (1000 users?)</w:t>
      </w:r>
    </w:p>
  </w:comment>
  <w:comment w:id="712" w:author="Tsvika Kuflik" w:date="2013-01-17T11:26:00Z" w:initials="TK">
    <w:p w:rsidR="009C6216" w:rsidRDefault="009C6216">
      <w:pPr>
        <w:pStyle w:val="CommentText"/>
      </w:pPr>
      <w:r>
        <w:rPr>
          <w:rStyle w:val="CommentReference"/>
        </w:rPr>
        <w:annotationRef/>
      </w:r>
      <w:r>
        <w:t>???</w:t>
      </w:r>
    </w:p>
  </w:comment>
  <w:comment w:id="718" w:author="Amit" w:date="2013-01-17T11:26:00Z" w:initials="A">
    <w:p w:rsidR="009C6216" w:rsidRDefault="009C6216" w:rsidP="00E43D7A">
      <w:pPr>
        <w:pStyle w:val="CommentText"/>
      </w:pPr>
      <w:r>
        <w:rPr>
          <w:rStyle w:val="CommentReference"/>
        </w:rPr>
        <w:annotationRef/>
      </w:r>
    </w:p>
  </w:comment>
  <w:comment w:id="719" w:author="Tsvika Kuflik" w:date="2013-01-17T11:26:00Z" w:initials="TK">
    <w:p w:rsidR="009C6216" w:rsidRDefault="009C6216">
      <w:pPr>
        <w:pStyle w:val="CommentText"/>
      </w:pPr>
      <w:r>
        <w:rPr>
          <w:rStyle w:val="CommentReference"/>
        </w:rPr>
        <w:annotationRef/>
      </w:r>
      <w:r>
        <w:t>???</w:t>
      </w:r>
    </w:p>
  </w:comment>
  <w:comment w:id="721" w:author="Tsvika Kuflik" w:date="2013-01-17T11:26:00Z" w:initials="TK">
    <w:p w:rsidR="009C6216" w:rsidRDefault="009C6216">
      <w:pPr>
        <w:pStyle w:val="CommentText"/>
      </w:pPr>
      <w:r>
        <w:rPr>
          <w:rStyle w:val="CommentReference"/>
        </w:rPr>
        <w:annotationRef/>
      </w:r>
      <w:r>
        <w:rPr>
          <w:rFonts w:hint="cs"/>
          <w:rtl/>
        </w:rPr>
        <w:t xml:space="preserve">עדכן - אתה מתחיל עכשיו, סלק חלקים לא </w:t>
      </w:r>
    </w:p>
    <w:p w:rsidR="009C6216" w:rsidRDefault="009C6216">
      <w:pPr>
        <w:pStyle w:val="CommentText"/>
        <w:rPr>
          <w:rtl/>
        </w:rPr>
      </w:pPr>
      <w:r>
        <w:rPr>
          <w:rFonts w:hint="cs"/>
          <w:rtl/>
        </w:rPr>
        <w:t>רלוונטיים</w:t>
      </w:r>
    </w:p>
    <w:p w:rsidR="009C6216" w:rsidRDefault="009C6216">
      <w:pPr>
        <w:pStyle w:val="CommentText"/>
        <w:rPr>
          <w:color w:val="9BBB59" w:themeColor="accent3"/>
        </w:rPr>
      </w:pPr>
    </w:p>
    <w:p w:rsidR="009C6216" w:rsidRDefault="009C6216">
      <w:pPr>
        <w:pStyle w:val="CommentText"/>
        <w:rPr>
          <w:color w:val="9BBB59" w:themeColor="accent3"/>
        </w:rPr>
      </w:pPr>
      <w:r w:rsidRPr="00B20051">
        <w:rPr>
          <w:color w:val="9BBB59" w:themeColor="accent3"/>
        </w:rPr>
        <w:t>Done</w:t>
      </w:r>
    </w:p>
    <w:p w:rsidR="009C6216" w:rsidRDefault="009C6216">
      <w:pPr>
        <w:pStyle w:val="CommentText"/>
        <w:rPr>
          <w:color w:val="9BBB59" w:themeColor="accent3"/>
        </w:rPr>
      </w:pPr>
    </w:p>
    <w:p w:rsidR="009C6216" w:rsidRDefault="009C6216">
      <w:pPr>
        <w:pStyle w:val="CommentText"/>
        <w:rPr>
          <w:rtl/>
        </w:rPr>
      </w:pPr>
      <w:r>
        <w:rPr>
          <w:rFonts w:hint="cs"/>
          <w:color w:val="9BBB59" w:themeColor="accent3"/>
          <w:rtl/>
        </w:rPr>
        <w:t>תקן</w:t>
      </w:r>
    </w:p>
  </w:comment>
  <w:comment w:id="747" w:author="Tsvika Kuflik" w:date="2013-01-17T11:26:00Z" w:initials="TK">
    <w:p w:rsidR="009C6216" w:rsidRDefault="009C6216">
      <w:pPr>
        <w:pStyle w:val="CommentText"/>
        <w:rPr>
          <w:rtl/>
        </w:rPr>
      </w:pPr>
      <w:r>
        <w:rPr>
          <w:rStyle w:val="CommentReference"/>
        </w:rPr>
        <w:annotationRef/>
      </w:r>
      <w:r>
        <w:rPr>
          <w:rFonts w:hint="cs"/>
          <w:rtl/>
        </w:rPr>
        <w:t xml:space="preserve">תאר מה כבר עשית </w:t>
      </w:r>
    </w:p>
    <w:p w:rsidR="009C6216" w:rsidRDefault="009C6216">
      <w:pPr>
        <w:pStyle w:val="CommentText"/>
        <w:rPr>
          <w:rtl/>
        </w:rPr>
      </w:pPr>
      <w:r>
        <w:rPr>
          <w:rFonts w:hint="cs"/>
          <w:rtl/>
        </w:rPr>
        <w:t xml:space="preserve">ניתן להרחיב מעט </w:t>
      </w:r>
      <w:r>
        <w:rPr>
          <w:rtl/>
        </w:rPr>
        <w:t>–</w:t>
      </w:r>
      <w:r>
        <w:rPr>
          <w:rFonts w:hint="cs"/>
          <w:rtl/>
        </w:rPr>
        <w:t xml:space="preserve"> מספרים... כמה הורדת</w:t>
      </w:r>
    </w:p>
  </w:comment>
  <w:comment w:id="848" w:author="Tsvika Kuflik" w:date="2013-01-30T19:09:00Z" w:initials="TK">
    <w:p w:rsidR="009C6216" w:rsidRDefault="009C6216">
      <w:pPr>
        <w:pStyle w:val="CommentText"/>
      </w:pPr>
      <w:r>
        <w:rPr>
          <w:rStyle w:val="CommentReference"/>
        </w:rPr>
        <w:annotationRef/>
      </w:r>
      <w:r>
        <w:rPr>
          <w:rFonts w:hint="cs"/>
          <w:rtl/>
        </w:rPr>
        <w:t>תקן פונט</w:t>
      </w:r>
    </w:p>
    <w:p w:rsidR="009C6216" w:rsidRDefault="009C6216">
      <w:pPr>
        <w:pStyle w:val="CommentText"/>
      </w:pPr>
      <w:proofErr w:type="gramStart"/>
      <w:r>
        <w:t>done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FA5" w:rsidRDefault="00797FA5" w:rsidP="003D566E">
      <w:pPr>
        <w:spacing w:after="0" w:line="240" w:lineRule="auto"/>
      </w:pPr>
      <w:r>
        <w:separator/>
      </w:r>
    </w:p>
  </w:endnote>
  <w:endnote w:type="continuationSeparator" w:id="0">
    <w:p w:rsidR="00797FA5" w:rsidRDefault="00797FA5"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FA5" w:rsidRDefault="00797FA5" w:rsidP="003D566E">
      <w:pPr>
        <w:spacing w:after="0" w:line="240" w:lineRule="auto"/>
      </w:pPr>
      <w:r>
        <w:separator/>
      </w:r>
    </w:p>
  </w:footnote>
  <w:footnote w:type="continuationSeparator" w:id="0">
    <w:p w:rsidR="00797FA5" w:rsidRDefault="00797FA5" w:rsidP="003D566E">
      <w:pPr>
        <w:spacing w:after="0" w:line="240" w:lineRule="auto"/>
      </w:pPr>
      <w:r>
        <w:continuationSeparator/>
      </w:r>
    </w:p>
  </w:footnote>
  <w:footnote w:id="1">
    <w:p w:rsidR="009C6216" w:rsidRDefault="009C6216"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9C6216" w:rsidRDefault="009C6216"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9C6216" w:rsidRDefault="009C6216"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9C6216" w:rsidRDefault="009C6216">
      <w:pPr>
        <w:pStyle w:val="FootnoteText"/>
      </w:pPr>
      <w:r>
        <w:rPr>
          <w:rStyle w:val="FootnoteReference"/>
        </w:rPr>
        <w:footnoteRef/>
      </w:r>
      <w:r>
        <w:t xml:space="preserve"> </w:t>
      </w:r>
      <w:hyperlink r:id="rId4" w:history="1">
        <w:r w:rsidRPr="00D37F3A">
          <w:rPr>
            <w:rStyle w:val="Hyperlink"/>
          </w:rPr>
          <w:t>http://www.amazon.com</w:t>
        </w:r>
      </w:hyperlink>
    </w:p>
  </w:footnote>
  <w:footnote w:id="5">
    <w:p w:rsidR="00F300BA" w:rsidRPr="00F300BA" w:rsidRDefault="00F300BA" w:rsidP="00F300BA">
      <w:pPr>
        <w:pStyle w:val="FootnoteText"/>
        <w:rPr>
          <w:ins w:id="228" w:author="oz" w:date="2013-02-11T18:43:00Z"/>
        </w:rPr>
      </w:pPr>
      <w:ins w:id="229" w:author="oz" w:date="2013-02-11T18:41:00Z">
        <w:r>
          <w:rPr>
            <w:rStyle w:val="FootnoteReference"/>
          </w:rPr>
          <w:footnoteRef/>
        </w:r>
        <w:r>
          <w:t xml:space="preserve"> </w:t>
        </w:r>
      </w:ins>
      <w:ins w:id="230" w:author="oz" w:date="2013-02-11T18:42:00Z">
        <w:r w:rsidRPr="00F3397C">
          <w:rPr>
            <w:b/>
            <w:bCs/>
            <w:rPrChange w:id="231" w:author="oz" w:date="2013-02-11T18:49:00Z">
              <w:rPr/>
            </w:rPrChange>
          </w:rPr>
          <w:t>Memory-based</w:t>
        </w:r>
        <w:r>
          <w:t xml:space="preserve"> </w:t>
        </w:r>
        <w:r w:rsidRPr="00F300BA">
          <w:t>Collaborative</w:t>
        </w:r>
        <w:r>
          <w:t xml:space="preserve"> </w:t>
        </w:r>
        <w:r w:rsidRPr="00F300BA">
          <w:t>Filtering</w:t>
        </w:r>
        <w:r>
          <w:t xml:space="preserve"> </w:t>
        </w:r>
        <w:r w:rsidRPr="00F300BA">
          <w:t>Algorithms</w:t>
        </w:r>
        <w:r>
          <w:t xml:space="preserve"> </w:t>
        </w:r>
      </w:ins>
      <w:ins w:id="232" w:author="oz" w:date="2013-02-11T18:49:00Z">
        <w:r w:rsidR="002477E9">
          <w:t>–"</w:t>
        </w:r>
      </w:ins>
      <w:ins w:id="233" w:author="oz" w:date="2013-02-11T18:42:00Z">
        <w:r w:rsidRPr="00F300BA">
          <w:t xml:space="preserve"> </w:t>
        </w:r>
      </w:ins>
      <w:ins w:id="234" w:author="oz" w:date="2013-02-11T18:43:00Z">
        <w:r w:rsidRPr="00F300BA">
          <w:t>Memory-based algorithms utilize the entire user-item data-base</w:t>
        </w:r>
      </w:ins>
      <w:ins w:id="235" w:author="oz" w:date="2013-02-11T18:49:00Z">
        <w:r w:rsidR="002477E9">
          <w:t xml:space="preserve"> </w:t>
        </w:r>
      </w:ins>
      <w:ins w:id="236" w:author="oz" w:date="2013-02-11T18:43:00Z">
        <w:r w:rsidRPr="00F300BA">
          <w:t>to generate</w:t>
        </w:r>
      </w:ins>
      <w:ins w:id="237" w:author="oz" w:date="2013-02-11T18:49:00Z">
        <w:r w:rsidR="002477E9">
          <w:t xml:space="preserve"> </w:t>
        </w:r>
      </w:ins>
      <w:ins w:id="238" w:author="oz" w:date="2013-02-11T18:43:00Z">
        <w:r w:rsidRPr="00F300BA">
          <w:t>a</w:t>
        </w:r>
      </w:ins>
      <w:ins w:id="239" w:author="oz" w:date="2013-02-11T18:49:00Z">
        <w:r w:rsidR="002477E9">
          <w:t xml:space="preserve"> </w:t>
        </w:r>
      </w:ins>
      <w:ins w:id="240" w:author="oz" w:date="2013-02-11T18:43:00Z">
        <w:r w:rsidRPr="00F300BA">
          <w:t>prediction. These</w:t>
        </w:r>
        <w:r>
          <w:t xml:space="preserve"> </w:t>
        </w:r>
        <w:r w:rsidRPr="00F300BA">
          <w:t>systems employ</w:t>
        </w:r>
        <w:r>
          <w:t xml:space="preserve"> </w:t>
        </w:r>
        <w:r w:rsidRPr="00F300BA">
          <w:t>statistical techniques</w:t>
        </w:r>
        <w:r>
          <w:t xml:space="preserve"> </w:t>
        </w:r>
        <w:r w:rsidRPr="00F300BA">
          <w:t xml:space="preserve">to </w:t>
        </w:r>
      </w:ins>
      <w:ins w:id="241" w:author="oz" w:date="2013-02-11T18:44:00Z">
        <w:r>
          <w:t xml:space="preserve">find a </w:t>
        </w:r>
      </w:ins>
      <w:ins w:id="242" w:author="oz" w:date="2013-02-11T18:43:00Z">
        <w:r w:rsidRPr="00F300BA">
          <w:t>set</w:t>
        </w:r>
      </w:ins>
      <w:ins w:id="243" w:author="oz" w:date="2013-02-11T18:44:00Z">
        <w:r>
          <w:t xml:space="preserve"> </w:t>
        </w:r>
      </w:ins>
      <w:ins w:id="244" w:author="oz" w:date="2013-02-11T18:43:00Z">
        <w:r w:rsidRPr="00F300BA">
          <w:t>of</w:t>
        </w:r>
      </w:ins>
      <w:ins w:id="245" w:author="oz" w:date="2013-02-11T18:44:00Z">
        <w:r>
          <w:t xml:space="preserve"> </w:t>
        </w:r>
      </w:ins>
      <w:proofErr w:type="gramStart"/>
      <w:ins w:id="246" w:author="oz" w:date="2013-02-11T18:49:00Z">
        <w:r w:rsidR="002477E9" w:rsidRPr="00F300BA">
          <w:t>users</w:t>
        </w:r>
        <w:r w:rsidR="002477E9">
          <w:t>,</w:t>
        </w:r>
        <w:proofErr w:type="gramEnd"/>
        <w:r w:rsidR="002477E9">
          <w:t xml:space="preserve"> known</w:t>
        </w:r>
      </w:ins>
      <w:ins w:id="247" w:author="oz" w:date="2013-02-11T18:44:00Z">
        <w:r>
          <w:t xml:space="preserve"> </w:t>
        </w:r>
      </w:ins>
      <w:ins w:id="248" w:author="oz" w:date="2013-02-11T18:43:00Z">
        <w:r w:rsidRPr="00F300BA">
          <w:t>as</w:t>
        </w:r>
      </w:ins>
      <w:ins w:id="249" w:author="oz" w:date="2013-02-11T18:44:00Z">
        <w:r>
          <w:t xml:space="preserve"> </w:t>
        </w:r>
      </w:ins>
      <w:ins w:id="250" w:author="oz" w:date="2013-02-11T18:49:00Z">
        <w:r w:rsidR="002477E9">
          <w:t>neigh</w:t>
        </w:r>
        <w:r w:rsidR="002477E9" w:rsidRPr="00F300BA">
          <w:t>bors</w:t>
        </w:r>
        <w:r w:rsidR="002477E9">
          <w:t>,</w:t>
        </w:r>
      </w:ins>
      <w:ins w:id="251" w:author="oz" w:date="2013-02-11T18:43:00Z">
        <w:r w:rsidRPr="00F300BA">
          <w:t xml:space="preserve"> that have</w:t>
        </w:r>
      </w:ins>
      <w:ins w:id="252" w:author="oz" w:date="2013-02-11T18:44:00Z">
        <w:r>
          <w:t xml:space="preserve"> </w:t>
        </w:r>
      </w:ins>
      <w:ins w:id="253" w:author="oz" w:date="2013-02-11T18:43:00Z">
        <w:r w:rsidRPr="00F300BA">
          <w:t>a</w:t>
        </w:r>
      </w:ins>
      <w:ins w:id="254" w:author="oz" w:date="2013-02-11T18:44:00Z">
        <w:r>
          <w:t xml:space="preserve"> </w:t>
        </w:r>
      </w:ins>
      <w:ins w:id="255" w:author="oz" w:date="2013-02-11T18:43:00Z">
        <w:r w:rsidRPr="00F300BA">
          <w:t>history</w:t>
        </w:r>
      </w:ins>
      <w:ins w:id="256" w:author="oz" w:date="2013-02-11T18:44:00Z">
        <w:r>
          <w:t xml:space="preserve"> </w:t>
        </w:r>
      </w:ins>
      <w:ins w:id="257" w:author="oz" w:date="2013-02-11T18:43:00Z">
        <w:r w:rsidRPr="00F300BA">
          <w:t>of</w:t>
        </w:r>
      </w:ins>
      <w:ins w:id="258" w:author="oz" w:date="2013-02-11T18:44:00Z">
        <w:r>
          <w:t xml:space="preserve"> </w:t>
        </w:r>
      </w:ins>
      <w:ins w:id="259" w:author="oz" w:date="2013-02-11T18:43:00Z">
        <w:r w:rsidRPr="00F300BA">
          <w:t>agreeing</w:t>
        </w:r>
      </w:ins>
      <w:ins w:id="260" w:author="oz" w:date="2013-02-11T18:44:00Z">
        <w:r>
          <w:t xml:space="preserve"> </w:t>
        </w:r>
      </w:ins>
      <w:ins w:id="261" w:author="oz" w:date="2013-02-11T18:43:00Z">
        <w:r w:rsidRPr="00F300BA">
          <w:t>with</w:t>
        </w:r>
      </w:ins>
      <w:ins w:id="262" w:author="oz" w:date="2013-02-11T18:44:00Z">
        <w:r>
          <w:t xml:space="preserve"> </w:t>
        </w:r>
      </w:ins>
      <w:ins w:id="263" w:author="oz" w:date="2013-02-11T18:43:00Z">
        <w:r w:rsidRPr="00F300BA">
          <w:t>the target user</w:t>
        </w:r>
      </w:ins>
      <w:ins w:id="264" w:author="oz" w:date="2013-02-11T18:45:00Z">
        <w:r>
          <w:t xml:space="preserve"> </w:t>
        </w:r>
      </w:ins>
      <w:ins w:id="265" w:author="oz" w:date="2013-02-11T18:43:00Z">
        <w:r w:rsidRPr="00F300BA">
          <w:t xml:space="preserve">(i.e., they either rate </w:t>
        </w:r>
        <w:proofErr w:type="spellStart"/>
        <w:r w:rsidRPr="00F300BA">
          <w:t>dierent</w:t>
        </w:r>
        <w:proofErr w:type="spellEnd"/>
        <w:r w:rsidRPr="00F300BA">
          <w:t xml:space="preserve"> items similarly or they tend</w:t>
        </w:r>
      </w:ins>
      <w:ins w:id="266" w:author="oz" w:date="2013-02-11T18:45:00Z">
        <w:r>
          <w:t xml:space="preserve"> </w:t>
        </w:r>
      </w:ins>
      <w:ins w:id="267" w:author="oz" w:date="2013-02-11T18:43:00Z">
        <w:r w:rsidRPr="00F300BA">
          <w:t>to buy similar set of items). Once a neighborhood of users</w:t>
        </w:r>
      </w:ins>
    </w:p>
    <w:p w:rsidR="00F300BA" w:rsidRPr="00F300BA" w:rsidRDefault="00F300BA" w:rsidP="00F300BA">
      <w:pPr>
        <w:pStyle w:val="FootnoteText"/>
      </w:pPr>
      <w:proofErr w:type="gramStart"/>
      <w:ins w:id="268" w:author="oz" w:date="2013-02-11T18:43:00Z">
        <w:r w:rsidRPr="00F300BA">
          <w:t>is</w:t>
        </w:r>
        <w:proofErr w:type="gramEnd"/>
        <w:r w:rsidRPr="00F300BA">
          <w:t xml:space="preserve"> formed, these systems used</w:t>
        </w:r>
      </w:ins>
      <w:ins w:id="269" w:author="oz" w:date="2013-02-11T18:45:00Z">
        <w:r>
          <w:t xml:space="preserve"> </w:t>
        </w:r>
      </w:ins>
      <w:proofErr w:type="spellStart"/>
      <w:ins w:id="270" w:author="oz" w:date="2013-02-11T18:43:00Z">
        <w:r w:rsidRPr="00F300BA">
          <w:t>ierent</w:t>
        </w:r>
        <w:proofErr w:type="spellEnd"/>
        <w:r w:rsidRPr="00F300BA">
          <w:t xml:space="preserve"> algorithms</w:t>
        </w:r>
      </w:ins>
      <w:ins w:id="271" w:author="oz" w:date="2013-02-11T18:45:00Z">
        <w:r>
          <w:t xml:space="preserve"> </w:t>
        </w:r>
      </w:ins>
      <w:ins w:id="272" w:author="oz" w:date="2013-02-11T18:43:00Z">
        <w:r w:rsidRPr="00F300BA">
          <w:t>to com-bine the preferences of neighbors to produce a prediction or</w:t>
        </w:r>
      </w:ins>
      <w:ins w:id="273" w:author="oz" w:date="2013-02-11T18:45:00Z">
        <w:r>
          <w:t xml:space="preserve"> </w:t>
        </w:r>
      </w:ins>
      <w:ins w:id="274" w:author="oz" w:date="2013-02-11T18:43:00Z">
        <w:r w:rsidRPr="00F300BA">
          <w:t>top-N</w:t>
        </w:r>
      </w:ins>
      <w:ins w:id="275" w:author="oz" w:date="2013-02-11T18:45:00Z">
        <w:r>
          <w:t xml:space="preserve"> </w:t>
        </w:r>
      </w:ins>
      <w:ins w:id="276" w:author="oz" w:date="2013-02-11T18:43:00Z">
        <w:r w:rsidRPr="00F300BA">
          <w:t>recommendation for the active</w:t>
        </w:r>
      </w:ins>
      <w:ins w:id="277" w:author="oz" w:date="2013-02-11T18:45:00Z">
        <w:r>
          <w:t xml:space="preserve"> </w:t>
        </w:r>
      </w:ins>
      <w:ins w:id="278" w:author="oz" w:date="2013-02-11T18:43:00Z">
        <w:r w:rsidRPr="00F300BA">
          <w:t>user</w:t>
        </w:r>
      </w:ins>
      <w:ins w:id="279" w:author="oz" w:date="2013-02-11T18:49:00Z">
        <w:r w:rsidR="002477E9">
          <w:t>."</w:t>
        </w:r>
      </w:ins>
      <w:ins w:id="280" w:author="oz" w:date="2013-02-11T18:45:00Z">
        <w:r>
          <w:t xml:space="preserve"> [</w:t>
        </w:r>
      </w:ins>
      <w:proofErr w:type="spellStart"/>
      <w:ins w:id="281" w:author="oz" w:date="2013-02-11T18:48:00Z">
        <w:r w:rsidRPr="00F300BA">
          <w:t>Sarwar</w:t>
        </w:r>
        <w:proofErr w:type="spellEnd"/>
        <w:r>
          <w:t xml:space="preserve"> at el 2001</w:t>
        </w:r>
      </w:ins>
      <w:ins w:id="282" w:author="oz" w:date="2013-02-11T18:45:00Z">
        <w:r>
          <w:t>]</w:t>
        </w:r>
      </w:ins>
    </w:p>
  </w:footnote>
  <w:footnote w:id="6">
    <w:p w:rsidR="009C6216" w:rsidRDefault="009C6216">
      <w:pPr>
        <w:pStyle w:val="FootnoteText"/>
      </w:pPr>
      <w:r>
        <w:rPr>
          <w:rStyle w:val="FootnoteReference"/>
        </w:rPr>
        <w:footnoteRef/>
      </w:r>
      <w:r>
        <w:t xml:space="preserve"> </w:t>
      </w:r>
      <w:r w:rsidRPr="0016119C">
        <w:t>http://en.wikipedia.org/wiki/Graph_%28mathematics%29</w:t>
      </w:r>
    </w:p>
  </w:footnote>
  <w:footnote w:id="7">
    <w:p w:rsidR="009C6216" w:rsidRDefault="009C6216">
      <w:pPr>
        <w:pStyle w:val="FootnoteText"/>
      </w:pPr>
      <w:r w:rsidRPr="008D50D1">
        <w:footnoteRef/>
      </w:r>
      <w:r>
        <w:t xml:space="preserve"> </w:t>
      </w:r>
      <w:proofErr w:type="gramStart"/>
      <w:r w:rsidRPr="008D50D1">
        <w:t>breadth-first</w:t>
      </w:r>
      <w:proofErr w:type="gramEnd"/>
      <w:r w:rsidRPr="008D50D1">
        <w:t xml:space="preserve"> search</w:t>
      </w:r>
      <w:r>
        <w:t xml:space="preserve"> (</w:t>
      </w:r>
      <w:r w:rsidRPr="00D67224">
        <w:rPr>
          <w:b/>
          <w:bCs/>
        </w:rPr>
        <w:t>BFS</w:t>
      </w:r>
      <w:r>
        <w:t xml:space="preserve">) is a </w:t>
      </w:r>
      <w:hyperlink r:id="rId5" w:tooltip="Graph search algorithm" w:history="1">
        <w:r w:rsidRPr="008D50D1">
          <w:t>strategy for searching in a graph</w:t>
        </w:r>
      </w:hyperlink>
      <w:r>
        <w:t xml:space="preserve"> when search is limited to essentially two operations: (a) visit and inspect a node of a graph; (b) gain access to visit the nodes that neighbor the currently visited node. The BFS begins at a root node and inspects all the neighboring nodes</w:t>
      </w:r>
    </w:p>
  </w:footnote>
  <w:footnote w:id="8">
    <w:p w:rsidR="009C6216" w:rsidRDefault="009C6216">
      <w:pPr>
        <w:pStyle w:val="FootnoteText"/>
      </w:pPr>
      <w:r>
        <w:rPr>
          <w:rStyle w:val="FootnoteReference"/>
        </w:rPr>
        <w:footnoteRef/>
      </w:r>
      <w:r>
        <w:t xml:space="preserve"> </w:t>
      </w:r>
      <w:r w:rsidRPr="00D67224">
        <w:t>Depth-first search (</w:t>
      </w:r>
      <w:r w:rsidRPr="008D50D1">
        <w:rPr>
          <w:b/>
          <w:bCs/>
        </w:rPr>
        <w:t>DFS</w:t>
      </w:r>
      <w:r w:rsidRPr="00D67224">
        <w:t xml:space="preserve">) is an algorithm for traversing or searching a tree, tree structure, or graph. One starts at the root (selecting some node as the root in the graph case) and explores as far as </w:t>
      </w:r>
      <w:proofErr w:type="spellStart"/>
      <w:r w:rsidRPr="00D67224">
        <w:t>ossible</w:t>
      </w:r>
      <w:proofErr w:type="spellEnd"/>
      <w:r w:rsidRPr="00D67224">
        <w:t xml:space="preserve"> along each branch before backtracking</w:t>
      </w:r>
    </w:p>
  </w:footnote>
  <w:footnote w:id="9">
    <w:p w:rsidR="009C6216" w:rsidRDefault="009C6216">
      <w:pPr>
        <w:pStyle w:val="FootnoteText"/>
      </w:pPr>
      <w:r>
        <w:rPr>
          <w:rStyle w:val="FootnoteReference"/>
        </w:rPr>
        <w:footnoteRef/>
      </w:r>
      <w:r>
        <w:t xml:space="preserve"> </w:t>
      </w:r>
      <w:proofErr w:type="spellStart"/>
      <w:r w:rsidRPr="008D50D1">
        <w:rPr>
          <w:b/>
          <w:bCs/>
        </w:rPr>
        <w:t>Dijkstra's</w:t>
      </w:r>
      <w:proofErr w:type="spellEnd"/>
      <w:r w:rsidRPr="008D50D1">
        <w:rPr>
          <w:b/>
          <w:bCs/>
        </w:rPr>
        <w:t xml:space="preserve"> algorithm</w:t>
      </w:r>
      <w:r w:rsidRPr="00096FA2">
        <w:t xml:space="preserve">, conceived by Dutch computer scientist </w:t>
      </w:r>
      <w:proofErr w:type="spellStart"/>
      <w:r w:rsidRPr="00096FA2">
        <w:t>Edsger</w:t>
      </w:r>
      <w:proofErr w:type="spellEnd"/>
      <w:r w:rsidRPr="00096FA2">
        <w:t xml:space="preserve"> </w:t>
      </w:r>
      <w:proofErr w:type="spellStart"/>
      <w:r w:rsidRPr="00096FA2">
        <w:t>Dijkstra</w:t>
      </w:r>
      <w:proofErr w:type="spellEnd"/>
      <w:r w:rsidRPr="00096FA2">
        <w:t xml:space="preserve"> in 1956 and published in 1959</w:t>
      </w:r>
      <w:proofErr w:type="gramStart"/>
      <w:r w:rsidRPr="00096FA2">
        <w:t>,[</w:t>
      </w:r>
      <w:proofErr w:type="gramEnd"/>
      <w:r w:rsidRPr="00096FA2">
        <w:t>1][2] is a graph search algorithm that solves the single-source shortest path problem for a graph with nonnegative edge path costs, producing a shortest path tree. This algorithm is often used in routing and as a subroutine in other graph algorithms</w:t>
      </w:r>
      <w:r>
        <w:t>.</w:t>
      </w:r>
    </w:p>
  </w:footnote>
  <w:footnote w:id="10">
    <w:p w:rsidR="009C6216" w:rsidRDefault="009C6216">
      <w:pPr>
        <w:pStyle w:val="FootnoteText"/>
      </w:pPr>
      <w:r>
        <w:rPr>
          <w:rStyle w:val="FootnoteReference"/>
        </w:rPr>
        <w:footnoteRef/>
      </w:r>
      <w:r>
        <w:t xml:space="preserve"> </w:t>
      </w:r>
      <w:hyperlink r:id="rId6" w:history="1">
        <w:r w:rsidRPr="00F204EC">
          <w:rPr>
            <w:rStyle w:val="Hyperlink"/>
          </w:rPr>
          <w:t>http://en.wikipedia.org/wiki/Social_networking_service</w:t>
        </w:r>
      </w:hyperlink>
    </w:p>
  </w:footnote>
  <w:footnote w:id="11">
    <w:p w:rsidR="009C6216" w:rsidRDefault="009C6216" w:rsidP="0067443E">
      <w:pPr>
        <w:pStyle w:val="FootnoteText"/>
      </w:pPr>
      <w:r>
        <w:rPr>
          <w:rStyle w:val="FootnoteReference"/>
        </w:rPr>
        <w:footnoteRef/>
      </w:r>
      <w:r>
        <w:t xml:space="preserve"> </w:t>
      </w:r>
      <w:hyperlink r:id="rId7" w:history="1">
        <w:r w:rsidRPr="00CA2AF5">
          <w:rPr>
            <w:rStyle w:val="Hyperlink"/>
          </w:rPr>
          <w:t>https://www.facebook.com/</w:t>
        </w:r>
      </w:hyperlink>
    </w:p>
  </w:footnote>
  <w:footnote w:id="12">
    <w:p w:rsidR="009C6216" w:rsidRDefault="009C6216" w:rsidP="0067443E">
      <w:pPr>
        <w:pStyle w:val="FootnoteText"/>
      </w:pPr>
      <w:r>
        <w:rPr>
          <w:rStyle w:val="FootnoteReference"/>
        </w:rPr>
        <w:footnoteRef/>
      </w:r>
      <w:r w:rsidRPr="0067443E">
        <w:t xml:space="preserve"> https://plus.google.com/</w:t>
      </w:r>
    </w:p>
  </w:footnote>
  <w:footnote w:id="13">
    <w:p w:rsidR="009C6216" w:rsidRPr="00DC08F5" w:rsidRDefault="009C6216" w:rsidP="0067443E">
      <w:pPr>
        <w:pStyle w:val="FootnoteText"/>
        <w:rPr>
          <w:i/>
          <w:iCs/>
        </w:rPr>
      </w:pPr>
      <w:r>
        <w:rPr>
          <w:rStyle w:val="FootnoteReference"/>
        </w:rPr>
        <w:footnoteRef/>
      </w:r>
      <w:r>
        <w:t xml:space="preserve"> </w:t>
      </w:r>
      <w:r>
        <w:rPr>
          <w:rStyle w:val="HTMLCite"/>
        </w:rPr>
        <w:t>https://</w:t>
      </w:r>
      <w:r>
        <w:rPr>
          <w:rStyle w:val="HTMLCite"/>
          <w:b/>
          <w:bCs/>
        </w:rPr>
        <w:t>twitter</w:t>
      </w:r>
      <w:r>
        <w:rPr>
          <w:rStyle w:val="HTMLCite"/>
        </w:rPr>
        <w:t>.com/</w:t>
      </w:r>
    </w:p>
  </w:footnote>
  <w:footnote w:id="14">
    <w:p w:rsidR="009C6216" w:rsidRDefault="009C6216">
      <w:pPr>
        <w:pStyle w:val="FootnoteText"/>
      </w:pPr>
      <w:r>
        <w:rPr>
          <w:rStyle w:val="FootnoteReference"/>
        </w:rPr>
        <w:footnoteRef/>
      </w:r>
      <w:r>
        <w:t xml:space="preserve"> </w:t>
      </w:r>
      <w:r w:rsidRPr="00C11661">
        <w:t>www.linkedin.com</w:t>
      </w:r>
    </w:p>
  </w:footnote>
  <w:footnote w:id="15">
    <w:p w:rsidR="009C6216" w:rsidRDefault="009C6216">
      <w:pPr>
        <w:pStyle w:val="FootnoteText"/>
      </w:pPr>
      <w:r>
        <w:rPr>
          <w:rStyle w:val="FootnoteReference"/>
        </w:rPr>
        <w:footnoteRef/>
      </w:r>
      <w:r>
        <w:t xml:space="preserve"> </w:t>
      </w:r>
      <w:r w:rsidRPr="0033646F">
        <w:t>http://en.wikipedia.org/wiki/Pinterest</w:t>
      </w:r>
    </w:p>
  </w:footnote>
  <w:footnote w:id="16">
    <w:p w:rsidR="009C6216" w:rsidRDefault="009C6216" w:rsidP="00DC08F5">
      <w:pPr>
        <w:pStyle w:val="FootnoteText"/>
        <w:rPr>
          <w:ins w:id="686" w:author="Tsvika Kuflik" w:date="2013-01-16T06:46:00Z"/>
        </w:rPr>
      </w:pPr>
      <w:ins w:id="687" w:author="Tsvika Kuflik" w:date="2013-01-16T06:46:00Z">
        <w:r>
          <w:rPr>
            <w:rStyle w:val="FootnoteReference"/>
          </w:rPr>
          <w:footnoteRef/>
        </w:r>
        <w:r>
          <w:t xml:space="preserve"> www.Pinterest.com</w:t>
        </w:r>
      </w:ins>
    </w:p>
  </w:footnote>
  <w:footnote w:id="17">
    <w:p w:rsidR="009C6216" w:rsidRDefault="009C6216">
      <w:pPr>
        <w:pStyle w:val="FootnoteText"/>
      </w:pPr>
      <w:r>
        <w:rPr>
          <w:rStyle w:val="FootnoteReference"/>
        </w:rPr>
        <w:footnoteRef/>
      </w:r>
      <w:r>
        <w:t xml:space="preserve"> </w:t>
      </w:r>
      <w:r w:rsidRPr="00956A80">
        <w:t>http://neo4j.org/</w:t>
      </w:r>
    </w:p>
  </w:footnote>
  <w:footnote w:id="18">
    <w:p w:rsidR="009C6216" w:rsidRDefault="009C6216">
      <w:pPr>
        <w:pStyle w:val="FootnoteText"/>
      </w:pPr>
      <w:r>
        <w:rPr>
          <w:rStyle w:val="FootnoteReference"/>
        </w:rPr>
        <w:footnoteRef/>
      </w:r>
      <w:r>
        <w:t xml:space="preserve"> </w:t>
      </w:r>
      <w:r w:rsidRPr="00DE3F63">
        <w:t>https://gephi.org/</w:t>
      </w:r>
    </w:p>
  </w:footnote>
  <w:footnote w:id="19">
    <w:p w:rsidR="00BC2BD4" w:rsidRDefault="00BC2BD4">
      <w:pPr>
        <w:pStyle w:val="FootnoteText"/>
      </w:pPr>
      <w:ins w:id="695" w:author="oz" w:date="2013-02-10T08:06: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05CB"/>
    <w:rsid w:val="000011D0"/>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46C2"/>
    <w:rsid w:val="00050A41"/>
    <w:rsid w:val="000518A6"/>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E75"/>
    <w:rsid w:val="00090146"/>
    <w:rsid w:val="00093277"/>
    <w:rsid w:val="00093FE2"/>
    <w:rsid w:val="00094DC4"/>
    <w:rsid w:val="00096016"/>
    <w:rsid w:val="000967B2"/>
    <w:rsid w:val="00096FA2"/>
    <w:rsid w:val="00097D86"/>
    <w:rsid w:val="000A1824"/>
    <w:rsid w:val="000A26C5"/>
    <w:rsid w:val="000A3142"/>
    <w:rsid w:val="000A4070"/>
    <w:rsid w:val="000A7FB4"/>
    <w:rsid w:val="000B7C4E"/>
    <w:rsid w:val="000C07B0"/>
    <w:rsid w:val="000C2B68"/>
    <w:rsid w:val="000C38BA"/>
    <w:rsid w:val="000C4843"/>
    <w:rsid w:val="000C6D2F"/>
    <w:rsid w:val="000C7FEA"/>
    <w:rsid w:val="000D33DB"/>
    <w:rsid w:val="000D5C0F"/>
    <w:rsid w:val="000D7A59"/>
    <w:rsid w:val="000E134C"/>
    <w:rsid w:val="000E2D90"/>
    <w:rsid w:val="000E39FB"/>
    <w:rsid w:val="000F69F8"/>
    <w:rsid w:val="001012D1"/>
    <w:rsid w:val="001046F4"/>
    <w:rsid w:val="00104A8A"/>
    <w:rsid w:val="0011169C"/>
    <w:rsid w:val="001124AE"/>
    <w:rsid w:val="0011419C"/>
    <w:rsid w:val="0011484B"/>
    <w:rsid w:val="001155A1"/>
    <w:rsid w:val="00117C16"/>
    <w:rsid w:val="00121933"/>
    <w:rsid w:val="00122CCE"/>
    <w:rsid w:val="0012770D"/>
    <w:rsid w:val="001312CA"/>
    <w:rsid w:val="001414F8"/>
    <w:rsid w:val="00141F47"/>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81C25"/>
    <w:rsid w:val="00185F43"/>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16BB"/>
    <w:rsid w:val="001C35B8"/>
    <w:rsid w:val="001D3582"/>
    <w:rsid w:val="001D5416"/>
    <w:rsid w:val="001D6219"/>
    <w:rsid w:val="001D6838"/>
    <w:rsid w:val="001D6A97"/>
    <w:rsid w:val="001D6C18"/>
    <w:rsid w:val="001D7585"/>
    <w:rsid w:val="001E2D88"/>
    <w:rsid w:val="001E662E"/>
    <w:rsid w:val="001F1E14"/>
    <w:rsid w:val="001F743D"/>
    <w:rsid w:val="002038A6"/>
    <w:rsid w:val="00212676"/>
    <w:rsid w:val="0021406C"/>
    <w:rsid w:val="002157C9"/>
    <w:rsid w:val="00215F38"/>
    <w:rsid w:val="00217220"/>
    <w:rsid w:val="00220014"/>
    <w:rsid w:val="00221FB0"/>
    <w:rsid w:val="00222AED"/>
    <w:rsid w:val="00223BF0"/>
    <w:rsid w:val="002277EB"/>
    <w:rsid w:val="00227B5A"/>
    <w:rsid w:val="0023380B"/>
    <w:rsid w:val="002424AC"/>
    <w:rsid w:val="00242598"/>
    <w:rsid w:val="00243706"/>
    <w:rsid w:val="002477E9"/>
    <w:rsid w:val="00255CF0"/>
    <w:rsid w:val="00257AFB"/>
    <w:rsid w:val="00261996"/>
    <w:rsid w:val="00263332"/>
    <w:rsid w:val="002675E4"/>
    <w:rsid w:val="002679F5"/>
    <w:rsid w:val="002770EF"/>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7108"/>
    <w:rsid w:val="002D76D8"/>
    <w:rsid w:val="002E13B4"/>
    <w:rsid w:val="002E33BE"/>
    <w:rsid w:val="002E6D0E"/>
    <w:rsid w:val="002F1147"/>
    <w:rsid w:val="002F2135"/>
    <w:rsid w:val="002F3F50"/>
    <w:rsid w:val="002F44D4"/>
    <w:rsid w:val="002F6090"/>
    <w:rsid w:val="003045CA"/>
    <w:rsid w:val="00304E92"/>
    <w:rsid w:val="0030565F"/>
    <w:rsid w:val="00307541"/>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60BB6"/>
    <w:rsid w:val="00360FC9"/>
    <w:rsid w:val="00362451"/>
    <w:rsid w:val="00363B68"/>
    <w:rsid w:val="003665D1"/>
    <w:rsid w:val="0036718F"/>
    <w:rsid w:val="00370181"/>
    <w:rsid w:val="0037046D"/>
    <w:rsid w:val="003756AE"/>
    <w:rsid w:val="00376B46"/>
    <w:rsid w:val="0038304F"/>
    <w:rsid w:val="00390C66"/>
    <w:rsid w:val="00390F25"/>
    <w:rsid w:val="00392B6D"/>
    <w:rsid w:val="00394C6C"/>
    <w:rsid w:val="00395954"/>
    <w:rsid w:val="003A010D"/>
    <w:rsid w:val="003A080A"/>
    <w:rsid w:val="003A47D4"/>
    <w:rsid w:val="003A5B86"/>
    <w:rsid w:val="003A7444"/>
    <w:rsid w:val="003A7FA6"/>
    <w:rsid w:val="003B087C"/>
    <w:rsid w:val="003B4AE2"/>
    <w:rsid w:val="003B67A7"/>
    <w:rsid w:val="003B70AA"/>
    <w:rsid w:val="003B7254"/>
    <w:rsid w:val="003C28F0"/>
    <w:rsid w:val="003C35AF"/>
    <w:rsid w:val="003C51D6"/>
    <w:rsid w:val="003C62E1"/>
    <w:rsid w:val="003D0100"/>
    <w:rsid w:val="003D2BD6"/>
    <w:rsid w:val="003D3871"/>
    <w:rsid w:val="003D566E"/>
    <w:rsid w:val="003E58CB"/>
    <w:rsid w:val="003E6F86"/>
    <w:rsid w:val="003F1AF2"/>
    <w:rsid w:val="003F33A2"/>
    <w:rsid w:val="003F401C"/>
    <w:rsid w:val="003F6C68"/>
    <w:rsid w:val="003F7B11"/>
    <w:rsid w:val="004011A5"/>
    <w:rsid w:val="00402611"/>
    <w:rsid w:val="00403DC3"/>
    <w:rsid w:val="00406625"/>
    <w:rsid w:val="0040741E"/>
    <w:rsid w:val="00407579"/>
    <w:rsid w:val="00411D5B"/>
    <w:rsid w:val="00415017"/>
    <w:rsid w:val="004156A3"/>
    <w:rsid w:val="00420627"/>
    <w:rsid w:val="00421C73"/>
    <w:rsid w:val="0042349E"/>
    <w:rsid w:val="00423EB0"/>
    <w:rsid w:val="004245E1"/>
    <w:rsid w:val="0042609A"/>
    <w:rsid w:val="004304A0"/>
    <w:rsid w:val="00434E3E"/>
    <w:rsid w:val="00434F01"/>
    <w:rsid w:val="0043689A"/>
    <w:rsid w:val="00446717"/>
    <w:rsid w:val="00446927"/>
    <w:rsid w:val="00450530"/>
    <w:rsid w:val="00451D79"/>
    <w:rsid w:val="00452792"/>
    <w:rsid w:val="00454F94"/>
    <w:rsid w:val="00464F10"/>
    <w:rsid w:val="00467588"/>
    <w:rsid w:val="00471513"/>
    <w:rsid w:val="0047156A"/>
    <w:rsid w:val="004716CE"/>
    <w:rsid w:val="004723E1"/>
    <w:rsid w:val="0047718E"/>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418"/>
    <w:rsid w:val="004A7A56"/>
    <w:rsid w:val="004B5411"/>
    <w:rsid w:val="004B57B0"/>
    <w:rsid w:val="004C07E7"/>
    <w:rsid w:val="004C44DD"/>
    <w:rsid w:val="004D3687"/>
    <w:rsid w:val="004E038C"/>
    <w:rsid w:val="004E19E8"/>
    <w:rsid w:val="004E5CB3"/>
    <w:rsid w:val="004E6DE2"/>
    <w:rsid w:val="004E7922"/>
    <w:rsid w:val="004F1CE1"/>
    <w:rsid w:val="004F210C"/>
    <w:rsid w:val="004F3D29"/>
    <w:rsid w:val="005040CC"/>
    <w:rsid w:val="00505896"/>
    <w:rsid w:val="005163F5"/>
    <w:rsid w:val="005228CC"/>
    <w:rsid w:val="00524682"/>
    <w:rsid w:val="005249C4"/>
    <w:rsid w:val="00524C99"/>
    <w:rsid w:val="00527EC8"/>
    <w:rsid w:val="005305E0"/>
    <w:rsid w:val="005310D6"/>
    <w:rsid w:val="00533F56"/>
    <w:rsid w:val="0053406D"/>
    <w:rsid w:val="00540986"/>
    <w:rsid w:val="00543733"/>
    <w:rsid w:val="0054464D"/>
    <w:rsid w:val="00544D51"/>
    <w:rsid w:val="005450E2"/>
    <w:rsid w:val="00551528"/>
    <w:rsid w:val="0055393D"/>
    <w:rsid w:val="00553B14"/>
    <w:rsid w:val="00560D7B"/>
    <w:rsid w:val="005662C6"/>
    <w:rsid w:val="005670FA"/>
    <w:rsid w:val="005677DB"/>
    <w:rsid w:val="00570AA1"/>
    <w:rsid w:val="00572580"/>
    <w:rsid w:val="00573491"/>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B28EB"/>
    <w:rsid w:val="005B50FB"/>
    <w:rsid w:val="005C1DAD"/>
    <w:rsid w:val="005C3302"/>
    <w:rsid w:val="005C5356"/>
    <w:rsid w:val="005C5BA1"/>
    <w:rsid w:val="005C7DCC"/>
    <w:rsid w:val="005D112E"/>
    <w:rsid w:val="005D44EC"/>
    <w:rsid w:val="005D4947"/>
    <w:rsid w:val="005D65A3"/>
    <w:rsid w:val="005F1B27"/>
    <w:rsid w:val="005F20E3"/>
    <w:rsid w:val="005F2664"/>
    <w:rsid w:val="005F3283"/>
    <w:rsid w:val="005F5400"/>
    <w:rsid w:val="005F708A"/>
    <w:rsid w:val="005F72A8"/>
    <w:rsid w:val="00601242"/>
    <w:rsid w:val="006042B0"/>
    <w:rsid w:val="00605DDD"/>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57CC"/>
    <w:rsid w:val="00656252"/>
    <w:rsid w:val="0066155A"/>
    <w:rsid w:val="0066387C"/>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53D1"/>
    <w:rsid w:val="006A3278"/>
    <w:rsid w:val="006A4157"/>
    <w:rsid w:val="006B17AA"/>
    <w:rsid w:val="006B1C9D"/>
    <w:rsid w:val="006B2DFA"/>
    <w:rsid w:val="006C10F2"/>
    <w:rsid w:val="006C59EE"/>
    <w:rsid w:val="006C7DFF"/>
    <w:rsid w:val="006D172C"/>
    <w:rsid w:val="006D3564"/>
    <w:rsid w:val="006D586C"/>
    <w:rsid w:val="006D5A88"/>
    <w:rsid w:val="006D726A"/>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3D60"/>
    <w:rsid w:val="007175E0"/>
    <w:rsid w:val="0071792D"/>
    <w:rsid w:val="007217E9"/>
    <w:rsid w:val="007238E3"/>
    <w:rsid w:val="00724AF3"/>
    <w:rsid w:val="007307F2"/>
    <w:rsid w:val="00732A6F"/>
    <w:rsid w:val="007418DF"/>
    <w:rsid w:val="00742012"/>
    <w:rsid w:val="007444EB"/>
    <w:rsid w:val="00753DB3"/>
    <w:rsid w:val="00754DDB"/>
    <w:rsid w:val="00756744"/>
    <w:rsid w:val="007600F1"/>
    <w:rsid w:val="0076032D"/>
    <w:rsid w:val="00761FE1"/>
    <w:rsid w:val="00762D22"/>
    <w:rsid w:val="00774576"/>
    <w:rsid w:val="0078010C"/>
    <w:rsid w:val="00780EC0"/>
    <w:rsid w:val="00782209"/>
    <w:rsid w:val="00785792"/>
    <w:rsid w:val="00785C59"/>
    <w:rsid w:val="007877B1"/>
    <w:rsid w:val="00790086"/>
    <w:rsid w:val="00791AF2"/>
    <w:rsid w:val="00794137"/>
    <w:rsid w:val="007942CB"/>
    <w:rsid w:val="00797727"/>
    <w:rsid w:val="00797FA5"/>
    <w:rsid w:val="007A2E32"/>
    <w:rsid w:val="007A3BF8"/>
    <w:rsid w:val="007A4C24"/>
    <w:rsid w:val="007A5E8B"/>
    <w:rsid w:val="007B183C"/>
    <w:rsid w:val="007B1B73"/>
    <w:rsid w:val="007B58FA"/>
    <w:rsid w:val="007B715C"/>
    <w:rsid w:val="007C0B9F"/>
    <w:rsid w:val="007C6190"/>
    <w:rsid w:val="007D1660"/>
    <w:rsid w:val="007D4EB4"/>
    <w:rsid w:val="007E21C0"/>
    <w:rsid w:val="007E223A"/>
    <w:rsid w:val="007E37FF"/>
    <w:rsid w:val="007E4895"/>
    <w:rsid w:val="007E603C"/>
    <w:rsid w:val="007F3978"/>
    <w:rsid w:val="007F47EA"/>
    <w:rsid w:val="008015AF"/>
    <w:rsid w:val="00801982"/>
    <w:rsid w:val="00804B05"/>
    <w:rsid w:val="00804D77"/>
    <w:rsid w:val="00812711"/>
    <w:rsid w:val="00812B67"/>
    <w:rsid w:val="008134EE"/>
    <w:rsid w:val="00814497"/>
    <w:rsid w:val="008171BF"/>
    <w:rsid w:val="0081771B"/>
    <w:rsid w:val="008219A1"/>
    <w:rsid w:val="008227E0"/>
    <w:rsid w:val="00825756"/>
    <w:rsid w:val="008268F3"/>
    <w:rsid w:val="008278F7"/>
    <w:rsid w:val="00833F71"/>
    <w:rsid w:val="00834D1A"/>
    <w:rsid w:val="00835A40"/>
    <w:rsid w:val="00836C7C"/>
    <w:rsid w:val="00840ACB"/>
    <w:rsid w:val="00840DDD"/>
    <w:rsid w:val="00846131"/>
    <w:rsid w:val="00854D0B"/>
    <w:rsid w:val="008631FD"/>
    <w:rsid w:val="008663DB"/>
    <w:rsid w:val="00867830"/>
    <w:rsid w:val="008755BA"/>
    <w:rsid w:val="0088065A"/>
    <w:rsid w:val="0088330D"/>
    <w:rsid w:val="008835CC"/>
    <w:rsid w:val="008860A6"/>
    <w:rsid w:val="00886D7B"/>
    <w:rsid w:val="008A45E2"/>
    <w:rsid w:val="008A5300"/>
    <w:rsid w:val="008A6BB5"/>
    <w:rsid w:val="008B0F68"/>
    <w:rsid w:val="008C29D2"/>
    <w:rsid w:val="008C3B1B"/>
    <w:rsid w:val="008C52D0"/>
    <w:rsid w:val="008C6C82"/>
    <w:rsid w:val="008D1625"/>
    <w:rsid w:val="008D50D1"/>
    <w:rsid w:val="008D5B59"/>
    <w:rsid w:val="008D608E"/>
    <w:rsid w:val="008E69A4"/>
    <w:rsid w:val="008F1C91"/>
    <w:rsid w:val="008F32C6"/>
    <w:rsid w:val="008F52D3"/>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D0C58"/>
    <w:rsid w:val="009D1E7B"/>
    <w:rsid w:val="009D55CB"/>
    <w:rsid w:val="009D56D9"/>
    <w:rsid w:val="009E2FF7"/>
    <w:rsid w:val="009E3DAB"/>
    <w:rsid w:val="009E6C61"/>
    <w:rsid w:val="009F1AA1"/>
    <w:rsid w:val="009F35FE"/>
    <w:rsid w:val="009F4862"/>
    <w:rsid w:val="009F615B"/>
    <w:rsid w:val="00A06BFC"/>
    <w:rsid w:val="00A159DA"/>
    <w:rsid w:val="00A17DA7"/>
    <w:rsid w:val="00A17FE4"/>
    <w:rsid w:val="00A20024"/>
    <w:rsid w:val="00A22E9E"/>
    <w:rsid w:val="00A276EF"/>
    <w:rsid w:val="00A32002"/>
    <w:rsid w:val="00A34133"/>
    <w:rsid w:val="00A34A24"/>
    <w:rsid w:val="00A37EF9"/>
    <w:rsid w:val="00A41EFA"/>
    <w:rsid w:val="00A42EBC"/>
    <w:rsid w:val="00A5062F"/>
    <w:rsid w:val="00A52B92"/>
    <w:rsid w:val="00A6213A"/>
    <w:rsid w:val="00A6340F"/>
    <w:rsid w:val="00A63A87"/>
    <w:rsid w:val="00A644EB"/>
    <w:rsid w:val="00A753A7"/>
    <w:rsid w:val="00A7713A"/>
    <w:rsid w:val="00A80B4C"/>
    <w:rsid w:val="00A81351"/>
    <w:rsid w:val="00A813D7"/>
    <w:rsid w:val="00A81622"/>
    <w:rsid w:val="00A834FD"/>
    <w:rsid w:val="00A83575"/>
    <w:rsid w:val="00A84333"/>
    <w:rsid w:val="00A852DF"/>
    <w:rsid w:val="00A87657"/>
    <w:rsid w:val="00A906FE"/>
    <w:rsid w:val="00A91611"/>
    <w:rsid w:val="00A9430E"/>
    <w:rsid w:val="00AA3B98"/>
    <w:rsid w:val="00AA576C"/>
    <w:rsid w:val="00AA597B"/>
    <w:rsid w:val="00AA7D22"/>
    <w:rsid w:val="00AB0476"/>
    <w:rsid w:val="00AB0909"/>
    <w:rsid w:val="00AB0D74"/>
    <w:rsid w:val="00AB0D7A"/>
    <w:rsid w:val="00AB5B2A"/>
    <w:rsid w:val="00AB69AB"/>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4282"/>
    <w:rsid w:val="00B36642"/>
    <w:rsid w:val="00B40D21"/>
    <w:rsid w:val="00B428F6"/>
    <w:rsid w:val="00B457F8"/>
    <w:rsid w:val="00B47282"/>
    <w:rsid w:val="00B54E2F"/>
    <w:rsid w:val="00B66BBA"/>
    <w:rsid w:val="00B76BE6"/>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864"/>
    <w:rsid w:val="00BC4B70"/>
    <w:rsid w:val="00BC735A"/>
    <w:rsid w:val="00BD27E7"/>
    <w:rsid w:val="00BD2C91"/>
    <w:rsid w:val="00BD4702"/>
    <w:rsid w:val="00BD62A9"/>
    <w:rsid w:val="00BE19C2"/>
    <w:rsid w:val="00BE2EA8"/>
    <w:rsid w:val="00BE3F1F"/>
    <w:rsid w:val="00BE746E"/>
    <w:rsid w:val="00BF058A"/>
    <w:rsid w:val="00BF1537"/>
    <w:rsid w:val="00BF1C56"/>
    <w:rsid w:val="00BF2B86"/>
    <w:rsid w:val="00BF498E"/>
    <w:rsid w:val="00BF5648"/>
    <w:rsid w:val="00C0148A"/>
    <w:rsid w:val="00C01BA3"/>
    <w:rsid w:val="00C02DD8"/>
    <w:rsid w:val="00C02FA7"/>
    <w:rsid w:val="00C07065"/>
    <w:rsid w:val="00C072FB"/>
    <w:rsid w:val="00C11661"/>
    <w:rsid w:val="00C12B9C"/>
    <w:rsid w:val="00C17758"/>
    <w:rsid w:val="00C2128E"/>
    <w:rsid w:val="00C27B0B"/>
    <w:rsid w:val="00C3166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F2B62"/>
    <w:rsid w:val="00CF3DF7"/>
    <w:rsid w:val="00CF4A33"/>
    <w:rsid w:val="00CF4C1C"/>
    <w:rsid w:val="00D01375"/>
    <w:rsid w:val="00D0507E"/>
    <w:rsid w:val="00D059C1"/>
    <w:rsid w:val="00D20CFE"/>
    <w:rsid w:val="00D2274A"/>
    <w:rsid w:val="00D22D77"/>
    <w:rsid w:val="00D31342"/>
    <w:rsid w:val="00D31A81"/>
    <w:rsid w:val="00D32647"/>
    <w:rsid w:val="00D32978"/>
    <w:rsid w:val="00D33AD2"/>
    <w:rsid w:val="00D35F2E"/>
    <w:rsid w:val="00D375CA"/>
    <w:rsid w:val="00D4210B"/>
    <w:rsid w:val="00D45410"/>
    <w:rsid w:val="00D45B04"/>
    <w:rsid w:val="00D4635E"/>
    <w:rsid w:val="00D5111F"/>
    <w:rsid w:val="00D520BF"/>
    <w:rsid w:val="00D532ED"/>
    <w:rsid w:val="00D54260"/>
    <w:rsid w:val="00D54FD1"/>
    <w:rsid w:val="00D60332"/>
    <w:rsid w:val="00D60657"/>
    <w:rsid w:val="00D62694"/>
    <w:rsid w:val="00D67224"/>
    <w:rsid w:val="00D71148"/>
    <w:rsid w:val="00D73D4C"/>
    <w:rsid w:val="00D76EA9"/>
    <w:rsid w:val="00D82901"/>
    <w:rsid w:val="00D82ED5"/>
    <w:rsid w:val="00D8430F"/>
    <w:rsid w:val="00D85909"/>
    <w:rsid w:val="00D87849"/>
    <w:rsid w:val="00D93CED"/>
    <w:rsid w:val="00D941CE"/>
    <w:rsid w:val="00D95B08"/>
    <w:rsid w:val="00D96884"/>
    <w:rsid w:val="00D97271"/>
    <w:rsid w:val="00DA0F00"/>
    <w:rsid w:val="00DA1731"/>
    <w:rsid w:val="00DB08FA"/>
    <w:rsid w:val="00DB3FCE"/>
    <w:rsid w:val="00DB57A4"/>
    <w:rsid w:val="00DB7D52"/>
    <w:rsid w:val="00DC062F"/>
    <w:rsid w:val="00DC08F5"/>
    <w:rsid w:val="00DC36CE"/>
    <w:rsid w:val="00DC3FD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75A2"/>
    <w:rsid w:val="00E126B9"/>
    <w:rsid w:val="00E20661"/>
    <w:rsid w:val="00E25867"/>
    <w:rsid w:val="00E2691E"/>
    <w:rsid w:val="00E273BD"/>
    <w:rsid w:val="00E316D4"/>
    <w:rsid w:val="00E333FB"/>
    <w:rsid w:val="00E337B9"/>
    <w:rsid w:val="00E348FA"/>
    <w:rsid w:val="00E35E5C"/>
    <w:rsid w:val="00E43D7A"/>
    <w:rsid w:val="00E46003"/>
    <w:rsid w:val="00E46D55"/>
    <w:rsid w:val="00E50670"/>
    <w:rsid w:val="00E5495B"/>
    <w:rsid w:val="00E6216A"/>
    <w:rsid w:val="00E70B09"/>
    <w:rsid w:val="00E71276"/>
    <w:rsid w:val="00E71582"/>
    <w:rsid w:val="00E716CA"/>
    <w:rsid w:val="00E8774C"/>
    <w:rsid w:val="00E922DD"/>
    <w:rsid w:val="00E92B54"/>
    <w:rsid w:val="00E95844"/>
    <w:rsid w:val="00E958C2"/>
    <w:rsid w:val="00EA04EF"/>
    <w:rsid w:val="00EA3771"/>
    <w:rsid w:val="00EB13A3"/>
    <w:rsid w:val="00EB2FAB"/>
    <w:rsid w:val="00EB4A63"/>
    <w:rsid w:val="00EB576B"/>
    <w:rsid w:val="00EB7AEA"/>
    <w:rsid w:val="00EB7F64"/>
    <w:rsid w:val="00EC2BF8"/>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49FF"/>
    <w:rsid w:val="00F06EC7"/>
    <w:rsid w:val="00F106A1"/>
    <w:rsid w:val="00F1103B"/>
    <w:rsid w:val="00F12714"/>
    <w:rsid w:val="00F14008"/>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6E49"/>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B34"/>
    <w:rsid w:val="00FA1C12"/>
    <w:rsid w:val="00FB1673"/>
    <w:rsid w:val="00FB37BC"/>
    <w:rsid w:val="00FB3B1C"/>
    <w:rsid w:val="00FB4E76"/>
    <w:rsid w:val="00FC0081"/>
    <w:rsid w:val="00FC0961"/>
    <w:rsid w:val="00FC262D"/>
    <w:rsid w:val="00FC2EBD"/>
    <w:rsid w:val="00FC687D"/>
    <w:rsid w:val="00FD0187"/>
    <w:rsid w:val="00FD1104"/>
    <w:rsid w:val="00FD2457"/>
    <w:rsid w:val="00FD2479"/>
    <w:rsid w:val="00FD33BA"/>
    <w:rsid w:val="00FD45B4"/>
    <w:rsid w:val="00FD503A"/>
    <w:rsid w:val="00FE07CF"/>
    <w:rsid w:val="00FE52C7"/>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6F7"/>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7" Type="http://schemas.openxmlformats.org/officeDocument/2006/relationships/hyperlink" Target="https://www.facebook.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en.wikipedia.org/wiki/Social_networking_service" TargetMode="External"/><Relationship Id="rId5" Type="http://schemas.openxmlformats.org/officeDocument/2006/relationships/hyperlink" Target="http://en.wikipedia.org/wiki/Graph_search_algorith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09A7E396-B81E-40EA-BE9D-8A44EB3E2A88}" type="presOf" srcId="{6E02B9ED-F3F9-403F-8B25-A017315A46BD}" destId="{41480A8B-31A4-44A9-850D-7AC02F53C16E}" srcOrd="0" destOrd="0" presId="urn:microsoft.com/office/officeart/2009/layout/CirclePictureHierarchy"/>
    <dgm:cxn modelId="{48D46190-CDE7-4142-80E0-445C7865DED0}" type="presOf" srcId="{9702D9F5-F5DD-4BFF-A602-FF89E3A6CB6A}" destId="{9AFD418C-5CC4-493A-8A69-0693CFE2E956}"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F0EF7ABD-0084-4DE8-8F61-2322170730B8}" type="presOf" srcId="{692EFD0A-F1E0-4EF9-ABBF-321913EA986E}" destId="{A51DDAE6-CAC5-4907-9CE4-A523035B560E}"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4FB4A10E-5396-42CF-ACE3-F6F8FF7FEC92}" type="presOf" srcId="{DC1D60EE-52C8-4858-8EE1-07FA06DEFDCB}" destId="{61F70A10-8E6F-48B2-94AD-73629E59C24B}"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13C447F5-5F41-4241-A976-3DA2481EE40A}" srcId="{91B20581-D204-4BD8-893C-8E7E8A765A2C}" destId="{85D5AD6C-FB20-4056-BBCF-B29988FFBCD4}" srcOrd="1" destOrd="0" parTransId="{FB6B7D2A-B9F4-44BC-BF2E-8BACF202FF1D}" sibTransId="{17806379-4185-492A-BA61-1058C107782D}"/>
    <dgm:cxn modelId="{158E0DFC-EBBE-4398-BE02-9325EC13D0B4}" type="presOf" srcId="{C94C5BCC-E887-4BEE-A73F-060CA4C918EB}" destId="{D16860A9-606C-47CF-AC02-0DA4573B494C}" srcOrd="0" destOrd="0" presId="urn:microsoft.com/office/officeart/2009/layout/CirclePictureHierarchy"/>
    <dgm:cxn modelId="{D133431D-7AD2-4F5C-9D5D-4788E9C528AA}" type="presOf" srcId="{FB6B7D2A-B9F4-44BC-BF2E-8BACF202FF1D}" destId="{77E2954C-43FF-4752-8C34-B3E4714813E0}" srcOrd="0" destOrd="0" presId="urn:microsoft.com/office/officeart/2009/layout/CirclePictureHierarchy"/>
    <dgm:cxn modelId="{F2925BB9-E51D-4F42-9361-51C912FEC070}" type="presOf" srcId="{A72C80C6-C31A-4FA9-A630-CC6103AB4B03}" destId="{7CEB0DEE-A7E3-4130-8DD1-6081E16AB949}"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CB5EA748-6DE0-454D-BE55-F5A379888E1F}" type="presOf" srcId="{FFA57F24-0430-47EA-BBA2-E21E35E26E07}" destId="{5133B720-E71B-43C1-9341-E9281D378EC1}" srcOrd="0" destOrd="0" presId="urn:microsoft.com/office/officeart/2009/layout/CirclePictureHierarchy"/>
    <dgm:cxn modelId="{7DE6E93D-6652-4B85-AFF0-6878647C4A1E}" type="presOf" srcId="{85D5AD6C-FB20-4056-BBCF-B29988FFBCD4}" destId="{21D3C6B1-0D81-4D53-9978-C45F94CB93EE}" srcOrd="0" destOrd="0" presId="urn:microsoft.com/office/officeart/2009/layout/CirclePictureHierarchy"/>
    <dgm:cxn modelId="{487C3CBC-5F45-42D6-BCF7-DD18A1D529CB}" type="presOf" srcId="{91B20581-D204-4BD8-893C-8E7E8A765A2C}" destId="{C299FB3F-22C8-47A7-A714-00A9FA3C9154}"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3E252809-6FDE-4670-8106-0F571D70E9F7}" type="presOf" srcId="{DDD65656-B3A8-468A-BDBB-C0FF159B1EEC}" destId="{8F3C2D03-084E-4B41-B574-DEC6E8F2B099}"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37A0E6AB-9D30-4B66-AA3A-D9C989046B1D}" type="presOf" srcId="{6F7362E7-E9BA-427B-8D12-0A22A28DB547}" destId="{043A68DE-E86B-4AD5-B8A8-2619FC8ADE20}" srcOrd="0" destOrd="0" presId="urn:microsoft.com/office/officeart/2009/layout/CirclePictureHierarchy"/>
    <dgm:cxn modelId="{4FA81D67-36F3-40BC-9292-7D046B3732C0}" type="presOf" srcId="{B7DBED4D-19A5-4330-8F95-69E7925C382D}" destId="{D96C1E22-0217-4747-8085-197F933A2DC3}" srcOrd="0" destOrd="0" presId="urn:microsoft.com/office/officeart/2009/layout/CirclePictureHierarchy"/>
    <dgm:cxn modelId="{B5A57D01-7848-428C-A678-F34A6CCA45C7}" type="presOf" srcId="{B8895B98-A579-4A95-BC36-AD9635B5F602}" destId="{19FCAD8F-8B0E-4E87-88E5-B5E5EA0D30BF}" srcOrd="0" destOrd="0" presId="urn:microsoft.com/office/officeart/2009/layout/CirclePictureHierarchy"/>
    <dgm:cxn modelId="{4AADD1E4-72B0-4897-868B-68DA2A774930}" type="presParOf" srcId="{D96C1E22-0217-4747-8085-197F933A2DC3}" destId="{4C6BBADF-4B99-473A-AA39-4A03E724D2EA}" srcOrd="0" destOrd="0" presId="urn:microsoft.com/office/officeart/2009/layout/CirclePictureHierarchy"/>
    <dgm:cxn modelId="{EEE07006-3A3D-4FCD-8D93-A2E83391D343}" type="presParOf" srcId="{4C6BBADF-4B99-473A-AA39-4A03E724D2EA}" destId="{2803299A-453C-47A7-A01C-EEE0AEE81440}" srcOrd="0" destOrd="0" presId="urn:microsoft.com/office/officeart/2009/layout/CirclePictureHierarchy"/>
    <dgm:cxn modelId="{F9F2621C-39A0-497C-9620-AC27F025420A}" type="presParOf" srcId="{2803299A-453C-47A7-A01C-EEE0AEE81440}" destId="{D913ED12-DB30-4D22-BE09-39EE4881F0C6}" srcOrd="0" destOrd="0" presId="urn:microsoft.com/office/officeart/2009/layout/CirclePictureHierarchy"/>
    <dgm:cxn modelId="{32446F99-792A-4093-902E-A8E60EBB3A0C}" type="presParOf" srcId="{2803299A-453C-47A7-A01C-EEE0AEE81440}" destId="{A51DDAE6-CAC5-4907-9CE4-A523035B560E}" srcOrd="1" destOrd="0" presId="urn:microsoft.com/office/officeart/2009/layout/CirclePictureHierarchy"/>
    <dgm:cxn modelId="{A7FE1943-92F3-4B6E-81F4-8B2CE5DD2452}" type="presParOf" srcId="{4C6BBADF-4B99-473A-AA39-4A03E724D2EA}" destId="{0C910BB7-220C-49EA-84E2-5E14647244DD}" srcOrd="1" destOrd="0" presId="urn:microsoft.com/office/officeart/2009/layout/CirclePictureHierarchy"/>
    <dgm:cxn modelId="{C237DF86-5749-498B-B99D-8265C0D2CA3F}" type="presParOf" srcId="{0C910BB7-220C-49EA-84E2-5E14647244DD}" destId="{41480A8B-31A4-44A9-850D-7AC02F53C16E}" srcOrd="0" destOrd="0" presId="urn:microsoft.com/office/officeart/2009/layout/CirclePictureHierarchy"/>
    <dgm:cxn modelId="{E6C7556B-0517-4EBE-B10C-DCF4F456A324}" type="presParOf" srcId="{0C910BB7-220C-49EA-84E2-5E14647244DD}" destId="{564D4EBF-9A3D-451A-BD97-72984DD5DB44}" srcOrd="1" destOrd="0" presId="urn:microsoft.com/office/officeart/2009/layout/CirclePictureHierarchy"/>
    <dgm:cxn modelId="{40D4248C-2C1B-43CE-B2C8-5C6797502A14}" type="presParOf" srcId="{564D4EBF-9A3D-451A-BD97-72984DD5DB44}" destId="{8ADFDD93-5560-4AA3-BAAA-089970359965}" srcOrd="0" destOrd="0" presId="urn:microsoft.com/office/officeart/2009/layout/CirclePictureHierarchy"/>
    <dgm:cxn modelId="{B6E7945B-E389-4A20-972C-1C6FB25815C4}" type="presParOf" srcId="{8ADFDD93-5560-4AA3-BAAA-089970359965}" destId="{26363629-B522-49B5-8680-B178CF1A17C1}" srcOrd="0" destOrd="0" presId="urn:microsoft.com/office/officeart/2009/layout/CirclePictureHierarchy"/>
    <dgm:cxn modelId="{153B10CD-7C96-4DC7-A04D-EC8D77B23B68}" type="presParOf" srcId="{8ADFDD93-5560-4AA3-BAAA-089970359965}" destId="{7CEB0DEE-A7E3-4130-8DD1-6081E16AB949}" srcOrd="1" destOrd="0" presId="urn:microsoft.com/office/officeart/2009/layout/CirclePictureHierarchy"/>
    <dgm:cxn modelId="{96C0EEBC-27F0-4684-8712-89A89117E304}" type="presParOf" srcId="{564D4EBF-9A3D-451A-BD97-72984DD5DB44}" destId="{4DFA387A-4C42-48F5-A3D8-AD20A8F48908}" srcOrd="1" destOrd="0" presId="urn:microsoft.com/office/officeart/2009/layout/CirclePictureHierarchy"/>
    <dgm:cxn modelId="{1BF6B204-F7A0-45D5-BB8E-AAB00364F81B}" type="presParOf" srcId="{4DFA387A-4C42-48F5-A3D8-AD20A8F48908}" destId="{9AFD418C-5CC4-493A-8A69-0693CFE2E956}" srcOrd="0" destOrd="0" presId="urn:microsoft.com/office/officeart/2009/layout/CirclePictureHierarchy"/>
    <dgm:cxn modelId="{8FC73ABB-CFCA-4F67-9AF1-504D366835F6}" type="presParOf" srcId="{4DFA387A-4C42-48F5-A3D8-AD20A8F48908}" destId="{9A360924-89A4-4C2C-9347-9D44FDCC57AF}" srcOrd="1" destOrd="0" presId="urn:microsoft.com/office/officeart/2009/layout/CirclePictureHierarchy"/>
    <dgm:cxn modelId="{29DF1CEB-54D7-4285-9C18-8383C8B0E11D}" type="presParOf" srcId="{9A360924-89A4-4C2C-9347-9D44FDCC57AF}" destId="{6F11EBBC-16B7-4CC3-8018-F80692747F6D}" srcOrd="0" destOrd="0" presId="urn:microsoft.com/office/officeart/2009/layout/CirclePictureHierarchy"/>
    <dgm:cxn modelId="{E23A3AE8-A585-455E-893F-348CD9635700}" type="presParOf" srcId="{6F11EBBC-16B7-4CC3-8018-F80692747F6D}" destId="{474AA615-DEED-45C8-9493-BB1868E33867}" srcOrd="0" destOrd="0" presId="urn:microsoft.com/office/officeart/2009/layout/CirclePictureHierarchy"/>
    <dgm:cxn modelId="{29D4C3B1-C995-4C85-9DB0-7ED604B344FD}" type="presParOf" srcId="{6F11EBBC-16B7-4CC3-8018-F80692747F6D}" destId="{8F3C2D03-084E-4B41-B574-DEC6E8F2B099}" srcOrd="1" destOrd="0" presId="urn:microsoft.com/office/officeart/2009/layout/CirclePictureHierarchy"/>
    <dgm:cxn modelId="{BB226F36-BE16-4178-B8DF-699840C3A691}" type="presParOf" srcId="{9A360924-89A4-4C2C-9347-9D44FDCC57AF}" destId="{19C4F2F6-6FEA-4425-857B-5D7137ABA0AB}" srcOrd="1" destOrd="0" presId="urn:microsoft.com/office/officeart/2009/layout/CirclePictureHierarchy"/>
    <dgm:cxn modelId="{24190ADD-69E2-4EFE-BD14-4BE4972CC70C}" type="presParOf" srcId="{19C4F2F6-6FEA-4425-857B-5D7137ABA0AB}" destId="{D16860A9-606C-47CF-AC02-0DA4573B494C}" srcOrd="0" destOrd="0" presId="urn:microsoft.com/office/officeart/2009/layout/CirclePictureHierarchy"/>
    <dgm:cxn modelId="{771F0DB6-4A52-4604-AD7C-51BFA15D88AC}" type="presParOf" srcId="{19C4F2F6-6FEA-4425-857B-5D7137ABA0AB}" destId="{C25119B1-4657-46E9-B93B-BAB7DF4EDD87}" srcOrd="1" destOrd="0" presId="urn:microsoft.com/office/officeart/2009/layout/CirclePictureHierarchy"/>
    <dgm:cxn modelId="{87ACDF25-DD56-4C26-B8A0-6B216D68C6C5}" type="presParOf" srcId="{C25119B1-4657-46E9-B93B-BAB7DF4EDD87}" destId="{D426C59D-84FA-4BE3-8363-4938115875EE}" srcOrd="0" destOrd="0" presId="urn:microsoft.com/office/officeart/2009/layout/CirclePictureHierarchy"/>
    <dgm:cxn modelId="{14752833-1B3C-40D9-AD4A-D0251500BB97}" type="presParOf" srcId="{D426C59D-84FA-4BE3-8363-4938115875EE}" destId="{2BA22825-3568-4EDF-ACA8-929981DD187D}" srcOrd="0" destOrd="0" presId="urn:microsoft.com/office/officeart/2009/layout/CirclePictureHierarchy"/>
    <dgm:cxn modelId="{8A1961B5-53DF-4AC6-AC7F-11287C7B27E9}" type="presParOf" srcId="{D426C59D-84FA-4BE3-8363-4938115875EE}" destId="{C299FB3F-22C8-47A7-A714-00A9FA3C9154}" srcOrd="1" destOrd="0" presId="urn:microsoft.com/office/officeart/2009/layout/CirclePictureHierarchy"/>
    <dgm:cxn modelId="{CF72011F-BAFF-4403-93F7-F98AFC713BA3}" type="presParOf" srcId="{C25119B1-4657-46E9-B93B-BAB7DF4EDD87}" destId="{E818D015-D915-4730-84FA-44465DADDE78}" srcOrd="1" destOrd="0" presId="urn:microsoft.com/office/officeart/2009/layout/CirclePictureHierarchy"/>
    <dgm:cxn modelId="{CD459BF7-3170-49B6-82C6-F820058F6185}" type="presParOf" srcId="{E818D015-D915-4730-84FA-44465DADDE78}" destId="{61F70A10-8E6F-48B2-94AD-73629E59C24B}" srcOrd="0" destOrd="0" presId="urn:microsoft.com/office/officeart/2009/layout/CirclePictureHierarchy"/>
    <dgm:cxn modelId="{FE5D1826-6B75-4E01-BA5F-601E7143E836}" type="presParOf" srcId="{E818D015-D915-4730-84FA-44465DADDE78}" destId="{24C98450-6555-4969-A298-6B817A6BE9B8}" srcOrd="1" destOrd="0" presId="urn:microsoft.com/office/officeart/2009/layout/CirclePictureHierarchy"/>
    <dgm:cxn modelId="{E90E5C10-E9C9-4D81-8EA8-9D4BF037A0AB}" type="presParOf" srcId="{24C98450-6555-4969-A298-6B817A6BE9B8}" destId="{4DC68051-20CA-49B1-82C9-064A26D3CCEE}" srcOrd="0" destOrd="0" presId="urn:microsoft.com/office/officeart/2009/layout/CirclePictureHierarchy"/>
    <dgm:cxn modelId="{036B0845-2FDB-47A3-AB9B-0694D390CF1A}" type="presParOf" srcId="{4DC68051-20CA-49B1-82C9-064A26D3CCEE}" destId="{6394A6B4-1826-446A-850A-11CF5D46CD44}" srcOrd="0" destOrd="0" presId="urn:microsoft.com/office/officeart/2009/layout/CirclePictureHierarchy"/>
    <dgm:cxn modelId="{B1E19F2B-5853-44C7-85BB-F88FF3463730}" type="presParOf" srcId="{4DC68051-20CA-49B1-82C9-064A26D3CCEE}" destId="{043A68DE-E86B-4AD5-B8A8-2619FC8ADE20}" srcOrd="1" destOrd="0" presId="urn:microsoft.com/office/officeart/2009/layout/CirclePictureHierarchy"/>
    <dgm:cxn modelId="{6C0AB8B6-1A92-475C-A00E-9FC020B77875}" type="presParOf" srcId="{24C98450-6555-4969-A298-6B817A6BE9B8}" destId="{30AF20B6-B59B-4892-B3DF-FA35DB682CE0}" srcOrd="1" destOrd="0" presId="urn:microsoft.com/office/officeart/2009/layout/CirclePictureHierarchy"/>
    <dgm:cxn modelId="{37B47D1C-CFEC-4C65-B529-ECC041CAEF2E}" type="presParOf" srcId="{E818D015-D915-4730-84FA-44465DADDE78}" destId="{77E2954C-43FF-4752-8C34-B3E4714813E0}" srcOrd="2" destOrd="0" presId="urn:microsoft.com/office/officeart/2009/layout/CirclePictureHierarchy"/>
    <dgm:cxn modelId="{2729F46A-595B-43FA-8857-88819C94EEEB}" type="presParOf" srcId="{E818D015-D915-4730-84FA-44465DADDE78}" destId="{8E1C4B59-F630-46B1-8C46-B7F3CAC08F1A}" srcOrd="3" destOrd="0" presId="urn:microsoft.com/office/officeart/2009/layout/CirclePictureHierarchy"/>
    <dgm:cxn modelId="{1A8602A2-319D-4EB0-9A53-F20D7267FA2E}" type="presParOf" srcId="{8E1C4B59-F630-46B1-8C46-B7F3CAC08F1A}" destId="{91FEC591-C6EA-4851-AC5C-D675A2875507}" srcOrd="0" destOrd="0" presId="urn:microsoft.com/office/officeart/2009/layout/CirclePictureHierarchy"/>
    <dgm:cxn modelId="{6B9C5CFF-E670-410A-BF44-E29BEF26A633}" type="presParOf" srcId="{91FEC591-C6EA-4851-AC5C-D675A2875507}" destId="{F08842DF-0393-4255-84EC-8C476FED0254}" srcOrd="0" destOrd="0" presId="urn:microsoft.com/office/officeart/2009/layout/CirclePictureHierarchy"/>
    <dgm:cxn modelId="{C5473659-DB20-4739-BCE4-530891A81D6D}" type="presParOf" srcId="{91FEC591-C6EA-4851-AC5C-D675A2875507}" destId="{21D3C6B1-0D81-4D53-9978-C45F94CB93EE}" srcOrd="1" destOrd="0" presId="urn:microsoft.com/office/officeart/2009/layout/CirclePictureHierarchy"/>
    <dgm:cxn modelId="{6E6BE8F7-FB29-41FC-B9F5-08307C40EFA6}" type="presParOf" srcId="{8E1C4B59-F630-46B1-8C46-B7F3CAC08F1A}" destId="{B870A8D1-9BC8-48CD-9D03-4810E021B770}" srcOrd="1" destOrd="0" presId="urn:microsoft.com/office/officeart/2009/layout/CirclePictureHierarchy"/>
    <dgm:cxn modelId="{D90C609B-6F02-4EA4-A74A-81208FC0CDA2}" type="presParOf" srcId="{E818D015-D915-4730-84FA-44465DADDE78}" destId="{19FCAD8F-8B0E-4E87-88E5-B5E5EA0D30BF}" srcOrd="4" destOrd="0" presId="urn:microsoft.com/office/officeart/2009/layout/CirclePictureHierarchy"/>
    <dgm:cxn modelId="{0444B3FA-8C53-4664-BF3B-AD3836BB6D41}" type="presParOf" srcId="{E818D015-D915-4730-84FA-44465DADDE78}" destId="{7DB787F2-DF83-4DB4-A383-28FFA2CDF579}" srcOrd="5" destOrd="0" presId="urn:microsoft.com/office/officeart/2009/layout/CirclePictureHierarchy"/>
    <dgm:cxn modelId="{32E53D5A-49D3-4B94-BE31-EB697B169733}" type="presParOf" srcId="{7DB787F2-DF83-4DB4-A383-28FFA2CDF579}" destId="{3DDB8F0A-8A78-4446-9AEA-5AC3D5A70211}" srcOrd="0" destOrd="0" presId="urn:microsoft.com/office/officeart/2009/layout/CirclePictureHierarchy"/>
    <dgm:cxn modelId="{FF081AB8-78D1-4A0A-9A35-CFAAB152AABD}" type="presParOf" srcId="{3DDB8F0A-8A78-4446-9AEA-5AC3D5A70211}" destId="{E56E443C-DE78-4519-A749-FF414CB403CF}" srcOrd="0" destOrd="0" presId="urn:microsoft.com/office/officeart/2009/layout/CirclePictureHierarchy"/>
    <dgm:cxn modelId="{63857C66-5D5D-4E6E-AB15-C77DE53C2256}" type="presParOf" srcId="{3DDB8F0A-8A78-4446-9AEA-5AC3D5A70211}" destId="{5133B720-E71B-43C1-9341-E9281D378EC1}" srcOrd="1" destOrd="0" presId="urn:microsoft.com/office/officeart/2009/layout/CirclePictureHierarchy"/>
    <dgm:cxn modelId="{267372CC-8513-4CCE-B423-60A5A6A2BA29}"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FE89C-A392-48CA-AD94-DFDEEFDD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27280</TotalTime>
  <Pages>19</Pages>
  <Words>7723</Words>
  <Characters>38619</Characters>
  <Application>Microsoft Office Word</Application>
  <DocSecurity>0</DocSecurity>
  <Lines>321</Lines>
  <Paragraphs>92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98</cp:revision>
  <dcterms:created xsi:type="dcterms:W3CDTF">2013-01-17T00:03:00Z</dcterms:created>
  <dcterms:modified xsi:type="dcterms:W3CDTF">2013-02-11T17:06:00Z</dcterms:modified>
</cp:coreProperties>
</file>