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ins w:id="0" w:author="Shapira, Oz" w:date="2012-11-26T13:03:00Z"/>
          <w:b/>
          <w:bCs/>
          <w:sz w:val="28"/>
          <w:szCs w:val="28"/>
        </w:rPr>
      </w:pPr>
    </w:p>
    <w:p w:rsidR="002955C6" w:rsidRPr="000326E4" w:rsidRDefault="002955C6" w:rsidP="00451D79">
      <w:pPr>
        <w:rPr>
          <w:ins w:id="1" w:author="Shapira, Oz" w:date="2012-11-26T13:04:00Z"/>
          <w:b/>
          <w:bCs/>
          <w:color w:val="17365D" w:themeColor="text2" w:themeShade="BF"/>
          <w:sz w:val="40"/>
          <w:szCs w:val="40"/>
          <w:rPrChange w:id="2" w:author="Shapira, Oz" w:date="2012-11-26T13:16:00Z">
            <w:rPr>
              <w:ins w:id="3" w:author="Shapira, Oz" w:date="2012-11-26T13:04:00Z"/>
              <w:b/>
              <w:bCs/>
              <w:sz w:val="32"/>
              <w:szCs w:val="32"/>
            </w:rPr>
          </w:rPrChange>
        </w:rPr>
      </w:pPr>
      <w:ins w:id="4" w:author="Shapira, Oz" w:date="2012-11-26T13:03:00Z">
        <w:r w:rsidRPr="000326E4">
          <w:rPr>
            <w:b/>
            <w:bCs/>
            <w:color w:val="17365D" w:themeColor="text2" w:themeShade="BF"/>
            <w:sz w:val="40"/>
            <w:szCs w:val="40"/>
            <w:rPrChange w:id="5" w:author="Shapira, Oz" w:date="2012-11-26T13:16:00Z">
              <w:rPr>
                <w:b/>
                <w:bCs/>
                <w:sz w:val="28"/>
                <w:szCs w:val="28"/>
              </w:rPr>
            </w:rPrChange>
          </w:rPr>
          <w:t xml:space="preserve">Traits </w:t>
        </w:r>
      </w:ins>
      <w:ins w:id="6" w:author="Shapira, Oz" w:date="2012-11-26T13:04:00Z">
        <w:r w:rsidR="00187DF5" w:rsidRPr="000326E4">
          <w:rPr>
            <w:b/>
            <w:bCs/>
            <w:color w:val="17365D" w:themeColor="text2" w:themeShade="BF"/>
            <w:sz w:val="40"/>
            <w:szCs w:val="40"/>
            <w:rPrChange w:id="7" w:author="Shapira, Oz" w:date="2012-11-26T13:16:00Z">
              <w:rPr>
                <w:b/>
                <w:bCs/>
                <w:sz w:val="32"/>
                <w:szCs w:val="32"/>
              </w:rPr>
            </w:rPrChange>
          </w:rPr>
          <w:t>Finder:</w:t>
        </w:r>
      </w:ins>
      <w:ins w:id="8" w:author="Shapira, Oz" w:date="2012-11-26T13:03:00Z">
        <w:r w:rsidRPr="000326E4">
          <w:rPr>
            <w:b/>
            <w:bCs/>
            <w:color w:val="17365D" w:themeColor="text2" w:themeShade="BF"/>
            <w:sz w:val="40"/>
            <w:szCs w:val="40"/>
            <w:rPrChange w:id="9" w:author="Shapira, Oz" w:date="2012-11-26T13:16:00Z">
              <w:rPr>
                <w:b/>
                <w:bCs/>
                <w:sz w:val="28"/>
                <w:szCs w:val="28"/>
              </w:rPr>
            </w:rPrChange>
          </w:rPr>
          <w:t xml:space="preserve"> </w:t>
        </w:r>
      </w:ins>
    </w:p>
    <w:p w:rsidR="00295A57" w:rsidRPr="000326E4" w:rsidRDefault="00295A57" w:rsidP="00D62694">
      <w:pPr>
        <w:rPr>
          <w:ins w:id="10" w:author="Shapira, Oz" w:date="2012-11-26T13:03:00Z"/>
          <w:b/>
          <w:bCs/>
          <w:color w:val="17365D" w:themeColor="text2" w:themeShade="BF"/>
          <w:sz w:val="40"/>
          <w:szCs w:val="40"/>
          <w:rPrChange w:id="11" w:author="Shapira, Oz" w:date="2012-11-26T13:16:00Z">
            <w:rPr>
              <w:ins w:id="12" w:author="Shapira, Oz" w:date="2012-11-26T13:03:00Z"/>
              <w:b/>
              <w:bCs/>
              <w:sz w:val="28"/>
              <w:szCs w:val="28"/>
            </w:rPr>
          </w:rPrChange>
        </w:rPr>
        <w:pPrChange w:id="13" w:author="Shapira, Oz" w:date="2012-11-27T16:44:00Z">
          <w:pPr/>
        </w:pPrChange>
      </w:pPr>
      <w:ins w:id="14" w:author="Shapira, Oz" w:date="2012-11-26T13:04:00Z">
        <w:r w:rsidRPr="000326E4">
          <w:rPr>
            <w:b/>
            <w:bCs/>
            <w:color w:val="17365D" w:themeColor="text2" w:themeShade="BF"/>
            <w:sz w:val="40"/>
            <w:szCs w:val="40"/>
            <w:rPrChange w:id="15" w:author="Shapira, Oz" w:date="2012-11-26T13:16:00Z">
              <w:rPr>
                <w:b/>
                <w:bCs/>
                <w:sz w:val="32"/>
                <w:szCs w:val="32"/>
              </w:rPr>
            </w:rPrChange>
          </w:rPr>
          <w:t xml:space="preserve">For better </w:t>
        </w:r>
      </w:ins>
      <w:ins w:id="16" w:author="Shapira, Oz" w:date="2012-11-27T16:44:00Z">
        <w:r w:rsidR="00D62694">
          <w:rPr>
            <w:b/>
            <w:bCs/>
            <w:color w:val="17365D" w:themeColor="text2" w:themeShade="BF"/>
            <w:sz w:val="40"/>
            <w:szCs w:val="40"/>
          </w:rPr>
          <w:t xml:space="preserve">interest </w:t>
        </w:r>
      </w:ins>
      <w:ins w:id="17" w:author="Shapira, Oz" w:date="2012-11-27T16:45:00Z">
        <w:r w:rsidR="00D62694">
          <w:rPr>
            <w:b/>
            <w:bCs/>
            <w:color w:val="17365D" w:themeColor="text2" w:themeShade="BF"/>
            <w:sz w:val="40"/>
            <w:szCs w:val="40"/>
          </w:rPr>
          <w:t>recommitting</w:t>
        </w:r>
      </w:ins>
      <w:ins w:id="18" w:author="Shapira, Oz" w:date="2012-11-27T16:44:00Z">
        <w:r w:rsidR="00D62694">
          <w:rPr>
            <w:b/>
            <w:bCs/>
            <w:color w:val="17365D" w:themeColor="text2" w:themeShade="BF"/>
            <w:sz w:val="40"/>
            <w:szCs w:val="40"/>
          </w:rPr>
          <w:t xml:space="preserve"> </w:t>
        </w:r>
      </w:ins>
      <w:ins w:id="19" w:author="Shapira, Oz" w:date="2012-11-26T13:05:00Z">
        <w:r w:rsidRPr="000326E4">
          <w:rPr>
            <w:b/>
            <w:bCs/>
            <w:color w:val="17365D" w:themeColor="text2" w:themeShade="BF"/>
            <w:sz w:val="40"/>
            <w:szCs w:val="40"/>
            <w:rPrChange w:id="20" w:author="Shapira, Oz" w:date="2012-11-26T13:16:00Z">
              <w:rPr>
                <w:b/>
                <w:bCs/>
                <w:sz w:val="32"/>
                <w:szCs w:val="32"/>
              </w:rPr>
            </w:rPrChange>
          </w:rPr>
          <w:t xml:space="preserve"> </w:t>
        </w:r>
      </w:ins>
      <w:ins w:id="21" w:author="Shapira, Oz" w:date="2012-11-26T13:04:00Z">
        <w:r w:rsidRPr="000326E4">
          <w:rPr>
            <w:b/>
            <w:bCs/>
            <w:color w:val="17365D" w:themeColor="text2" w:themeShade="BF"/>
            <w:sz w:val="40"/>
            <w:szCs w:val="40"/>
            <w:rPrChange w:id="22" w:author="Shapira, Oz" w:date="2012-11-26T13:16:00Z">
              <w:rPr>
                <w:b/>
                <w:bCs/>
                <w:sz w:val="32"/>
                <w:szCs w:val="32"/>
              </w:rPr>
            </w:rPrChange>
          </w:rPr>
          <w:t xml:space="preserve"> </w:t>
        </w:r>
      </w:ins>
    </w:p>
    <w:p w:rsidR="002955C6" w:rsidDel="00F1103B" w:rsidRDefault="00F1103B" w:rsidP="00AD2CB5">
      <w:pPr>
        <w:rPr>
          <w:del w:id="23" w:author="Shapira, Oz" w:date="2012-11-26T13:05:00Z"/>
          <w:b/>
          <w:bCs/>
          <w:sz w:val="28"/>
          <w:szCs w:val="28"/>
        </w:rPr>
      </w:pPr>
      <w:ins w:id="24" w:author="Shapira, Oz" w:date="2012-11-26T13:15:00Z">
        <w:r>
          <w:rPr>
            <w:b/>
            <w:bCs/>
            <w:sz w:val="28"/>
            <w:szCs w:val="28"/>
          </w:rPr>
          <w:t>Thesis proposal for M.sc</w:t>
        </w:r>
        <w:r>
          <w:rPr>
            <w:b/>
            <w:bCs/>
            <w:sz w:val="28"/>
            <w:szCs w:val="28"/>
          </w:rPr>
          <w:tab/>
          <w:t xml:space="preserve"> degree in M.I.S </w:t>
        </w:r>
      </w:ins>
      <w:ins w:id="25" w:author="Shapira, Oz" w:date="2012-11-26T13:16:00Z">
        <w:r>
          <w:rPr>
            <w:b/>
            <w:bCs/>
            <w:sz w:val="28"/>
            <w:szCs w:val="28"/>
          </w:rPr>
          <w:t xml:space="preserve">department </w:t>
        </w:r>
      </w:ins>
    </w:p>
    <w:p w:rsidR="00F1103B" w:rsidRDefault="00F1103B" w:rsidP="00451D79">
      <w:pPr>
        <w:rPr>
          <w:ins w:id="26" w:author="Shapira, Oz" w:date="2012-11-26T13:15:00Z"/>
          <w:b/>
          <w:bCs/>
          <w:sz w:val="28"/>
          <w:szCs w:val="28"/>
        </w:rPr>
      </w:pPr>
    </w:p>
    <w:p w:rsidR="000605BF" w:rsidRDefault="00F77D2B" w:rsidP="00F1103B">
      <w:pPr>
        <w:rPr>
          <w:ins w:id="27" w:author="Shapira, Oz" w:date="2012-11-26T13:06:00Z"/>
          <w:b/>
          <w:bCs/>
          <w:sz w:val="28"/>
          <w:szCs w:val="28"/>
        </w:rPr>
        <w:pPrChange w:id="28" w:author="Shapira, Oz" w:date="2012-11-26T13:16:00Z">
          <w:pPr/>
        </w:pPrChange>
      </w:pPr>
      <w:del w:id="29" w:author="Shapira, Oz" w:date="2012-11-26T13:05:00Z">
        <w:r w:rsidDel="00AD2CB5">
          <w:rPr>
            <w:b/>
            <w:bCs/>
            <w:sz w:val="28"/>
            <w:szCs w:val="28"/>
          </w:rPr>
          <w:delText xml:space="preserve">By </w:delText>
        </w:r>
      </w:del>
      <w:r>
        <w:rPr>
          <w:b/>
          <w:bCs/>
          <w:sz w:val="28"/>
          <w:szCs w:val="28"/>
        </w:rPr>
        <w:t xml:space="preserve">Oz Shapira </w:t>
      </w:r>
      <w:ins w:id="30" w:author="Shapira, Oz" w:date="2012-11-26T13:05:00Z">
        <w:r w:rsidR="00AD2CB5">
          <w:rPr>
            <w:b/>
            <w:bCs/>
            <w:sz w:val="28"/>
            <w:szCs w:val="28"/>
          </w:rPr>
          <w:t xml:space="preserve"> </w:t>
        </w:r>
      </w:ins>
    </w:p>
    <w:p w:rsidR="000605BF" w:rsidRDefault="000605BF">
      <w:pPr>
        <w:rPr>
          <w:ins w:id="31" w:author="Shapira, Oz" w:date="2012-11-26T13:15:00Z"/>
          <w:b/>
          <w:bCs/>
          <w:sz w:val="28"/>
          <w:szCs w:val="28"/>
        </w:rPr>
      </w:pPr>
    </w:p>
    <w:p w:rsidR="00F1103B" w:rsidRDefault="00F1103B">
      <w:pPr>
        <w:rPr>
          <w:ins w:id="32" w:author="Shapira, Oz" w:date="2012-11-26T13:15:00Z"/>
          <w:b/>
          <w:bCs/>
          <w:sz w:val="28"/>
          <w:szCs w:val="28"/>
        </w:rPr>
      </w:pPr>
      <w:ins w:id="33" w:author="Shapira, Oz" w:date="2012-11-26T13:15:00Z">
        <w:r>
          <w:rPr>
            <w:b/>
            <w:bCs/>
            <w:sz w:val="28"/>
            <w:szCs w:val="28"/>
          </w:rPr>
          <w:br w:type="page"/>
        </w:r>
      </w:ins>
    </w:p>
    <w:p w:rsidR="00F1103B" w:rsidRDefault="00F1103B">
      <w:pPr>
        <w:rPr>
          <w:ins w:id="34" w:author="Shapira, Oz" w:date="2012-11-26T13:06:00Z"/>
          <w:b/>
          <w:bCs/>
          <w:sz w:val="28"/>
          <w:szCs w:val="28"/>
        </w:rPr>
      </w:pPr>
    </w:p>
    <w:p w:rsidR="00F77D2B" w:rsidRDefault="00F77D2B" w:rsidP="00AD2CB5">
      <w:pPr>
        <w:rPr>
          <w:ins w:id="35" w:author="Shapira, Oz" w:date="2012-11-26T13:11:00Z"/>
          <w:b/>
          <w:bCs/>
          <w:sz w:val="28"/>
          <w:szCs w:val="28"/>
        </w:rPr>
        <w:pPrChange w:id="36" w:author="Shapira, Oz" w:date="2012-11-26T13:05:00Z">
          <w:pPr/>
        </w:pPrChange>
      </w:pPr>
    </w:p>
    <w:customXmlInsRangeStart w:id="37" w:author="Shapira, Oz" w:date="2012-11-26T13:14:00Z"/>
    <w:sdt>
      <w:sdtPr>
        <w:id w:val="1499460370"/>
        <w:docPartObj>
          <w:docPartGallery w:val="Table of Contents"/>
          <w:docPartUnique/>
        </w:docPartObj>
      </w:sdtPr>
      <w:sdtEndPr>
        <w:rPr>
          <w:rFonts w:asciiTheme="minorHAnsi" w:eastAsiaTheme="minorHAnsi" w:hAnsiTheme="minorHAnsi" w:cstheme="minorBidi"/>
          <w:noProof/>
          <w:color w:val="auto"/>
          <w:sz w:val="22"/>
          <w:szCs w:val="22"/>
          <w:lang w:eastAsia="en-US" w:bidi="he-IL"/>
        </w:rPr>
      </w:sdtEndPr>
      <w:sdtContent>
        <w:customXmlInsRangeEnd w:id="37"/>
        <w:p w:rsidR="000605BF" w:rsidRDefault="000605BF" w:rsidP="001F743D">
          <w:pPr>
            <w:pStyle w:val="TOCHeading"/>
            <w:rPr>
              <w:ins w:id="38" w:author="Shapira, Oz" w:date="2012-11-26T13:14:00Z"/>
            </w:rPr>
            <w:pPrChange w:id="39" w:author="Shapira, Oz" w:date="2012-11-26T13:17:00Z">
              <w:pPr>
                <w:pStyle w:val="TOCHeading"/>
              </w:pPr>
            </w:pPrChange>
          </w:pPr>
          <w:ins w:id="40" w:author="Shapira, Oz" w:date="2012-11-26T13:14:00Z">
            <w:r>
              <w:t>Contents</w:t>
            </w:r>
          </w:ins>
        </w:p>
        <w:p w:rsidR="00FD2457" w:rsidRDefault="000605BF">
          <w:pPr>
            <w:pStyle w:val="TOC1"/>
            <w:tabs>
              <w:tab w:val="left" w:pos="440"/>
              <w:tab w:val="right" w:leader="dot" w:pos="8296"/>
            </w:tabs>
            <w:rPr>
              <w:ins w:id="41" w:author="Shapira, Oz" w:date="2012-11-27T17:27:00Z"/>
              <w:rFonts w:eastAsiaTheme="minorEastAsia"/>
              <w:noProof/>
            </w:rPr>
          </w:pPr>
          <w:ins w:id="42" w:author="Shapira, Oz" w:date="2012-11-26T13:14:00Z">
            <w:r>
              <w:fldChar w:fldCharType="begin"/>
            </w:r>
            <w:r>
              <w:instrText xml:space="preserve"> TOC \o "1-3" \h \z \u </w:instrText>
            </w:r>
            <w:r>
              <w:fldChar w:fldCharType="separate"/>
            </w:r>
          </w:ins>
          <w:ins w:id="43" w:author="Shapira, Oz" w:date="2012-11-27T17:27:00Z">
            <w:r w:rsidR="00FD2457" w:rsidRPr="006A621E">
              <w:rPr>
                <w:rStyle w:val="Hyperlink"/>
                <w:noProof/>
              </w:rPr>
              <w:fldChar w:fldCharType="begin"/>
            </w:r>
            <w:r w:rsidR="00FD2457" w:rsidRPr="006A621E">
              <w:rPr>
                <w:rStyle w:val="Hyperlink"/>
                <w:noProof/>
              </w:rPr>
              <w:instrText xml:space="preserve"> </w:instrText>
            </w:r>
            <w:r w:rsidR="00FD2457">
              <w:rPr>
                <w:noProof/>
              </w:rPr>
              <w:instrText>HYPERLINK \l "_Toc341800562"</w:instrText>
            </w:r>
            <w:r w:rsidR="00FD2457" w:rsidRPr="006A621E">
              <w:rPr>
                <w:rStyle w:val="Hyperlink"/>
                <w:noProof/>
              </w:rPr>
              <w:instrText xml:space="preserve"> </w:instrText>
            </w:r>
            <w:r w:rsidR="00FD2457" w:rsidRPr="006A621E">
              <w:rPr>
                <w:rStyle w:val="Hyperlink"/>
                <w:noProof/>
              </w:rPr>
            </w:r>
            <w:r w:rsidR="00FD2457" w:rsidRPr="006A621E">
              <w:rPr>
                <w:rStyle w:val="Hyperlink"/>
                <w:noProof/>
              </w:rPr>
              <w:fldChar w:fldCharType="separate"/>
            </w:r>
            <w:r w:rsidR="00FD2457" w:rsidRPr="006A621E">
              <w:rPr>
                <w:rStyle w:val="Hyperlink"/>
                <w:noProof/>
              </w:rPr>
              <w:t>1.</w:t>
            </w:r>
            <w:r w:rsidR="00FD2457">
              <w:rPr>
                <w:rFonts w:eastAsiaTheme="minorEastAsia"/>
                <w:noProof/>
              </w:rPr>
              <w:tab/>
            </w:r>
            <w:r w:rsidR="00FD2457" w:rsidRPr="006A621E">
              <w:rPr>
                <w:rStyle w:val="Hyperlink"/>
                <w:noProof/>
              </w:rPr>
              <w:t xml:space="preserve">Introduction </w:t>
            </w:r>
            <w:r w:rsidR="00FD2457">
              <w:rPr>
                <w:noProof/>
                <w:webHidden/>
              </w:rPr>
              <w:tab/>
            </w:r>
            <w:r w:rsidR="00FD2457">
              <w:rPr>
                <w:noProof/>
                <w:webHidden/>
              </w:rPr>
              <w:fldChar w:fldCharType="begin"/>
            </w:r>
            <w:r w:rsidR="00FD2457">
              <w:rPr>
                <w:noProof/>
                <w:webHidden/>
              </w:rPr>
              <w:instrText xml:space="preserve"> PAGEREF _Toc341800562 \h </w:instrText>
            </w:r>
            <w:r w:rsidR="00FD2457">
              <w:rPr>
                <w:noProof/>
                <w:webHidden/>
              </w:rPr>
            </w:r>
          </w:ins>
          <w:r w:rsidR="00FD2457">
            <w:rPr>
              <w:noProof/>
              <w:webHidden/>
            </w:rPr>
            <w:fldChar w:fldCharType="separate"/>
          </w:r>
          <w:ins w:id="44" w:author="Shapira, Oz" w:date="2012-11-27T17:27:00Z">
            <w:r w:rsidR="00FD2457">
              <w:rPr>
                <w:noProof/>
                <w:webHidden/>
              </w:rPr>
              <w:t>3</w:t>
            </w:r>
            <w:r w:rsidR="00FD2457">
              <w:rPr>
                <w:noProof/>
                <w:webHidden/>
              </w:rPr>
              <w:fldChar w:fldCharType="end"/>
            </w:r>
            <w:r w:rsidR="00FD2457" w:rsidRPr="006A621E">
              <w:rPr>
                <w:rStyle w:val="Hyperlink"/>
                <w:noProof/>
              </w:rPr>
              <w:fldChar w:fldCharType="end"/>
            </w:r>
          </w:ins>
        </w:p>
        <w:p w:rsidR="00FD2457" w:rsidRDefault="00FD2457">
          <w:pPr>
            <w:pStyle w:val="TOC1"/>
            <w:tabs>
              <w:tab w:val="left" w:pos="440"/>
              <w:tab w:val="right" w:leader="dot" w:pos="8296"/>
            </w:tabs>
            <w:rPr>
              <w:ins w:id="45" w:author="Shapira, Oz" w:date="2012-11-27T17:27:00Z"/>
              <w:rFonts w:eastAsiaTheme="minorEastAsia"/>
              <w:noProof/>
            </w:rPr>
          </w:pPr>
          <w:ins w:id="46"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"_Toc341800564"</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2.</w:t>
            </w:r>
            <w:r>
              <w:rPr>
                <w:rFonts w:eastAsiaTheme="minorEastAsia"/>
                <w:noProof/>
              </w:rPr>
              <w:tab/>
            </w:r>
            <w:r w:rsidRPr="006A621E">
              <w:rPr>
                <w:rStyle w:val="Hyperlink"/>
                <w:noProof/>
              </w:rPr>
              <w:t>Background and Related works</w:t>
            </w:r>
            <w:r>
              <w:rPr>
                <w:noProof/>
                <w:webHidden/>
              </w:rPr>
              <w:tab/>
            </w:r>
            <w:r>
              <w:rPr>
                <w:noProof/>
                <w:webHidden/>
              </w:rPr>
              <w:fldChar w:fldCharType="begin"/>
            </w:r>
            <w:r>
              <w:rPr>
                <w:noProof/>
                <w:webHidden/>
              </w:rPr>
              <w:instrText xml:space="preserve"> PAGEREF _Toc341800564 \h </w:instrText>
            </w:r>
            <w:r>
              <w:rPr>
                <w:noProof/>
                <w:webHidden/>
              </w:rPr>
            </w:r>
          </w:ins>
          <w:r>
            <w:rPr>
              <w:noProof/>
              <w:webHidden/>
            </w:rPr>
            <w:fldChar w:fldCharType="separate"/>
          </w:r>
          <w:ins w:id="47" w:author="Shapira, Oz" w:date="2012-11-27T17:27:00Z">
            <w:r>
              <w:rPr>
                <w:noProof/>
                <w:webHidden/>
              </w:rPr>
              <w:t>5</w:t>
            </w:r>
            <w:r>
              <w:rPr>
                <w:noProof/>
                <w:webHidden/>
              </w:rPr>
              <w:fldChar w:fldCharType="end"/>
            </w:r>
            <w:r w:rsidRPr="006A621E">
              <w:rPr>
                <w:rStyle w:val="Hyperlink"/>
                <w:noProof/>
              </w:rPr>
              <w:fldChar w:fldCharType="end"/>
            </w:r>
          </w:ins>
        </w:p>
        <w:p w:rsidR="00FD2457" w:rsidRDefault="00FD2457">
          <w:pPr>
            <w:pStyle w:val="TOC2"/>
            <w:tabs>
              <w:tab w:val="left" w:pos="880"/>
              <w:tab w:val="right" w:leader="dot" w:pos="8296"/>
            </w:tabs>
            <w:rPr>
              <w:ins w:id="48" w:author="Shapira, Oz" w:date="2012-11-27T17:27:00Z"/>
              <w:rFonts w:eastAsiaTheme="minorEastAsia"/>
              <w:noProof/>
            </w:rPr>
          </w:pPr>
          <w:ins w:id="49"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"_Toc341800565"</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2.1.</w:t>
            </w:r>
            <w:r>
              <w:rPr>
                <w:rFonts w:eastAsiaTheme="minorEastAsia"/>
                <w:noProof/>
              </w:rPr>
              <w:tab/>
            </w:r>
            <w:r w:rsidRPr="006A621E">
              <w:rPr>
                <w:rStyle w:val="Hyperlink"/>
                <w:noProof/>
              </w:rPr>
              <w:t>Background</w:t>
            </w:r>
            <w:r>
              <w:rPr>
                <w:noProof/>
                <w:webHidden/>
              </w:rPr>
              <w:tab/>
            </w:r>
            <w:r>
              <w:rPr>
                <w:noProof/>
                <w:webHidden/>
              </w:rPr>
              <w:fldChar w:fldCharType="begin"/>
            </w:r>
            <w:r>
              <w:rPr>
                <w:noProof/>
                <w:webHidden/>
              </w:rPr>
              <w:instrText xml:space="preserve"> PAGEREF _Toc341800565 \h </w:instrText>
            </w:r>
            <w:r>
              <w:rPr>
                <w:noProof/>
                <w:webHidden/>
              </w:rPr>
            </w:r>
          </w:ins>
          <w:r>
            <w:rPr>
              <w:noProof/>
              <w:webHidden/>
            </w:rPr>
            <w:fldChar w:fldCharType="separate"/>
          </w:r>
          <w:ins w:id="50" w:author="Shapira, Oz" w:date="2012-11-27T17:27:00Z">
            <w:r>
              <w:rPr>
                <w:noProof/>
                <w:webHidden/>
              </w:rPr>
              <w:t>5</w:t>
            </w:r>
            <w:r>
              <w:rPr>
                <w:noProof/>
                <w:webHidden/>
              </w:rPr>
              <w:fldChar w:fldCharType="end"/>
            </w:r>
            <w:r w:rsidRPr="006A621E">
              <w:rPr>
                <w:rStyle w:val="Hyperlink"/>
                <w:noProof/>
              </w:rPr>
              <w:fldChar w:fldCharType="end"/>
            </w:r>
          </w:ins>
        </w:p>
        <w:p w:rsidR="00FD2457" w:rsidRDefault="00FD2457">
          <w:pPr>
            <w:pStyle w:val="TOC3"/>
            <w:tabs>
              <w:tab w:val="left" w:pos="1320"/>
              <w:tab w:val="right" w:leader="dot" w:pos="8296"/>
            </w:tabs>
            <w:rPr>
              <w:ins w:id="51" w:author="Shapira, Oz" w:date="2012-11-27T17:27:00Z"/>
              <w:rFonts w:eastAsiaTheme="minorEastAsia"/>
              <w:noProof/>
            </w:rPr>
          </w:pPr>
          <w:ins w:id="52"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"_Toc341800566"</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2.1.1.</w:t>
            </w:r>
            <w:r>
              <w:rPr>
                <w:rFonts w:eastAsiaTheme="minorEastAsia"/>
                <w:noProof/>
              </w:rPr>
              <w:tab/>
            </w:r>
            <w:r w:rsidRPr="006A621E">
              <w:rPr>
                <w:rStyle w:val="Hyperlink"/>
                <w:noProof/>
              </w:rPr>
              <w:t>Recommender systems</w:t>
            </w:r>
            <w:r>
              <w:rPr>
                <w:noProof/>
                <w:webHidden/>
              </w:rPr>
              <w:tab/>
            </w:r>
            <w:r>
              <w:rPr>
                <w:noProof/>
                <w:webHidden/>
              </w:rPr>
              <w:fldChar w:fldCharType="begin"/>
            </w:r>
            <w:r>
              <w:rPr>
                <w:noProof/>
                <w:webHidden/>
              </w:rPr>
              <w:instrText xml:space="preserve"> PAGEREF _Toc341800566 \h </w:instrText>
            </w:r>
            <w:r>
              <w:rPr>
                <w:noProof/>
                <w:webHidden/>
              </w:rPr>
            </w:r>
          </w:ins>
          <w:r>
            <w:rPr>
              <w:noProof/>
              <w:webHidden/>
            </w:rPr>
            <w:fldChar w:fldCharType="separate"/>
          </w:r>
          <w:ins w:id="53" w:author="Shapira, Oz" w:date="2012-11-27T17:27:00Z">
            <w:r>
              <w:rPr>
                <w:noProof/>
                <w:webHidden/>
              </w:rPr>
              <w:t>5</w:t>
            </w:r>
            <w:r>
              <w:rPr>
                <w:noProof/>
                <w:webHidden/>
              </w:rPr>
              <w:fldChar w:fldCharType="end"/>
            </w:r>
            <w:r w:rsidRPr="006A621E">
              <w:rPr>
                <w:rStyle w:val="Hyperlink"/>
                <w:noProof/>
              </w:rPr>
              <w:fldChar w:fldCharType="end"/>
            </w:r>
          </w:ins>
        </w:p>
        <w:p w:rsidR="00FD2457" w:rsidRDefault="00FD2457">
          <w:pPr>
            <w:pStyle w:val="TOC3"/>
            <w:tabs>
              <w:tab w:val="left" w:pos="1320"/>
              <w:tab w:val="right" w:leader="dot" w:pos="8296"/>
            </w:tabs>
            <w:rPr>
              <w:ins w:id="54" w:author="Shapira, Oz" w:date="2012-11-27T17:27:00Z"/>
              <w:rFonts w:eastAsiaTheme="minorEastAsia"/>
              <w:noProof/>
            </w:rPr>
          </w:pPr>
          <w:ins w:id="55"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"_Toc341800567"</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2.1.2.</w:t>
            </w:r>
            <w:r>
              <w:rPr>
                <w:rFonts w:eastAsiaTheme="minorEastAsia"/>
                <w:noProof/>
              </w:rPr>
              <w:tab/>
            </w:r>
            <w:r w:rsidRPr="006A621E">
              <w:rPr>
                <w:rStyle w:val="Hyperlink"/>
                <w:noProof/>
              </w:rPr>
              <w:t>Graphs as data structures</w:t>
            </w:r>
            <w:r>
              <w:rPr>
                <w:noProof/>
                <w:webHidden/>
              </w:rPr>
              <w:tab/>
            </w:r>
            <w:r>
              <w:rPr>
                <w:noProof/>
                <w:webHidden/>
              </w:rPr>
              <w:fldChar w:fldCharType="begin"/>
            </w:r>
            <w:r>
              <w:rPr>
                <w:noProof/>
                <w:webHidden/>
              </w:rPr>
              <w:instrText xml:space="preserve"> PAGEREF _Toc341800567 \h </w:instrText>
            </w:r>
            <w:r>
              <w:rPr>
                <w:noProof/>
                <w:webHidden/>
              </w:rPr>
            </w:r>
          </w:ins>
          <w:r>
            <w:rPr>
              <w:noProof/>
              <w:webHidden/>
            </w:rPr>
            <w:fldChar w:fldCharType="separate"/>
          </w:r>
          <w:ins w:id="56" w:author="Shapira, Oz" w:date="2012-11-27T17:27:00Z">
            <w:r>
              <w:rPr>
                <w:noProof/>
                <w:webHidden/>
              </w:rPr>
              <w:t>5</w:t>
            </w:r>
            <w:r>
              <w:rPr>
                <w:noProof/>
                <w:webHidden/>
              </w:rPr>
              <w:fldChar w:fldCharType="end"/>
            </w:r>
            <w:r w:rsidRPr="006A621E">
              <w:rPr>
                <w:rStyle w:val="Hyperlink"/>
                <w:noProof/>
              </w:rPr>
              <w:fldChar w:fldCharType="end"/>
            </w:r>
          </w:ins>
        </w:p>
        <w:p w:rsidR="00FD2457" w:rsidRDefault="00FD2457">
          <w:pPr>
            <w:pStyle w:val="TOC3"/>
            <w:tabs>
              <w:tab w:val="left" w:pos="1320"/>
              <w:tab w:val="right" w:leader="dot" w:pos="8296"/>
            </w:tabs>
            <w:rPr>
              <w:ins w:id="57" w:author="Shapira, Oz" w:date="2012-11-27T17:27:00Z"/>
              <w:rFonts w:eastAsiaTheme="minorEastAsia"/>
              <w:noProof/>
            </w:rPr>
          </w:pPr>
          <w:ins w:id="58"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"_Toc341800570"</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2.1.3.</w:t>
            </w:r>
            <w:r>
              <w:rPr>
                <w:rFonts w:eastAsiaTheme="minorEastAsia"/>
                <w:noProof/>
              </w:rPr>
              <w:tab/>
            </w:r>
            <w:r w:rsidRPr="006A621E">
              <w:rPr>
                <w:rStyle w:val="Hyperlink"/>
                <w:noProof/>
              </w:rPr>
              <w:t>Social networks</w:t>
            </w:r>
            <w:r>
              <w:rPr>
                <w:noProof/>
                <w:webHidden/>
              </w:rPr>
              <w:tab/>
            </w:r>
            <w:r>
              <w:rPr>
                <w:noProof/>
                <w:webHidden/>
              </w:rPr>
              <w:fldChar w:fldCharType="begin"/>
            </w:r>
            <w:r>
              <w:rPr>
                <w:noProof/>
                <w:webHidden/>
              </w:rPr>
              <w:instrText xml:space="preserve"> PAGEREF _Toc341800570 \h </w:instrText>
            </w:r>
            <w:r>
              <w:rPr>
                <w:noProof/>
                <w:webHidden/>
              </w:rPr>
            </w:r>
          </w:ins>
          <w:r>
            <w:rPr>
              <w:noProof/>
              <w:webHidden/>
            </w:rPr>
            <w:fldChar w:fldCharType="separate"/>
          </w:r>
          <w:ins w:id="59" w:author="Shapira, Oz" w:date="2012-11-27T17:27:00Z">
            <w:r>
              <w:rPr>
                <w:noProof/>
                <w:webHidden/>
              </w:rPr>
              <w:t>5</w:t>
            </w:r>
            <w:r>
              <w:rPr>
                <w:noProof/>
                <w:webHidden/>
              </w:rPr>
              <w:fldChar w:fldCharType="end"/>
            </w:r>
            <w:r w:rsidRPr="006A621E">
              <w:rPr>
                <w:rStyle w:val="Hyperlink"/>
                <w:noProof/>
              </w:rPr>
              <w:fldChar w:fldCharType="end"/>
            </w:r>
          </w:ins>
        </w:p>
        <w:p w:rsidR="00FD2457" w:rsidRDefault="00FD2457">
          <w:pPr>
            <w:pStyle w:val="TOC2"/>
            <w:tabs>
              <w:tab w:val="left" w:pos="880"/>
              <w:tab w:val="right" w:leader="dot" w:pos="8296"/>
            </w:tabs>
            <w:rPr>
              <w:ins w:id="60" w:author="Shapira, Oz" w:date="2012-11-27T17:27:00Z"/>
              <w:rFonts w:eastAsiaTheme="minorEastAsia"/>
              <w:noProof/>
            </w:rPr>
          </w:pPr>
          <w:ins w:id="61"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"_Toc341800571"</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2.2.</w:t>
            </w:r>
            <w:r>
              <w:rPr>
                <w:rFonts w:eastAsiaTheme="minorEastAsia"/>
                <w:noProof/>
              </w:rPr>
              <w:tab/>
            </w:r>
            <w:r w:rsidRPr="006A621E">
              <w:rPr>
                <w:rStyle w:val="Hyperlink"/>
                <w:noProof/>
              </w:rPr>
              <w:t>Related work</w:t>
            </w:r>
            <w:r>
              <w:rPr>
                <w:noProof/>
                <w:webHidden/>
              </w:rPr>
              <w:tab/>
            </w:r>
            <w:r>
              <w:rPr>
                <w:noProof/>
                <w:webHidden/>
              </w:rPr>
              <w:fldChar w:fldCharType="begin"/>
            </w:r>
            <w:r>
              <w:rPr>
                <w:noProof/>
                <w:webHidden/>
              </w:rPr>
              <w:instrText xml:space="preserve"> PAGEREF _Toc341800571 \h </w:instrText>
            </w:r>
            <w:r>
              <w:rPr>
                <w:noProof/>
                <w:webHidden/>
              </w:rPr>
            </w:r>
          </w:ins>
          <w:r>
            <w:rPr>
              <w:noProof/>
              <w:webHidden/>
            </w:rPr>
            <w:fldChar w:fldCharType="separate"/>
          </w:r>
          <w:ins w:id="62" w:author="Shapira, Oz" w:date="2012-11-27T17:27:00Z">
            <w:r>
              <w:rPr>
                <w:noProof/>
                <w:webHidden/>
              </w:rPr>
              <w:t>6</w:t>
            </w:r>
            <w:r>
              <w:rPr>
                <w:noProof/>
                <w:webHidden/>
              </w:rPr>
              <w:fldChar w:fldCharType="end"/>
            </w:r>
            <w:r w:rsidRPr="006A621E">
              <w:rPr>
                <w:rStyle w:val="Hyperlink"/>
                <w:noProof/>
              </w:rPr>
              <w:fldChar w:fldCharType="end"/>
            </w:r>
          </w:ins>
        </w:p>
        <w:p w:rsidR="00FD2457" w:rsidRDefault="00FD2457">
          <w:pPr>
            <w:pStyle w:val="TOC3"/>
            <w:tabs>
              <w:tab w:val="left" w:pos="1320"/>
              <w:tab w:val="right" w:leader="dot" w:pos="8296"/>
            </w:tabs>
            <w:rPr>
              <w:ins w:id="63" w:author="Shapira, Oz" w:date="2012-11-27T17:27:00Z"/>
              <w:rFonts w:eastAsiaTheme="minorEastAsia"/>
              <w:noProof/>
            </w:rPr>
          </w:pPr>
          <w:ins w:id="64"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"_Toc341800572"</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2.2.1.</w:t>
            </w:r>
            <w:r>
              <w:rPr>
                <w:rFonts w:eastAsiaTheme="minorEastAsia"/>
                <w:noProof/>
              </w:rPr>
              <w:tab/>
            </w:r>
            <w:r w:rsidRPr="006A621E">
              <w:rPr>
                <w:rStyle w:val="Hyperlink"/>
                <w:noProof/>
              </w:rPr>
              <w:t>Generic Semantic-based Framework</w:t>
            </w:r>
            <w:r>
              <w:rPr>
                <w:noProof/>
                <w:webHidden/>
              </w:rPr>
              <w:tab/>
            </w:r>
            <w:r>
              <w:rPr>
                <w:noProof/>
                <w:webHidden/>
              </w:rPr>
              <w:fldChar w:fldCharType="begin"/>
            </w:r>
            <w:r>
              <w:rPr>
                <w:noProof/>
                <w:webHidden/>
              </w:rPr>
              <w:instrText xml:space="preserve"> PAGEREF _Toc341800572 \h </w:instrText>
            </w:r>
            <w:r>
              <w:rPr>
                <w:noProof/>
                <w:webHidden/>
              </w:rPr>
            </w:r>
          </w:ins>
          <w:r>
            <w:rPr>
              <w:noProof/>
              <w:webHidden/>
            </w:rPr>
            <w:fldChar w:fldCharType="separate"/>
          </w:r>
          <w:ins w:id="65" w:author="Shapira, Oz" w:date="2012-11-27T17:27:00Z">
            <w:r>
              <w:rPr>
                <w:noProof/>
                <w:webHidden/>
              </w:rPr>
              <w:t>6</w:t>
            </w:r>
            <w:r>
              <w:rPr>
                <w:noProof/>
                <w:webHidden/>
              </w:rPr>
              <w:fldChar w:fldCharType="end"/>
            </w:r>
            <w:r w:rsidRPr="006A621E">
              <w:rPr>
                <w:rStyle w:val="Hyperlink"/>
                <w:noProof/>
              </w:rPr>
              <w:fldChar w:fldCharType="end"/>
            </w:r>
          </w:ins>
        </w:p>
        <w:p w:rsidR="00FD2457" w:rsidRDefault="00FD2457">
          <w:pPr>
            <w:pStyle w:val="TOC3"/>
            <w:tabs>
              <w:tab w:val="left" w:pos="1320"/>
              <w:tab w:val="right" w:leader="dot" w:pos="8296"/>
            </w:tabs>
            <w:rPr>
              <w:ins w:id="66" w:author="Shapira, Oz" w:date="2012-11-27T17:27:00Z"/>
              <w:rFonts w:eastAsiaTheme="minorEastAsia"/>
              <w:noProof/>
            </w:rPr>
          </w:pPr>
          <w:ins w:id="67"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"_Toc341800573"</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2.2.2.</w:t>
            </w:r>
            <w:r>
              <w:rPr>
                <w:rFonts w:eastAsiaTheme="minorEastAsia"/>
                <w:noProof/>
              </w:rPr>
              <w:tab/>
            </w:r>
            <w:r w:rsidRPr="006A621E">
              <w:rPr>
                <w:rStyle w:val="Hyperlink"/>
                <w:noProof/>
              </w:rPr>
              <w:t>Link Data cloud</w:t>
            </w:r>
            <w:r>
              <w:rPr>
                <w:noProof/>
                <w:webHidden/>
              </w:rPr>
              <w:tab/>
            </w:r>
            <w:r>
              <w:rPr>
                <w:noProof/>
                <w:webHidden/>
              </w:rPr>
              <w:fldChar w:fldCharType="begin"/>
            </w:r>
            <w:r>
              <w:rPr>
                <w:noProof/>
                <w:webHidden/>
              </w:rPr>
              <w:instrText xml:space="preserve"> PAGEREF _Toc341800573 \h </w:instrText>
            </w:r>
            <w:r>
              <w:rPr>
                <w:noProof/>
                <w:webHidden/>
              </w:rPr>
            </w:r>
          </w:ins>
          <w:r>
            <w:rPr>
              <w:noProof/>
              <w:webHidden/>
            </w:rPr>
            <w:fldChar w:fldCharType="separate"/>
          </w:r>
          <w:ins w:id="68" w:author="Shapira, Oz" w:date="2012-11-27T17:27:00Z">
            <w:r>
              <w:rPr>
                <w:noProof/>
                <w:webHidden/>
              </w:rPr>
              <w:t>7</w:t>
            </w:r>
            <w:r>
              <w:rPr>
                <w:noProof/>
                <w:webHidden/>
              </w:rPr>
              <w:fldChar w:fldCharType="end"/>
            </w:r>
            <w:r w:rsidRPr="006A621E">
              <w:rPr>
                <w:rStyle w:val="Hyperlink"/>
                <w:noProof/>
              </w:rPr>
              <w:fldChar w:fldCharType="end"/>
            </w:r>
          </w:ins>
        </w:p>
        <w:p w:rsidR="00FD2457" w:rsidRDefault="00FD2457">
          <w:pPr>
            <w:pStyle w:val="TOC3"/>
            <w:tabs>
              <w:tab w:val="left" w:pos="1320"/>
              <w:tab w:val="right" w:leader="dot" w:pos="8296"/>
            </w:tabs>
            <w:rPr>
              <w:ins w:id="69" w:author="Shapira, Oz" w:date="2012-11-27T17:27:00Z"/>
              <w:rFonts w:eastAsiaTheme="minorEastAsia"/>
              <w:noProof/>
            </w:rPr>
          </w:pPr>
          <w:ins w:id="70"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"_Toc341800574"</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2.2.3.</w:t>
            </w:r>
            <w:r>
              <w:rPr>
                <w:rFonts w:eastAsiaTheme="minorEastAsia"/>
                <w:noProof/>
              </w:rPr>
              <w:tab/>
            </w:r>
            <w:r w:rsidRPr="006A621E">
              <w:rPr>
                <w:rStyle w:val="Hyperlink"/>
                <w:noProof/>
              </w:rPr>
              <w:t>Collecting data form social networks (SN)</w:t>
            </w:r>
            <w:r>
              <w:rPr>
                <w:noProof/>
                <w:webHidden/>
              </w:rPr>
              <w:tab/>
            </w:r>
            <w:r>
              <w:rPr>
                <w:noProof/>
                <w:webHidden/>
              </w:rPr>
              <w:fldChar w:fldCharType="begin"/>
            </w:r>
            <w:r>
              <w:rPr>
                <w:noProof/>
                <w:webHidden/>
              </w:rPr>
              <w:instrText xml:space="preserve"> PAGEREF _Toc341800574 \h </w:instrText>
            </w:r>
            <w:r>
              <w:rPr>
                <w:noProof/>
                <w:webHidden/>
              </w:rPr>
            </w:r>
          </w:ins>
          <w:r>
            <w:rPr>
              <w:noProof/>
              <w:webHidden/>
            </w:rPr>
            <w:fldChar w:fldCharType="separate"/>
          </w:r>
          <w:ins w:id="71" w:author="Shapira, Oz" w:date="2012-11-27T17:27:00Z">
            <w:r>
              <w:rPr>
                <w:noProof/>
                <w:webHidden/>
              </w:rPr>
              <w:t>7</w:t>
            </w:r>
            <w:r>
              <w:rPr>
                <w:noProof/>
                <w:webHidden/>
              </w:rPr>
              <w:fldChar w:fldCharType="end"/>
            </w:r>
            <w:r w:rsidRPr="006A621E">
              <w:rPr>
                <w:rStyle w:val="Hyperlink"/>
                <w:noProof/>
              </w:rPr>
              <w:fldChar w:fldCharType="end"/>
            </w:r>
          </w:ins>
        </w:p>
        <w:p w:rsidR="00FD2457" w:rsidRDefault="00FD2457">
          <w:pPr>
            <w:pStyle w:val="TOC3"/>
            <w:tabs>
              <w:tab w:val="left" w:pos="1320"/>
              <w:tab w:val="right" w:leader="dot" w:pos="8296"/>
            </w:tabs>
            <w:rPr>
              <w:ins w:id="72" w:author="Shapira, Oz" w:date="2012-11-27T17:27:00Z"/>
              <w:rFonts w:eastAsiaTheme="minorEastAsia"/>
              <w:noProof/>
            </w:rPr>
          </w:pPr>
          <w:ins w:id="73"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"_Toc341800581"</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2.2.4.</w:t>
            </w:r>
            <w:r>
              <w:rPr>
                <w:rFonts w:eastAsiaTheme="minorEastAsia"/>
                <w:noProof/>
              </w:rPr>
              <w:tab/>
            </w:r>
            <w:r w:rsidRPr="006A621E">
              <w:rPr>
                <w:rStyle w:val="Hyperlink"/>
                <w:noProof/>
              </w:rPr>
              <w:t>Social network analysis (SNA)</w:t>
            </w:r>
            <w:r>
              <w:rPr>
                <w:noProof/>
                <w:webHidden/>
              </w:rPr>
              <w:tab/>
            </w:r>
            <w:r>
              <w:rPr>
                <w:noProof/>
                <w:webHidden/>
              </w:rPr>
              <w:fldChar w:fldCharType="begin"/>
            </w:r>
            <w:r>
              <w:rPr>
                <w:noProof/>
                <w:webHidden/>
              </w:rPr>
              <w:instrText xml:space="preserve"> PAGEREF _Toc341800581 \h </w:instrText>
            </w:r>
            <w:r>
              <w:rPr>
                <w:noProof/>
                <w:webHidden/>
              </w:rPr>
            </w:r>
          </w:ins>
          <w:r>
            <w:rPr>
              <w:noProof/>
              <w:webHidden/>
            </w:rPr>
            <w:fldChar w:fldCharType="separate"/>
          </w:r>
          <w:ins w:id="74" w:author="Shapira, Oz" w:date="2012-11-27T17:27:00Z">
            <w:r>
              <w:rPr>
                <w:noProof/>
                <w:webHidden/>
              </w:rPr>
              <w:t>7</w:t>
            </w:r>
            <w:r>
              <w:rPr>
                <w:noProof/>
                <w:webHidden/>
              </w:rPr>
              <w:fldChar w:fldCharType="end"/>
            </w:r>
            <w:r w:rsidRPr="006A621E">
              <w:rPr>
                <w:rStyle w:val="Hyperlink"/>
                <w:noProof/>
              </w:rPr>
              <w:fldChar w:fldCharType="end"/>
            </w:r>
          </w:ins>
        </w:p>
        <w:p w:rsidR="00FD2457" w:rsidRDefault="00FD2457">
          <w:pPr>
            <w:pStyle w:val="TOC2"/>
            <w:tabs>
              <w:tab w:val="left" w:pos="880"/>
              <w:tab w:val="right" w:leader="dot" w:pos="8296"/>
            </w:tabs>
            <w:rPr>
              <w:ins w:id="75" w:author="Shapira, Oz" w:date="2012-11-27T17:27:00Z"/>
              <w:rFonts w:eastAsiaTheme="minorEastAsia"/>
              <w:noProof/>
            </w:rPr>
          </w:pPr>
          <w:ins w:id="76"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"_Toc341800585"</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2.3.</w:t>
            </w:r>
            <w:r>
              <w:rPr>
                <w:rFonts w:eastAsiaTheme="minorEastAsia"/>
                <w:noProof/>
              </w:rPr>
              <w:tab/>
            </w:r>
            <w:r w:rsidRPr="006A621E">
              <w:rPr>
                <w:rStyle w:val="Hyperlink"/>
                <w:noProof/>
              </w:rPr>
              <w:t>Summery</w:t>
            </w:r>
            <w:r>
              <w:rPr>
                <w:noProof/>
                <w:webHidden/>
              </w:rPr>
              <w:tab/>
            </w:r>
            <w:r>
              <w:rPr>
                <w:noProof/>
                <w:webHidden/>
              </w:rPr>
              <w:fldChar w:fldCharType="begin"/>
            </w:r>
            <w:r>
              <w:rPr>
                <w:noProof/>
                <w:webHidden/>
              </w:rPr>
              <w:instrText xml:space="preserve"> PAGEREF _Toc341800585 \h </w:instrText>
            </w:r>
            <w:r>
              <w:rPr>
                <w:noProof/>
                <w:webHidden/>
              </w:rPr>
            </w:r>
          </w:ins>
          <w:r>
            <w:rPr>
              <w:noProof/>
              <w:webHidden/>
            </w:rPr>
            <w:fldChar w:fldCharType="separate"/>
          </w:r>
          <w:ins w:id="77" w:author="Shapira, Oz" w:date="2012-11-27T17:27:00Z">
            <w:r>
              <w:rPr>
                <w:noProof/>
                <w:webHidden/>
              </w:rPr>
              <w:t>8</w:t>
            </w:r>
            <w:r>
              <w:rPr>
                <w:noProof/>
                <w:webHidden/>
              </w:rPr>
              <w:fldChar w:fldCharType="end"/>
            </w:r>
            <w:r w:rsidRPr="006A621E">
              <w:rPr>
                <w:rStyle w:val="Hyperlink"/>
                <w:noProof/>
              </w:rPr>
              <w:fldChar w:fldCharType="end"/>
            </w:r>
          </w:ins>
        </w:p>
        <w:p w:rsidR="00FD2457" w:rsidRDefault="00FD2457">
          <w:pPr>
            <w:pStyle w:val="TOC1"/>
            <w:tabs>
              <w:tab w:val="left" w:pos="440"/>
              <w:tab w:val="right" w:leader="dot" w:pos="8296"/>
            </w:tabs>
            <w:rPr>
              <w:ins w:id="78" w:author="Shapira, Oz" w:date="2012-11-27T17:27:00Z"/>
              <w:rFonts w:eastAsiaTheme="minorEastAsia"/>
              <w:noProof/>
            </w:rPr>
          </w:pPr>
          <w:ins w:id="79"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"_Toc341800586"</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3.</w:t>
            </w:r>
            <w:r>
              <w:rPr>
                <w:rFonts w:eastAsiaTheme="minorEastAsia"/>
                <w:noProof/>
              </w:rPr>
              <w:tab/>
            </w:r>
            <w:r w:rsidRPr="006A621E">
              <w:rPr>
                <w:rStyle w:val="Hyperlink"/>
                <w:noProof/>
              </w:rPr>
              <w:t>Research Goals and Questions</w:t>
            </w:r>
            <w:r>
              <w:rPr>
                <w:noProof/>
                <w:webHidden/>
              </w:rPr>
              <w:tab/>
            </w:r>
            <w:r>
              <w:rPr>
                <w:noProof/>
                <w:webHidden/>
              </w:rPr>
              <w:fldChar w:fldCharType="begin"/>
            </w:r>
            <w:r>
              <w:rPr>
                <w:noProof/>
                <w:webHidden/>
              </w:rPr>
              <w:instrText xml:space="preserve"> PAGEREF _Toc341800586 \h </w:instrText>
            </w:r>
            <w:r>
              <w:rPr>
                <w:noProof/>
                <w:webHidden/>
              </w:rPr>
            </w:r>
          </w:ins>
          <w:r>
            <w:rPr>
              <w:noProof/>
              <w:webHidden/>
            </w:rPr>
            <w:fldChar w:fldCharType="separate"/>
          </w:r>
          <w:ins w:id="80" w:author="Shapira, Oz" w:date="2012-11-27T17:27:00Z">
            <w:r>
              <w:rPr>
                <w:noProof/>
                <w:webHidden/>
              </w:rPr>
              <w:t>8</w:t>
            </w:r>
            <w:r>
              <w:rPr>
                <w:noProof/>
                <w:webHidden/>
              </w:rPr>
              <w:fldChar w:fldCharType="end"/>
            </w:r>
            <w:r w:rsidRPr="006A621E">
              <w:rPr>
                <w:rStyle w:val="Hyperlink"/>
                <w:noProof/>
              </w:rPr>
              <w:fldChar w:fldCharType="end"/>
            </w:r>
          </w:ins>
        </w:p>
        <w:p w:rsidR="00FD2457" w:rsidRDefault="00FD2457">
          <w:pPr>
            <w:pStyle w:val="TOC1"/>
            <w:tabs>
              <w:tab w:val="left" w:pos="440"/>
              <w:tab w:val="right" w:leader="dot" w:pos="8296"/>
            </w:tabs>
            <w:rPr>
              <w:ins w:id="81" w:author="Shapira, Oz" w:date="2012-11-27T17:27:00Z"/>
              <w:rFonts w:eastAsiaTheme="minorEastAsia"/>
              <w:noProof/>
            </w:rPr>
          </w:pPr>
          <w:ins w:id="82"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"_Toc341800587"</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4.</w:t>
            </w:r>
            <w:r>
              <w:rPr>
                <w:rFonts w:eastAsiaTheme="minorEastAsia"/>
                <w:noProof/>
              </w:rPr>
              <w:tab/>
            </w:r>
            <w:r w:rsidRPr="006A621E">
              <w:rPr>
                <w:rStyle w:val="Hyperlink"/>
                <w:noProof/>
              </w:rPr>
              <w:t>System and Methods</w:t>
            </w:r>
            <w:r>
              <w:rPr>
                <w:noProof/>
                <w:webHidden/>
              </w:rPr>
              <w:tab/>
            </w:r>
            <w:r>
              <w:rPr>
                <w:noProof/>
                <w:webHidden/>
              </w:rPr>
              <w:fldChar w:fldCharType="begin"/>
            </w:r>
            <w:r>
              <w:rPr>
                <w:noProof/>
                <w:webHidden/>
              </w:rPr>
              <w:instrText xml:space="preserve"> PAGEREF _Toc341800587 \h </w:instrText>
            </w:r>
            <w:r>
              <w:rPr>
                <w:noProof/>
                <w:webHidden/>
              </w:rPr>
            </w:r>
          </w:ins>
          <w:r>
            <w:rPr>
              <w:noProof/>
              <w:webHidden/>
            </w:rPr>
            <w:fldChar w:fldCharType="separate"/>
          </w:r>
          <w:ins w:id="83" w:author="Shapira, Oz" w:date="2012-11-27T17:27:00Z">
            <w:r>
              <w:rPr>
                <w:noProof/>
                <w:webHidden/>
              </w:rPr>
              <w:t>9</w:t>
            </w:r>
            <w:r>
              <w:rPr>
                <w:noProof/>
                <w:webHidden/>
              </w:rPr>
              <w:fldChar w:fldCharType="end"/>
            </w:r>
            <w:r w:rsidRPr="006A621E">
              <w:rPr>
                <w:rStyle w:val="Hyperlink"/>
                <w:noProof/>
              </w:rPr>
              <w:fldChar w:fldCharType="end"/>
            </w:r>
          </w:ins>
        </w:p>
        <w:p w:rsidR="00FD2457" w:rsidRDefault="00FD2457">
          <w:pPr>
            <w:pStyle w:val="TOC2"/>
            <w:tabs>
              <w:tab w:val="left" w:pos="880"/>
              <w:tab w:val="right" w:leader="dot" w:pos="8296"/>
            </w:tabs>
            <w:rPr>
              <w:ins w:id="84" w:author="Shapira, Oz" w:date="2012-11-27T17:27:00Z"/>
              <w:rFonts w:eastAsiaTheme="minorEastAsia"/>
              <w:noProof/>
            </w:rPr>
          </w:pPr>
          <w:ins w:id="85"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"_Toc341800590"</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4.1.</w:t>
            </w:r>
            <w:r>
              <w:rPr>
                <w:rFonts w:eastAsiaTheme="minorEastAsia"/>
                <w:noProof/>
              </w:rPr>
              <w:tab/>
            </w:r>
            <w:r w:rsidRPr="006A621E">
              <w:rPr>
                <w:rStyle w:val="Hyperlink"/>
                <w:noProof/>
              </w:rPr>
              <w:t>Methods</w:t>
            </w:r>
            <w:r>
              <w:rPr>
                <w:noProof/>
                <w:webHidden/>
              </w:rPr>
              <w:tab/>
            </w:r>
            <w:r>
              <w:rPr>
                <w:noProof/>
                <w:webHidden/>
              </w:rPr>
              <w:fldChar w:fldCharType="begin"/>
            </w:r>
            <w:r>
              <w:rPr>
                <w:noProof/>
                <w:webHidden/>
              </w:rPr>
              <w:instrText xml:space="preserve"> PAGEREF _Toc341800590 \h </w:instrText>
            </w:r>
            <w:r>
              <w:rPr>
                <w:noProof/>
                <w:webHidden/>
              </w:rPr>
            </w:r>
          </w:ins>
          <w:r>
            <w:rPr>
              <w:noProof/>
              <w:webHidden/>
            </w:rPr>
            <w:fldChar w:fldCharType="separate"/>
          </w:r>
          <w:ins w:id="86" w:author="Shapira, Oz" w:date="2012-11-27T17:27:00Z">
            <w:r>
              <w:rPr>
                <w:noProof/>
                <w:webHidden/>
              </w:rPr>
              <w:t>9</w:t>
            </w:r>
            <w:r>
              <w:rPr>
                <w:noProof/>
                <w:webHidden/>
              </w:rPr>
              <w:fldChar w:fldCharType="end"/>
            </w:r>
            <w:r w:rsidRPr="006A621E">
              <w:rPr>
                <w:rStyle w:val="Hyperlink"/>
                <w:noProof/>
              </w:rPr>
              <w:fldChar w:fldCharType="end"/>
            </w:r>
          </w:ins>
        </w:p>
        <w:p w:rsidR="00FD2457" w:rsidRDefault="00FD2457">
          <w:pPr>
            <w:pStyle w:val="TOC3"/>
            <w:tabs>
              <w:tab w:val="left" w:pos="1320"/>
              <w:tab w:val="right" w:leader="dot" w:pos="8296"/>
            </w:tabs>
            <w:rPr>
              <w:ins w:id="87" w:author="Shapira, Oz" w:date="2012-11-27T17:27:00Z"/>
              <w:rFonts w:eastAsiaTheme="minorEastAsia"/>
              <w:noProof/>
            </w:rPr>
          </w:pPr>
          <w:ins w:id="88"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"_Toc341800591"</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4.1.1.</w:t>
            </w:r>
            <w:r>
              <w:rPr>
                <w:rFonts w:eastAsiaTheme="minorEastAsia"/>
                <w:noProof/>
              </w:rPr>
              <w:tab/>
            </w:r>
            <w:r w:rsidRPr="006A621E">
              <w:rPr>
                <w:rStyle w:val="Hyperlink"/>
                <w:noProof/>
              </w:rPr>
              <w:t>Data Source</w:t>
            </w:r>
            <w:r>
              <w:rPr>
                <w:noProof/>
                <w:webHidden/>
              </w:rPr>
              <w:tab/>
            </w:r>
            <w:r>
              <w:rPr>
                <w:noProof/>
                <w:webHidden/>
              </w:rPr>
              <w:fldChar w:fldCharType="begin"/>
            </w:r>
            <w:r>
              <w:rPr>
                <w:noProof/>
                <w:webHidden/>
              </w:rPr>
              <w:instrText xml:space="preserve"> PAGEREF _Toc341800591 \h </w:instrText>
            </w:r>
            <w:r>
              <w:rPr>
                <w:noProof/>
                <w:webHidden/>
              </w:rPr>
            </w:r>
          </w:ins>
          <w:r>
            <w:rPr>
              <w:noProof/>
              <w:webHidden/>
            </w:rPr>
            <w:fldChar w:fldCharType="separate"/>
          </w:r>
          <w:ins w:id="89" w:author="Shapira, Oz" w:date="2012-11-27T17:27:00Z">
            <w:r>
              <w:rPr>
                <w:noProof/>
                <w:webHidden/>
              </w:rPr>
              <w:t>9</w:t>
            </w:r>
            <w:r>
              <w:rPr>
                <w:noProof/>
                <w:webHidden/>
              </w:rPr>
              <w:fldChar w:fldCharType="end"/>
            </w:r>
            <w:r w:rsidRPr="006A621E">
              <w:rPr>
                <w:rStyle w:val="Hyperlink"/>
                <w:noProof/>
              </w:rPr>
              <w:fldChar w:fldCharType="end"/>
            </w:r>
          </w:ins>
        </w:p>
        <w:p w:rsidR="00FD2457" w:rsidRDefault="00FD2457">
          <w:pPr>
            <w:pStyle w:val="TOC3"/>
            <w:tabs>
              <w:tab w:val="left" w:pos="1320"/>
              <w:tab w:val="right" w:leader="dot" w:pos="8296"/>
            </w:tabs>
            <w:rPr>
              <w:ins w:id="90" w:author="Shapira, Oz" w:date="2012-11-27T17:27:00Z"/>
              <w:rFonts w:eastAsiaTheme="minorEastAsia"/>
              <w:noProof/>
            </w:rPr>
          </w:pPr>
          <w:ins w:id="91"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"_Toc341800592"</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4.1.2.</w:t>
            </w:r>
            <w:r>
              <w:rPr>
                <w:rFonts w:eastAsiaTheme="minorEastAsia"/>
                <w:noProof/>
              </w:rPr>
              <w:tab/>
            </w:r>
            <w:r w:rsidRPr="006A621E">
              <w:rPr>
                <w:rStyle w:val="Hyperlink"/>
                <w:noProof/>
              </w:rPr>
              <w:t>Selecting pinterest  Social network s</w:t>
            </w:r>
            <w:r>
              <w:rPr>
                <w:noProof/>
                <w:webHidden/>
              </w:rPr>
              <w:tab/>
            </w:r>
            <w:r>
              <w:rPr>
                <w:noProof/>
                <w:webHidden/>
              </w:rPr>
              <w:fldChar w:fldCharType="begin"/>
            </w:r>
            <w:r>
              <w:rPr>
                <w:noProof/>
                <w:webHidden/>
              </w:rPr>
              <w:instrText xml:space="preserve"> PAGEREF _Toc341800592 \h </w:instrText>
            </w:r>
            <w:r>
              <w:rPr>
                <w:noProof/>
                <w:webHidden/>
              </w:rPr>
            </w:r>
          </w:ins>
          <w:r>
            <w:rPr>
              <w:noProof/>
              <w:webHidden/>
            </w:rPr>
            <w:fldChar w:fldCharType="separate"/>
          </w:r>
          <w:ins w:id="92" w:author="Shapira, Oz" w:date="2012-11-27T17:27:00Z">
            <w:r>
              <w:rPr>
                <w:noProof/>
                <w:webHidden/>
              </w:rPr>
              <w:t>10</w:t>
            </w:r>
            <w:r>
              <w:rPr>
                <w:noProof/>
                <w:webHidden/>
              </w:rPr>
              <w:fldChar w:fldCharType="end"/>
            </w:r>
            <w:r w:rsidRPr="006A621E">
              <w:rPr>
                <w:rStyle w:val="Hyperlink"/>
                <w:noProof/>
              </w:rPr>
              <w:fldChar w:fldCharType="end"/>
            </w:r>
          </w:ins>
        </w:p>
        <w:p w:rsidR="00FD2457" w:rsidRDefault="00FD2457">
          <w:pPr>
            <w:pStyle w:val="TOC3"/>
            <w:tabs>
              <w:tab w:val="left" w:pos="1320"/>
              <w:tab w:val="right" w:leader="dot" w:pos="8296"/>
            </w:tabs>
            <w:rPr>
              <w:ins w:id="93" w:author="Shapira, Oz" w:date="2012-11-27T17:27:00Z"/>
              <w:rFonts w:eastAsiaTheme="minorEastAsia"/>
              <w:noProof/>
            </w:rPr>
          </w:pPr>
          <w:ins w:id="94"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"_Toc341800593"</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4.1.3.</w:t>
            </w:r>
            <w:r>
              <w:rPr>
                <w:rFonts w:eastAsiaTheme="minorEastAsia"/>
                <w:noProof/>
              </w:rPr>
              <w:tab/>
            </w:r>
            <w:r w:rsidRPr="006A621E">
              <w:rPr>
                <w:rStyle w:val="Hyperlink"/>
                <w:noProof/>
              </w:rPr>
              <w:t>Crawling Pinterest</w:t>
            </w:r>
            <w:r>
              <w:rPr>
                <w:noProof/>
                <w:webHidden/>
              </w:rPr>
              <w:tab/>
            </w:r>
            <w:r>
              <w:rPr>
                <w:noProof/>
                <w:webHidden/>
              </w:rPr>
              <w:fldChar w:fldCharType="begin"/>
            </w:r>
            <w:r>
              <w:rPr>
                <w:noProof/>
                <w:webHidden/>
              </w:rPr>
              <w:instrText xml:space="preserve"> PAGEREF _Toc341800593 \h </w:instrText>
            </w:r>
            <w:r>
              <w:rPr>
                <w:noProof/>
                <w:webHidden/>
              </w:rPr>
            </w:r>
          </w:ins>
          <w:r>
            <w:rPr>
              <w:noProof/>
              <w:webHidden/>
            </w:rPr>
            <w:fldChar w:fldCharType="separate"/>
          </w:r>
          <w:ins w:id="95" w:author="Shapira, Oz" w:date="2012-11-27T17:27:00Z">
            <w:r>
              <w:rPr>
                <w:noProof/>
                <w:webHidden/>
              </w:rPr>
              <w:t>11</w:t>
            </w:r>
            <w:r>
              <w:rPr>
                <w:noProof/>
                <w:webHidden/>
              </w:rPr>
              <w:fldChar w:fldCharType="end"/>
            </w:r>
            <w:r w:rsidRPr="006A621E">
              <w:rPr>
                <w:rStyle w:val="Hyperlink"/>
                <w:noProof/>
              </w:rPr>
              <w:fldChar w:fldCharType="end"/>
            </w:r>
          </w:ins>
        </w:p>
        <w:p w:rsidR="00FD2457" w:rsidRDefault="00FD2457">
          <w:pPr>
            <w:pStyle w:val="TOC3"/>
            <w:tabs>
              <w:tab w:val="left" w:pos="1320"/>
              <w:tab w:val="right" w:leader="dot" w:pos="8296"/>
            </w:tabs>
            <w:rPr>
              <w:ins w:id="96" w:author="Shapira, Oz" w:date="2012-11-27T17:27:00Z"/>
              <w:rFonts w:eastAsiaTheme="minorEastAsia"/>
              <w:noProof/>
            </w:rPr>
          </w:pPr>
          <w:ins w:id="97"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"_Toc341800594"</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4.1.4.</w:t>
            </w:r>
            <w:r>
              <w:rPr>
                <w:rFonts w:eastAsiaTheme="minorEastAsia"/>
                <w:noProof/>
              </w:rPr>
              <w:tab/>
            </w:r>
            <w:r w:rsidRPr="006A621E">
              <w:rPr>
                <w:rStyle w:val="Hyperlink"/>
                <w:noProof/>
              </w:rPr>
              <w:t>Crawling process</w:t>
            </w:r>
            <w:r>
              <w:rPr>
                <w:noProof/>
                <w:webHidden/>
              </w:rPr>
              <w:tab/>
            </w:r>
            <w:r>
              <w:rPr>
                <w:noProof/>
                <w:webHidden/>
              </w:rPr>
              <w:fldChar w:fldCharType="begin"/>
            </w:r>
            <w:r>
              <w:rPr>
                <w:noProof/>
                <w:webHidden/>
              </w:rPr>
              <w:instrText xml:space="preserve"> PAGEREF _Toc341800594 \h </w:instrText>
            </w:r>
            <w:r>
              <w:rPr>
                <w:noProof/>
                <w:webHidden/>
              </w:rPr>
            </w:r>
          </w:ins>
          <w:r>
            <w:rPr>
              <w:noProof/>
              <w:webHidden/>
            </w:rPr>
            <w:fldChar w:fldCharType="separate"/>
          </w:r>
          <w:ins w:id="98" w:author="Shapira, Oz" w:date="2012-11-27T17:27:00Z">
            <w:r>
              <w:rPr>
                <w:noProof/>
                <w:webHidden/>
              </w:rPr>
              <w:t>12</w:t>
            </w:r>
            <w:r>
              <w:rPr>
                <w:noProof/>
                <w:webHidden/>
              </w:rPr>
              <w:fldChar w:fldCharType="end"/>
            </w:r>
            <w:r w:rsidRPr="006A621E">
              <w:rPr>
                <w:rStyle w:val="Hyperlink"/>
                <w:noProof/>
              </w:rPr>
              <w:fldChar w:fldCharType="end"/>
            </w:r>
          </w:ins>
        </w:p>
        <w:p w:rsidR="00FD2457" w:rsidRDefault="00FD2457">
          <w:pPr>
            <w:pStyle w:val="TOC3"/>
            <w:tabs>
              <w:tab w:val="left" w:pos="1320"/>
              <w:tab w:val="right" w:leader="dot" w:pos="8296"/>
            </w:tabs>
            <w:rPr>
              <w:ins w:id="99" w:author="Shapira, Oz" w:date="2012-11-27T17:27:00Z"/>
              <w:rFonts w:eastAsiaTheme="minorEastAsia"/>
              <w:noProof/>
            </w:rPr>
          </w:pPr>
          <w:ins w:id="100"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"_Toc341800597"</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4.1.5.</w:t>
            </w:r>
            <w:r>
              <w:rPr>
                <w:rFonts w:eastAsiaTheme="minorEastAsia"/>
                <w:noProof/>
              </w:rPr>
              <w:tab/>
            </w:r>
            <w:r w:rsidRPr="006A621E">
              <w:rPr>
                <w:rStyle w:val="Hyperlink"/>
                <w:noProof/>
              </w:rPr>
              <w:t>Data collecting:</w:t>
            </w:r>
            <w:r>
              <w:rPr>
                <w:noProof/>
                <w:webHidden/>
              </w:rPr>
              <w:tab/>
            </w:r>
            <w:r>
              <w:rPr>
                <w:noProof/>
                <w:webHidden/>
              </w:rPr>
              <w:fldChar w:fldCharType="begin"/>
            </w:r>
            <w:r>
              <w:rPr>
                <w:noProof/>
                <w:webHidden/>
              </w:rPr>
              <w:instrText xml:space="preserve"> PAGEREF _Toc341800597 \h </w:instrText>
            </w:r>
            <w:r>
              <w:rPr>
                <w:noProof/>
                <w:webHidden/>
              </w:rPr>
            </w:r>
          </w:ins>
          <w:r>
            <w:rPr>
              <w:noProof/>
              <w:webHidden/>
            </w:rPr>
            <w:fldChar w:fldCharType="separate"/>
          </w:r>
          <w:ins w:id="101" w:author="Shapira, Oz" w:date="2012-11-27T17:27:00Z">
            <w:r>
              <w:rPr>
                <w:noProof/>
                <w:webHidden/>
              </w:rPr>
              <w:t>12</w:t>
            </w:r>
            <w:r>
              <w:rPr>
                <w:noProof/>
                <w:webHidden/>
              </w:rPr>
              <w:fldChar w:fldCharType="end"/>
            </w:r>
            <w:r w:rsidRPr="006A621E">
              <w:rPr>
                <w:rStyle w:val="Hyperlink"/>
                <w:noProof/>
              </w:rPr>
              <w:fldChar w:fldCharType="end"/>
            </w:r>
          </w:ins>
        </w:p>
        <w:p w:rsidR="00FD2457" w:rsidRDefault="00FD2457">
          <w:pPr>
            <w:pStyle w:val="TOC3"/>
            <w:tabs>
              <w:tab w:val="left" w:pos="1320"/>
              <w:tab w:val="right" w:leader="dot" w:pos="8296"/>
            </w:tabs>
            <w:rPr>
              <w:ins w:id="102" w:author="Shapira, Oz" w:date="2012-11-27T17:27:00Z"/>
              <w:rFonts w:eastAsiaTheme="minorEastAsia"/>
              <w:noProof/>
            </w:rPr>
          </w:pPr>
          <w:ins w:id="103"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"_Toc341800598"</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4.1.6.</w:t>
            </w:r>
            <w:r>
              <w:rPr>
                <w:rFonts w:eastAsiaTheme="minorEastAsia"/>
                <w:noProof/>
              </w:rPr>
              <w:tab/>
            </w:r>
            <w:r w:rsidRPr="006A621E">
              <w:rPr>
                <w:rStyle w:val="Hyperlink"/>
                <w:noProof/>
              </w:rPr>
              <w:t>Graph creation</w:t>
            </w:r>
            <w:r>
              <w:rPr>
                <w:noProof/>
                <w:webHidden/>
              </w:rPr>
              <w:tab/>
            </w:r>
            <w:r>
              <w:rPr>
                <w:noProof/>
                <w:webHidden/>
              </w:rPr>
              <w:fldChar w:fldCharType="begin"/>
            </w:r>
            <w:r>
              <w:rPr>
                <w:noProof/>
                <w:webHidden/>
              </w:rPr>
              <w:instrText xml:space="preserve"> PAGEREF _Toc341800598 \h </w:instrText>
            </w:r>
            <w:r>
              <w:rPr>
                <w:noProof/>
                <w:webHidden/>
              </w:rPr>
            </w:r>
          </w:ins>
          <w:r>
            <w:rPr>
              <w:noProof/>
              <w:webHidden/>
            </w:rPr>
            <w:fldChar w:fldCharType="separate"/>
          </w:r>
          <w:ins w:id="104" w:author="Shapira, Oz" w:date="2012-11-27T17:27:00Z">
            <w:r>
              <w:rPr>
                <w:noProof/>
                <w:webHidden/>
              </w:rPr>
              <w:t>13</w:t>
            </w:r>
            <w:r>
              <w:rPr>
                <w:noProof/>
                <w:webHidden/>
              </w:rPr>
              <w:fldChar w:fldCharType="end"/>
            </w:r>
            <w:r w:rsidRPr="006A621E">
              <w:rPr>
                <w:rStyle w:val="Hyperlink"/>
                <w:noProof/>
              </w:rPr>
              <w:fldChar w:fldCharType="end"/>
            </w:r>
          </w:ins>
        </w:p>
        <w:p w:rsidR="00FD2457" w:rsidRDefault="00FD2457">
          <w:pPr>
            <w:pStyle w:val="TOC2"/>
            <w:tabs>
              <w:tab w:val="left" w:pos="880"/>
              <w:tab w:val="right" w:leader="dot" w:pos="8296"/>
            </w:tabs>
            <w:rPr>
              <w:ins w:id="105" w:author="Shapira, Oz" w:date="2012-11-27T17:27:00Z"/>
              <w:rFonts w:eastAsiaTheme="minorEastAsia"/>
              <w:noProof/>
            </w:rPr>
          </w:pPr>
          <w:ins w:id="106"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"_Toc341800600"</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4.2.</w:t>
            </w:r>
            <w:r>
              <w:rPr>
                <w:rFonts w:eastAsiaTheme="minorEastAsia"/>
                <w:noProof/>
              </w:rPr>
              <w:tab/>
            </w:r>
            <w:r w:rsidRPr="006A621E">
              <w:rPr>
                <w:rStyle w:val="Hyperlink"/>
                <w:noProof/>
              </w:rPr>
              <w:t>Tools</w:t>
            </w:r>
            <w:r>
              <w:rPr>
                <w:noProof/>
                <w:webHidden/>
              </w:rPr>
              <w:tab/>
            </w:r>
            <w:r>
              <w:rPr>
                <w:noProof/>
                <w:webHidden/>
              </w:rPr>
              <w:fldChar w:fldCharType="begin"/>
            </w:r>
            <w:r>
              <w:rPr>
                <w:noProof/>
                <w:webHidden/>
              </w:rPr>
              <w:instrText xml:space="preserve"> PAGEREF _Toc341800600 \h </w:instrText>
            </w:r>
            <w:r>
              <w:rPr>
                <w:noProof/>
                <w:webHidden/>
              </w:rPr>
            </w:r>
          </w:ins>
          <w:r>
            <w:rPr>
              <w:noProof/>
              <w:webHidden/>
            </w:rPr>
            <w:fldChar w:fldCharType="separate"/>
          </w:r>
          <w:ins w:id="107" w:author="Shapira, Oz" w:date="2012-11-27T17:27:00Z">
            <w:r>
              <w:rPr>
                <w:noProof/>
                <w:webHidden/>
              </w:rPr>
              <w:t>14</w:t>
            </w:r>
            <w:r>
              <w:rPr>
                <w:noProof/>
                <w:webHidden/>
              </w:rPr>
              <w:fldChar w:fldCharType="end"/>
            </w:r>
            <w:r w:rsidRPr="006A621E">
              <w:rPr>
                <w:rStyle w:val="Hyperlink"/>
                <w:noProof/>
              </w:rPr>
              <w:fldChar w:fldCharType="end"/>
            </w:r>
          </w:ins>
        </w:p>
        <w:p w:rsidR="00FD2457" w:rsidRDefault="00FD2457">
          <w:pPr>
            <w:pStyle w:val="TOC2"/>
            <w:tabs>
              <w:tab w:val="right" w:leader="dot" w:pos="8296"/>
            </w:tabs>
            <w:rPr>
              <w:ins w:id="108" w:author="Shapira, Oz" w:date="2012-11-27T17:27:00Z"/>
              <w:rFonts w:eastAsiaTheme="minorEastAsia"/>
              <w:noProof/>
            </w:rPr>
          </w:pPr>
          <w:ins w:id="109"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"_Toc341800601"</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4.2 Evaluation</w:t>
            </w:r>
            <w:r>
              <w:rPr>
                <w:noProof/>
                <w:webHidden/>
              </w:rPr>
              <w:tab/>
            </w:r>
            <w:r>
              <w:rPr>
                <w:noProof/>
                <w:webHidden/>
              </w:rPr>
              <w:fldChar w:fldCharType="begin"/>
            </w:r>
            <w:r>
              <w:rPr>
                <w:noProof/>
                <w:webHidden/>
              </w:rPr>
              <w:instrText xml:space="preserve"> PAGEREF _Toc341800601 \h </w:instrText>
            </w:r>
            <w:r>
              <w:rPr>
                <w:noProof/>
                <w:webHidden/>
              </w:rPr>
            </w:r>
          </w:ins>
          <w:r>
            <w:rPr>
              <w:noProof/>
              <w:webHidden/>
            </w:rPr>
            <w:fldChar w:fldCharType="separate"/>
          </w:r>
          <w:ins w:id="110" w:author="Shapira, Oz" w:date="2012-11-27T17:27:00Z">
            <w:r>
              <w:rPr>
                <w:noProof/>
                <w:webHidden/>
              </w:rPr>
              <w:t>14</w:t>
            </w:r>
            <w:r>
              <w:rPr>
                <w:noProof/>
                <w:webHidden/>
              </w:rPr>
              <w:fldChar w:fldCharType="end"/>
            </w:r>
            <w:r w:rsidRPr="006A621E">
              <w:rPr>
                <w:rStyle w:val="Hyperlink"/>
                <w:noProof/>
              </w:rPr>
              <w:fldChar w:fldCharType="end"/>
            </w:r>
          </w:ins>
        </w:p>
        <w:p w:rsidR="00FD2457" w:rsidRDefault="00FD2457">
          <w:pPr>
            <w:pStyle w:val="TOC1"/>
            <w:tabs>
              <w:tab w:val="left" w:pos="440"/>
              <w:tab w:val="right" w:leader="dot" w:pos="8296"/>
            </w:tabs>
            <w:rPr>
              <w:ins w:id="111" w:author="Shapira, Oz" w:date="2012-11-27T17:27:00Z"/>
              <w:rFonts w:eastAsiaTheme="minorEastAsia"/>
              <w:noProof/>
            </w:rPr>
          </w:pPr>
          <w:ins w:id="112"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"_Toc341800602"</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5.</w:t>
            </w:r>
            <w:r>
              <w:rPr>
                <w:rFonts w:eastAsiaTheme="minorEastAsia"/>
                <w:noProof/>
              </w:rPr>
              <w:tab/>
            </w:r>
            <w:r w:rsidRPr="006A621E">
              <w:rPr>
                <w:rStyle w:val="Hyperlink"/>
                <w:noProof/>
              </w:rPr>
              <w:t>Timetable</w:t>
            </w:r>
            <w:r>
              <w:rPr>
                <w:noProof/>
                <w:webHidden/>
              </w:rPr>
              <w:tab/>
            </w:r>
            <w:r>
              <w:rPr>
                <w:noProof/>
                <w:webHidden/>
              </w:rPr>
              <w:fldChar w:fldCharType="begin"/>
            </w:r>
            <w:r>
              <w:rPr>
                <w:noProof/>
                <w:webHidden/>
              </w:rPr>
              <w:instrText xml:space="preserve"> PAGEREF _Toc341800602 \h </w:instrText>
            </w:r>
            <w:r>
              <w:rPr>
                <w:noProof/>
                <w:webHidden/>
              </w:rPr>
            </w:r>
          </w:ins>
          <w:r>
            <w:rPr>
              <w:noProof/>
              <w:webHidden/>
            </w:rPr>
            <w:fldChar w:fldCharType="separate"/>
          </w:r>
          <w:ins w:id="113" w:author="Shapira, Oz" w:date="2012-11-27T17:27:00Z">
            <w:r>
              <w:rPr>
                <w:noProof/>
                <w:webHidden/>
              </w:rPr>
              <w:t>15</w:t>
            </w:r>
            <w:r>
              <w:rPr>
                <w:noProof/>
                <w:webHidden/>
              </w:rPr>
              <w:fldChar w:fldCharType="end"/>
            </w:r>
            <w:r w:rsidRPr="006A621E">
              <w:rPr>
                <w:rStyle w:val="Hyperlink"/>
                <w:noProof/>
              </w:rPr>
              <w:fldChar w:fldCharType="end"/>
            </w:r>
          </w:ins>
        </w:p>
        <w:p w:rsidR="00FD2457" w:rsidRDefault="00FD2457">
          <w:pPr>
            <w:pStyle w:val="TOC1"/>
            <w:tabs>
              <w:tab w:val="left" w:pos="440"/>
              <w:tab w:val="right" w:leader="dot" w:pos="8296"/>
            </w:tabs>
            <w:rPr>
              <w:ins w:id="114" w:author="Shapira, Oz" w:date="2012-11-27T17:27:00Z"/>
              <w:rFonts w:eastAsiaTheme="minorEastAsia"/>
              <w:noProof/>
            </w:rPr>
          </w:pPr>
          <w:ins w:id="115"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"_Toc341800603"</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6</w:t>
            </w:r>
            <w:r>
              <w:rPr>
                <w:rFonts w:eastAsiaTheme="minorEastAsia"/>
                <w:noProof/>
              </w:rPr>
              <w:tab/>
            </w:r>
            <w:r w:rsidRPr="006A621E">
              <w:rPr>
                <w:rStyle w:val="Hyperlink"/>
                <w:noProof/>
              </w:rPr>
              <w:t>Research Contributions</w:t>
            </w:r>
            <w:r>
              <w:rPr>
                <w:noProof/>
                <w:webHidden/>
              </w:rPr>
              <w:tab/>
            </w:r>
            <w:r>
              <w:rPr>
                <w:noProof/>
                <w:webHidden/>
              </w:rPr>
              <w:fldChar w:fldCharType="begin"/>
            </w:r>
            <w:r>
              <w:rPr>
                <w:noProof/>
                <w:webHidden/>
              </w:rPr>
              <w:instrText xml:space="preserve"> PAGEREF _Toc341800603 \h </w:instrText>
            </w:r>
            <w:r>
              <w:rPr>
                <w:noProof/>
                <w:webHidden/>
              </w:rPr>
            </w:r>
          </w:ins>
          <w:r>
            <w:rPr>
              <w:noProof/>
              <w:webHidden/>
            </w:rPr>
            <w:fldChar w:fldCharType="separate"/>
          </w:r>
          <w:ins w:id="116" w:author="Shapira, Oz" w:date="2012-11-27T17:27:00Z">
            <w:r>
              <w:rPr>
                <w:noProof/>
                <w:webHidden/>
              </w:rPr>
              <w:t>16</w:t>
            </w:r>
            <w:r>
              <w:rPr>
                <w:noProof/>
                <w:webHidden/>
              </w:rPr>
              <w:fldChar w:fldCharType="end"/>
            </w:r>
            <w:r w:rsidRPr="006A621E">
              <w:rPr>
                <w:rStyle w:val="Hyperlink"/>
                <w:noProof/>
              </w:rPr>
              <w:fldChar w:fldCharType="end"/>
            </w:r>
          </w:ins>
        </w:p>
        <w:p w:rsidR="00FD2457" w:rsidRDefault="00FD2457">
          <w:pPr>
            <w:pStyle w:val="TOC1"/>
            <w:tabs>
              <w:tab w:val="left" w:pos="440"/>
              <w:tab w:val="right" w:leader="dot" w:pos="8296"/>
            </w:tabs>
            <w:rPr>
              <w:ins w:id="117" w:author="Shapira, Oz" w:date="2012-11-27T17:27:00Z"/>
              <w:rFonts w:eastAsiaTheme="minorEastAsia"/>
              <w:noProof/>
            </w:rPr>
          </w:pPr>
          <w:ins w:id="118" w:author="Shapira, Oz" w:date="2012-11-27T17:27:00Z">
            <w:r w:rsidRPr="006A621E">
              <w:rPr>
                <w:rStyle w:val="Hyperlink"/>
                <w:noProof/>
              </w:rPr>
              <w:fldChar w:fldCharType="begin"/>
            </w:r>
            <w:r w:rsidRPr="006A621E">
              <w:rPr>
                <w:rStyle w:val="Hyperlink"/>
                <w:noProof/>
              </w:rPr>
              <w:instrText xml:space="preserve"> </w:instrText>
            </w:r>
            <w:r>
              <w:rPr>
                <w:noProof/>
              </w:rPr>
              <w:instrText>HYPERLINK \l "_Toc341800604"</w:instrText>
            </w:r>
            <w:r w:rsidRPr="006A621E">
              <w:rPr>
                <w:rStyle w:val="Hyperlink"/>
                <w:noProof/>
              </w:rPr>
              <w:instrText xml:space="preserve"> </w:instrText>
            </w:r>
            <w:r w:rsidRPr="006A621E">
              <w:rPr>
                <w:rStyle w:val="Hyperlink"/>
                <w:noProof/>
              </w:rPr>
            </w:r>
            <w:r w:rsidRPr="006A621E">
              <w:rPr>
                <w:rStyle w:val="Hyperlink"/>
                <w:noProof/>
              </w:rPr>
              <w:fldChar w:fldCharType="separate"/>
            </w:r>
            <w:r w:rsidRPr="006A621E">
              <w:rPr>
                <w:rStyle w:val="Hyperlink"/>
                <w:noProof/>
              </w:rPr>
              <w:t>7</w:t>
            </w:r>
            <w:r>
              <w:rPr>
                <w:rFonts w:eastAsiaTheme="minorEastAsia"/>
                <w:noProof/>
              </w:rPr>
              <w:tab/>
            </w:r>
            <w:r w:rsidRPr="006A621E">
              <w:rPr>
                <w:rStyle w:val="Hyperlink"/>
                <w:noProof/>
              </w:rPr>
              <w:t>References</w:t>
            </w:r>
            <w:r>
              <w:rPr>
                <w:noProof/>
                <w:webHidden/>
              </w:rPr>
              <w:tab/>
            </w:r>
            <w:r>
              <w:rPr>
                <w:noProof/>
                <w:webHidden/>
              </w:rPr>
              <w:fldChar w:fldCharType="begin"/>
            </w:r>
            <w:r>
              <w:rPr>
                <w:noProof/>
                <w:webHidden/>
              </w:rPr>
              <w:instrText xml:space="preserve"> PAGEREF _Toc341800604 \h </w:instrText>
            </w:r>
            <w:r>
              <w:rPr>
                <w:noProof/>
                <w:webHidden/>
              </w:rPr>
            </w:r>
          </w:ins>
          <w:r>
            <w:rPr>
              <w:noProof/>
              <w:webHidden/>
            </w:rPr>
            <w:fldChar w:fldCharType="separate"/>
          </w:r>
          <w:ins w:id="119" w:author="Shapira, Oz" w:date="2012-11-27T17:27:00Z">
            <w:r>
              <w:rPr>
                <w:noProof/>
                <w:webHidden/>
              </w:rPr>
              <w:t>16</w:t>
            </w:r>
            <w:r>
              <w:rPr>
                <w:noProof/>
                <w:webHidden/>
              </w:rPr>
              <w:fldChar w:fldCharType="end"/>
            </w:r>
            <w:r w:rsidRPr="006A621E">
              <w:rPr>
                <w:rStyle w:val="Hyperlink"/>
                <w:noProof/>
              </w:rPr>
              <w:fldChar w:fldCharType="end"/>
            </w:r>
          </w:ins>
        </w:p>
        <w:p w:rsidR="000605BF" w:rsidDel="001F743D" w:rsidRDefault="000605BF">
          <w:pPr>
            <w:pStyle w:val="TOC1"/>
            <w:tabs>
              <w:tab w:val="left" w:pos="440"/>
              <w:tab w:val="right" w:leader="dot" w:pos="8296"/>
            </w:tabs>
            <w:rPr>
              <w:del w:id="120" w:author="Shapira, Oz" w:date="2012-11-26T13:17:00Z"/>
              <w:rFonts w:eastAsiaTheme="minorEastAsia"/>
              <w:noProof/>
            </w:rPr>
          </w:pPr>
          <w:del w:id="121" w:author="Shapira, Oz" w:date="2012-11-26T13:17:00Z">
            <w:r w:rsidRPr="001F743D" w:rsidDel="001F743D">
              <w:rPr>
                <w:rStyle w:val="Hyperlink"/>
                <w:noProof/>
                <w:rPrChange w:id="122" w:author="Shapira, Oz" w:date="2012-11-26T13:17:00Z">
                  <w:rPr>
                    <w:rStyle w:val="Hyperlink"/>
                    <w:noProof/>
                  </w:rPr>
                </w:rPrChange>
              </w:rPr>
              <w:delText>1.</w:delText>
            </w:r>
            <w:r w:rsidDel="001F743D">
              <w:rPr>
                <w:rFonts w:eastAsiaTheme="minorEastAsia"/>
                <w:noProof/>
              </w:rPr>
              <w:tab/>
            </w:r>
            <w:r w:rsidRPr="001F743D" w:rsidDel="001F743D">
              <w:rPr>
                <w:rStyle w:val="Hyperlink"/>
                <w:noProof/>
                <w:rPrChange w:id="123" w:author="Shapira, Oz" w:date="2012-11-26T13:17:00Z">
                  <w:rPr>
                    <w:rStyle w:val="Hyperlink"/>
                    <w:noProof/>
                  </w:rPr>
                </w:rPrChange>
              </w:rPr>
              <w:delText xml:space="preserve">Introduction </w:delText>
            </w:r>
            <w:r w:rsidDel="001F743D">
              <w:rPr>
                <w:noProof/>
                <w:webHidden/>
              </w:rPr>
              <w:tab/>
              <w:delText>4</w:delText>
            </w:r>
          </w:del>
        </w:p>
        <w:p w:rsidR="000605BF" w:rsidDel="001F743D" w:rsidRDefault="000605BF">
          <w:pPr>
            <w:pStyle w:val="TOC1"/>
            <w:tabs>
              <w:tab w:val="left" w:pos="440"/>
              <w:tab w:val="right" w:leader="dot" w:pos="8296"/>
            </w:tabs>
            <w:rPr>
              <w:del w:id="124" w:author="Shapira, Oz" w:date="2012-11-26T13:17:00Z"/>
              <w:rFonts w:eastAsiaTheme="minorEastAsia"/>
              <w:noProof/>
            </w:rPr>
          </w:pPr>
          <w:del w:id="125" w:author="Shapira, Oz" w:date="2012-11-26T13:17:00Z">
            <w:r w:rsidRPr="001F743D" w:rsidDel="001F743D">
              <w:rPr>
                <w:rStyle w:val="Hyperlink"/>
                <w:noProof/>
                <w:rPrChange w:id="126" w:author="Shapira, Oz" w:date="2012-11-26T13:17:00Z">
                  <w:rPr>
                    <w:rStyle w:val="Hyperlink"/>
                    <w:noProof/>
                  </w:rPr>
                </w:rPrChange>
              </w:rPr>
              <w:delText>2.</w:delText>
            </w:r>
            <w:r w:rsidDel="001F743D">
              <w:rPr>
                <w:rFonts w:eastAsiaTheme="minorEastAsia"/>
                <w:noProof/>
              </w:rPr>
              <w:tab/>
            </w:r>
            <w:r w:rsidRPr="001F743D" w:rsidDel="001F743D">
              <w:rPr>
                <w:rStyle w:val="Hyperlink"/>
                <w:noProof/>
                <w:rPrChange w:id="127" w:author="Shapira, Oz" w:date="2012-11-26T13:17:00Z">
                  <w:rPr>
                    <w:rStyle w:val="Hyperlink"/>
                    <w:noProof/>
                  </w:rPr>
                </w:rPrChange>
              </w:rPr>
              <w:delText>Background and Related works</w:delText>
            </w:r>
            <w:r w:rsidDel="001F743D">
              <w:rPr>
                <w:noProof/>
                <w:webHidden/>
              </w:rPr>
              <w:tab/>
              <w:delText>6</w:delText>
            </w:r>
          </w:del>
        </w:p>
        <w:p w:rsidR="000605BF" w:rsidDel="001F743D" w:rsidRDefault="000605BF">
          <w:pPr>
            <w:pStyle w:val="TOC2"/>
            <w:tabs>
              <w:tab w:val="left" w:pos="880"/>
              <w:tab w:val="right" w:leader="dot" w:pos="8296"/>
            </w:tabs>
            <w:rPr>
              <w:del w:id="128" w:author="Shapira, Oz" w:date="2012-11-26T13:17:00Z"/>
              <w:rFonts w:eastAsiaTheme="minorEastAsia"/>
              <w:noProof/>
            </w:rPr>
          </w:pPr>
          <w:del w:id="129" w:author="Shapira, Oz" w:date="2012-11-26T13:17:00Z">
            <w:r w:rsidRPr="001F743D" w:rsidDel="001F743D">
              <w:rPr>
                <w:rStyle w:val="Hyperlink"/>
                <w:noProof/>
                <w:rPrChange w:id="130" w:author="Shapira, Oz" w:date="2012-11-26T13:17:00Z">
                  <w:rPr>
                    <w:rStyle w:val="Hyperlink"/>
                    <w:noProof/>
                  </w:rPr>
                </w:rPrChange>
              </w:rPr>
              <w:delText>2.1.</w:delText>
            </w:r>
            <w:r w:rsidDel="001F743D">
              <w:rPr>
                <w:rFonts w:eastAsiaTheme="minorEastAsia"/>
                <w:noProof/>
              </w:rPr>
              <w:tab/>
            </w:r>
            <w:r w:rsidRPr="001F743D" w:rsidDel="001F743D">
              <w:rPr>
                <w:rStyle w:val="Hyperlink"/>
                <w:noProof/>
                <w:rPrChange w:id="131" w:author="Shapira, Oz" w:date="2012-11-26T13:17:00Z">
                  <w:rPr>
                    <w:rStyle w:val="Hyperlink"/>
                    <w:noProof/>
                  </w:rPr>
                </w:rPrChange>
              </w:rPr>
              <w:delText>Background</w:delText>
            </w:r>
            <w:r w:rsidDel="001F743D">
              <w:rPr>
                <w:noProof/>
                <w:webHidden/>
              </w:rPr>
              <w:tab/>
              <w:delText>6</w:delText>
            </w:r>
          </w:del>
        </w:p>
        <w:p w:rsidR="000605BF" w:rsidDel="001F743D" w:rsidRDefault="000605BF">
          <w:pPr>
            <w:pStyle w:val="TOC3"/>
            <w:tabs>
              <w:tab w:val="left" w:pos="1320"/>
              <w:tab w:val="right" w:leader="dot" w:pos="8296"/>
            </w:tabs>
            <w:rPr>
              <w:del w:id="132" w:author="Shapira, Oz" w:date="2012-11-26T13:17:00Z"/>
              <w:rFonts w:eastAsiaTheme="minorEastAsia"/>
              <w:noProof/>
            </w:rPr>
          </w:pPr>
          <w:del w:id="133" w:author="Shapira, Oz" w:date="2012-11-26T13:17:00Z">
            <w:r w:rsidRPr="001F743D" w:rsidDel="001F743D">
              <w:rPr>
                <w:rStyle w:val="Hyperlink"/>
                <w:noProof/>
                <w:rPrChange w:id="134" w:author="Shapira, Oz" w:date="2012-11-26T13:17:00Z">
                  <w:rPr>
                    <w:rStyle w:val="Hyperlink"/>
                    <w:noProof/>
                  </w:rPr>
                </w:rPrChange>
              </w:rPr>
              <w:delText>2.1.1.</w:delText>
            </w:r>
            <w:r w:rsidDel="001F743D">
              <w:rPr>
                <w:rFonts w:eastAsiaTheme="minorEastAsia"/>
                <w:noProof/>
              </w:rPr>
              <w:tab/>
            </w:r>
            <w:r w:rsidRPr="001F743D" w:rsidDel="001F743D">
              <w:rPr>
                <w:rStyle w:val="Hyperlink"/>
                <w:noProof/>
                <w:rPrChange w:id="135" w:author="Shapira, Oz" w:date="2012-11-26T13:17:00Z">
                  <w:rPr>
                    <w:rStyle w:val="Hyperlink"/>
                    <w:noProof/>
                  </w:rPr>
                </w:rPrChange>
              </w:rPr>
              <w:delText>Recommender systems</w:delText>
            </w:r>
            <w:r w:rsidDel="001F743D">
              <w:rPr>
                <w:noProof/>
                <w:webHidden/>
              </w:rPr>
              <w:tab/>
              <w:delText>6</w:delText>
            </w:r>
          </w:del>
        </w:p>
        <w:p w:rsidR="000605BF" w:rsidDel="001F743D" w:rsidRDefault="000605BF">
          <w:pPr>
            <w:pStyle w:val="TOC3"/>
            <w:tabs>
              <w:tab w:val="left" w:pos="1320"/>
              <w:tab w:val="right" w:leader="dot" w:pos="8296"/>
            </w:tabs>
            <w:rPr>
              <w:del w:id="136" w:author="Shapira, Oz" w:date="2012-11-26T13:17:00Z"/>
              <w:rFonts w:eastAsiaTheme="minorEastAsia"/>
              <w:noProof/>
            </w:rPr>
          </w:pPr>
          <w:del w:id="137" w:author="Shapira, Oz" w:date="2012-11-26T13:17:00Z">
            <w:r w:rsidRPr="001F743D" w:rsidDel="001F743D">
              <w:rPr>
                <w:rStyle w:val="Hyperlink"/>
                <w:noProof/>
                <w:rPrChange w:id="138" w:author="Shapira, Oz" w:date="2012-11-26T13:17:00Z">
                  <w:rPr>
                    <w:rStyle w:val="Hyperlink"/>
                    <w:noProof/>
                  </w:rPr>
                </w:rPrChange>
              </w:rPr>
              <w:delText>2.1.2.</w:delText>
            </w:r>
            <w:r w:rsidDel="001F743D">
              <w:rPr>
                <w:rFonts w:eastAsiaTheme="minorEastAsia"/>
                <w:noProof/>
              </w:rPr>
              <w:tab/>
            </w:r>
            <w:r w:rsidRPr="001F743D" w:rsidDel="001F743D">
              <w:rPr>
                <w:rStyle w:val="Hyperlink"/>
                <w:noProof/>
                <w:rPrChange w:id="139" w:author="Shapira, Oz" w:date="2012-11-26T13:17:00Z">
                  <w:rPr>
                    <w:rStyle w:val="Hyperlink"/>
                    <w:noProof/>
                  </w:rPr>
                </w:rPrChange>
              </w:rPr>
              <w:delText>Graphs as data structures</w:delText>
            </w:r>
            <w:r w:rsidDel="001F743D">
              <w:rPr>
                <w:noProof/>
                <w:webHidden/>
              </w:rPr>
              <w:tab/>
              <w:delText>6</w:delText>
            </w:r>
          </w:del>
        </w:p>
        <w:p w:rsidR="000605BF" w:rsidDel="001F743D" w:rsidRDefault="000605BF">
          <w:pPr>
            <w:pStyle w:val="TOC3"/>
            <w:tabs>
              <w:tab w:val="left" w:pos="1320"/>
              <w:tab w:val="right" w:leader="dot" w:pos="8296"/>
            </w:tabs>
            <w:rPr>
              <w:del w:id="140" w:author="Shapira, Oz" w:date="2012-11-26T13:17:00Z"/>
              <w:rFonts w:eastAsiaTheme="minorEastAsia"/>
              <w:noProof/>
            </w:rPr>
          </w:pPr>
          <w:del w:id="141" w:author="Shapira, Oz" w:date="2012-11-26T13:17:00Z">
            <w:r w:rsidRPr="001F743D" w:rsidDel="001F743D">
              <w:rPr>
                <w:rStyle w:val="Hyperlink"/>
                <w:noProof/>
                <w:rPrChange w:id="142" w:author="Shapira, Oz" w:date="2012-11-26T13:17:00Z">
                  <w:rPr>
                    <w:rStyle w:val="Hyperlink"/>
                    <w:noProof/>
                  </w:rPr>
                </w:rPrChange>
              </w:rPr>
              <w:delText>2.1.3.</w:delText>
            </w:r>
            <w:r w:rsidDel="001F743D">
              <w:rPr>
                <w:rFonts w:eastAsiaTheme="minorEastAsia"/>
                <w:noProof/>
              </w:rPr>
              <w:tab/>
            </w:r>
            <w:r w:rsidRPr="001F743D" w:rsidDel="001F743D">
              <w:rPr>
                <w:rStyle w:val="Hyperlink"/>
                <w:noProof/>
                <w:rPrChange w:id="143" w:author="Shapira, Oz" w:date="2012-11-26T13:17:00Z">
                  <w:rPr>
                    <w:rStyle w:val="Hyperlink"/>
                    <w:noProof/>
                  </w:rPr>
                </w:rPrChange>
              </w:rPr>
              <w:delText>Social networks</w:delText>
            </w:r>
            <w:r w:rsidDel="001F743D">
              <w:rPr>
                <w:noProof/>
                <w:webHidden/>
              </w:rPr>
              <w:tab/>
              <w:delText>7</w:delText>
            </w:r>
          </w:del>
        </w:p>
        <w:p w:rsidR="000605BF" w:rsidDel="001F743D" w:rsidRDefault="000605BF">
          <w:pPr>
            <w:pStyle w:val="TOC2"/>
            <w:tabs>
              <w:tab w:val="left" w:pos="880"/>
              <w:tab w:val="right" w:leader="dot" w:pos="8296"/>
            </w:tabs>
            <w:rPr>
              <w:del w:id="144" w:author="Shapira, Oz" w:date="2012-11-26T13:17:00Z"/>
              <w:rFonts w:eastAsiaTheme="minorEastAsia"/>
              <w:noProof/>
            </w:rPr>
          </w:pPr>
          <w:del w:id="145" w:author="Shapira, Oz" w:date="2012-11-26T13:17:00Z">
            <w:r w:rsidRPr="001F743D" w:rsidDel="001F743D">
              <w:rPr>
                <w:rStyle w:val="Hyperlink"/>
                <w:noProof/>
                <w:rPrChange w:id="146" w:author="Shapira, Oz" w:date="2012-11-26T13:17:00Z">
                  <w:rPr>
                    <w:rStyle w:val="Hyperlink"/>
                    <w:noProof/>
                  </w:rPr>
                </w:rPrChange>
              </w:rPr>
              <w:delText>2.2.</w:delText>
            </w:r>
            <w:r w:rsidDel="001F743D">
              <w:rPr>
                <w:rFonts w:eastAsiaTheme="minorEastAsia"/>
                <w:noProof/>
              </w:rPr>
              <w:tab/>
            </w:r>
            <w:r w:rsidRPr="001F743D" w:rsidDel="001F743D">
              <w:rPr>
                <w:rStyle w:val="Hyperlink"/>
                <w:noProof/>
                <w:rPrChange w:id="147" w:author="Shapira, Oz" w:date="2012-11-26T13:17:00Z">
                  <w:rPr>
                    <w:rStyle w:val="Hyperlink"/>
                    <w:noProof/>
                  </w:rPr>
                </w:rPrChange>
              </w:rPr>
              <w:delText>Related work</w:delText>
            </w:r>
            <w:r w:rsidDel="001F743D">
              <w:rPr>
                <w:noProof/>
                <w:webHidden/>
              </w:rPr>
              <w:tab/>
              <w:delText>8</w:delText>
            </w:r>
          </w:del>
        </w:p>
        <w:p w:rsidR="000605BF" w:rsidDel="001F743D" w:rsidRDefault="000605BF">
          <w:pPr>
            <w:pStyle w:val="TOC2"/>
            <w:tabs>
              <w:tab w:val="left" w:pos="1100"/>
              <w:tab w:val="right" w:leader="dot" w:pos="8296"/>
            </w:tabs>
            <w:rPr>
              <w:del w:id="148" w:author="Shapira, Oz" w:date="2012-11-26T13:17:00Z"/>
              <w:rFonts w:eastAsiaTheme="minorEastAsia"/>
              <w:noProof/>
            </w:rPr>
          </w:pPr>
          <w:del w:id="149" w:author="Shapira, Oz" w:date="2012-11-26T13:17:00Z">
            <w:r w:rsidRPr="001F743D" w:rsidDel="001F743D">
              <w:rPr>
                <w:rStyle w:val="Hyperlink"/>
                <w:noProof/>
                <w:rPrChange w:id="150" w:author="Shapira, Oz" w:date="2012-11-26T13:17:00Z">
                  <w:rPr>
                    <w:rStyle w:val="Hyperlink"/>
                    <w:noProof/>
                  </w:rPr>
                </w:rPrChange>
              </w:rPr>
              <w:delText>2.2.1.</w:delText>
            </w:r>
            <w:r w:rsidDel="001F743D">
              <w:rPr>
                <w:rFonts w:eastAsiaTheme="minorEastAsia"/>
                <w:noProof/>
              </w:rPr>
              <w:tab/>
            </w:r>
            <w:r w:rsidRPr="001F743D" w:rsidDel="001F743D">
              <w:rPr>
                <w:rStyle w:val="Hyperlink"/>
                <w:noProof/>
                <w:rPrChange w:id="151" w:author="Shapira, Oz" w:date="2012-11-26T13:17:00Z">
                  <w:rPr>
                    <w:rStyle w:val="Hyperlink"/>
                    <w:noProof/>
                  </w:rPr>
                </w:rPrChange>
              </w:rPr>
              <w:delText>Generic Semantic-based Framework</w:delText>
            </w:r>
            <w:r w:rsidDel="001F743D">
              <w:rPr>
                <w:noProof/>
                <w:webHidden/>
              </w:rPr>
              <w:tab/>
              <w:delText>8</w:delText>
            </w:r>
          </w:del>
        </w:p>
        <w:p w:rsidR="000605BF" w:rsidDel="001F743D" w:rsidRDefault="000605BF">
          <w:pPr>
            <w:pStyle w:val="TOC2"/>
            <w:tabs>
              <w:tab w:val="left" w:pos="1100"/>
              <w:tab w:val="right" w:leader="dot" w:pos="8296"/>
            </w:tabs>
            <w:rPr>
              <w:del w:id="152" w:author="Shapira, Oz" w:date="2012-11-26T13:17:00Z"/>
              <w:rFonts w:eastAsiaTheme="minorEastAsia"/>
              <w:noProof/>
            </w:rPr>
          </w:pPr>
          <w:del w:id="153" w:author="Shapira, Oz" w:date="2012-11-26T13:17:00Z">
            <w:r w:rsidRPr="001F743D" w:rsidDel="001F743D">
              <w:rPr>
                <w:rStyle w:val="Hyperlink"/>
                <w:noProof/>
                <w:rPrChange w:id="154" w:author="Shapira, Oz" w:date="2012-11-26T13:17:00Z">
                  <w:rPr>
                    <w:rStyle w:val="Hyperlink"/>
                    <w:noProof/>
                  </w:rPr>
                </w:rPrChange>
              </w:rPr>
              <w:delText>2.2.2.</w:delText>
            </w:r>
            <w:r w:rsidDel="001F743D">
              <w:rPr>
                <w:rFonts w:eastAsiaTheme="minorEastAsia"/>
                <w:noProof/>
              </w:rPr>
              <w:tab/>
            </w:r>
            <w:r w:rsidRPr="001F743D" w:rsidDel="001F743D">
              <w:rPr>
                <w:rStyle w:val="Hyperlink"/>
                <w:noProof/>
                <w:rPrChange w:id="155" w:author="Shapira, Oz" w:date="2012-11-26T13:17:00Z">
                  <w:rPr>
                    <w:rStyle w:val="Hyperlink"/>
                    <w:noProof/>
                  </w:rPr>
                </w:rPrChange>
              </w:rPr>
              <w:delText>Link Data cloud</w:delText>
            </w:r>
            <w:r w:rsidDel="001F743D">
              <w:rPr>
                <w:noProof/>
                <w:webHidden/>
              </w:rPr>
              <w:tab/>
              <w:delText>8</w:delText>
            </w:r>
          </w:del>
        </w:p>
        <w:p w:rsidR="000605BF" w:rsidDel="001F743D" w:rsidRDefault="000605BF">
          <w:pPr>
            <w:pStyle w:val="TOC2"/>
            <w:tabs>
              <w:tab w:val="left" w:pos="1100"/>
              <w:tab w:val="right" w:leader="dot" w:pos="8296"/>
            </w:tabs>
            <w:rPr>
              <w:del w:id="156" w:author="Shapira, Oz" w:date="2012-11-26T13:17:00Z"/>
              <w:rFonts w:eastAsiaTheme="minorEastAsia"/>
              <w:noProof/>
            </w:rPr>
          </w:pPr>
          <w:del w:id="157" w:author="Shapira, Oz" w:date="2012-11-26T13:17:00Z">
            <w:r w:rsidRPr="001F743D" w:rsidDel="001F743D">
              <w:rPr>
                <w:rStyle w:val="Hyperlink"/>
                <w:noProof/>
                <w:rPrChange w:id="158" w:author="Shapira, Oz" w:date="2012-11-26T13:17:00Z">
                  <w:rPr>
                    <w:rStyle w:val="Hyperlink"/>
                    <w:noProof/>
                  </w:rPr>
                </w:rPrChange>
              </w:rPr>
              <w:delText>2.2.3.</w:delText>
            </w:r>
            <w:r w:rsidDel="001F743D">
              <w:rPr>
                <w:rFonts w:eastAsiaTheme="minorEastAsia"/>
                <w:noProof/>
              </w:rPr>
              <w:tab/>
            </w:r>
            <w:r w:rsidRPr="001F743D" w:rsidDel="001F743D">
              <w:rPr>
                <w:rStyle w:val="Hyperlink"/>
                <w:noProof/>
                <w:rPrChange w:id="159" w:author="Shapira, Oz" w:date="2012-11-26T13:17:00Z">
                  <w:rPr>
                    <w:rStyle w:val="Hyperlink"/>
                    <w:noProof/>
                  </w:rPr>
                </w:rPrChange>
              </w:rPr>
              <w:delText>Collecting data by SNS</w:delText>
            </w:r>
            <w:r w:rsidDel="001F743D">
              <w:rPr>
                <w:noProof/>
                <w:webHidden/>
              </w:rPr>
              <w:tab/>
              <w:delText>8</w:delText>
            </w:r>
          </w:del>
        </w:p>
        <w:p w:rsidR="000605BF" w:rsidDel="001F743D" w:rsidRDefault="000605BF">
          <w:pPr>
            <w:pStyle w:val="TOC2"/>
            <w:tabs>
              <w:tab w:val="left" w:pos="880"/>
              <w:tab w:val="right" w:leader="dot" w:pos="8296"/>
            </w:tabs>
            <w:rPr>
              <w:del w:id="160" w:author="Shapira, Oz" w:date="2012-11-26T13:17:00Z"/>
              <w:rFonts w:eastAsiaTheme="minorEastAsia"/>
              <w:noProof/>
            </w:rPr>
          </w:pPr>
          <w:del w:id="161" w:author="Shapira, Oz" w:date="2012-11-26T13:17:00Z">
            <w:r w:rsidRPr="001F743D" w:rsidDel="001F743D">
              <w:rPr>
                <w:rStyle w:val="Hyperlink"/>
                <w:noProof/>
                <w:rPrChange w:id="162" w:author="Shapira, Oz" w:date="2012-11-26T13:17:00Z">
                  <w:rPr>
                    <w:rStyle w:val="Hyperlink"/>
                    <w:noProof/>
                  </w:rPr>
                </w:rPrChange>
              </w:rPr>
              <w:delText>2.3.</w:delText>
            </w:r>
            <w:r w:rsidDel="001F743D">
              <w:rPr>
                <w:rFonts w:eastAsiaTheme="minorEastAsia"/>
                <w:noProof/>
              </w:rPr>
              <w:tab/>
            </w:r>
            <w:r w:rsidRPr="001F743D" w:rsidDel="001F743D">
              <w:rPr>
                <w:rStyle w:val="Hyperlink"/>
                <w:noProof/>
                <w:rPrChange w:id="163" w:author="Shapira, Oz" w:date="2012-11-26T13:17:00Z">
                  <w:rPr>
                    <w:rStyle w:val="Hyperlink"/>
                    <w:noProof/>
                  </w:rPr>
                </w:rPrChange>
              </w:rPr>
              <w:delText>Seeking for normally distribution source</w:delText>
            </w:r>
            <w:r w:rsidDel="001F743D">
              <w:rPr>
                <w:noProof/>
                <w:webHidden/>
              </w:rPr>
              <w:tab/>
              <w:delText>9</w:delText>
            </w:r>
          </w:del>
        </w:p>
        <w:p w:rsidR="000605BF" w:rsidDel="001F743D" w:rsidRDefault="000605BF">
          <w:pPr>
            <w:pStyle w:val="TOC3"/>
            <w:tabs>
              <w:tab w:val="left" w:pos="1320"/>
              <w:tab w:val="right" w:leader="dot" w:pos="8296"/>
            </w:tabs>
            <w:rPr>
              <w:del w:id="164" w:author="Shapira, Oz" w:date="2012-11-26T13:17:00Z"/>
              <w:rFonts w:eastAsiaTheme="minorEastAsia"/>
              <w:noProof/>
            </w:rPr>
          </w:pPr>
          <w:del w:id="165" w:author="Shapira, Oz" w:date="2012-11-26T13:17:00Z">
            <w:r w:rsidRPr="001F743D" w:rsidDel="001F743D">
              <w:rPr>
                <w:rStyle w:val="Hyperlink"/>
                <w:noProof/>
                <w:rPrChange w:id="166" w:author="Shapira, Oz" w:date="2012-11-26T13:17:00Z">
                  <w:rPr>
                    <w:rStyle w:val="Hyperlink"/>
                    <w:noProof/>
                  </w:rPr>
                </w:rPrChange>
              </w:rPr>
              <w:delText>2.3.1.</w:delText>
            </w:r>
            <w:r w:rsidDel="001F743D">
              <w:rPr>
                <w:rFonts w:eastAsiaTheme="minorEastAsia"/>
                <w:noProof/>
              </w:rPr>
              <w:tab/>
            </w:r>
            <w:r w:rsidRPr="001F743D" w:rsidDel="001F743D">
              <w:rPr>
                <w:rStyle w:val="Hyperlink"/>
                <w:noProof/>
                <w:rPrChange w:id="167" w:author="Shapira, Oz" w:date="2012-11-26T13:17:00Z">
                  <w:rPr>
                    <w:rStyle w:val="Hyperlink"/>
                    <w:noProof/>
                  </w:rPr>
                </w:rPrChange>
              </w:rPr>
              <w:delText xml:space="preserve">Social Network as a source </w:delText>
            </w:r>
            <w:r w:rsidDel="001F743D">
              <w:rPr>
                <w:noProof/>
                <w:webHidden/>
              </w:rPr>
              <w:tab/>
              <w:delText>9</w:delText>
            </w:r>
          </w:del>
        </w:p>
        <w:p w:rsidR="000605BF" w:rsidDel="001F743D" w:rsidRDefault="000605BF">
          <w:pPr>
            <w:pStyle w:val="TOC2"/>
            <w:tabs>
              <w:tab w:val="left" w:pos="880"/>
              <w:tab w:val="right" w:leader="dot" w:pos="8296"/>
            </w:tabs>
            <w:rPr>
              <w:del w:id="168" w:author="Shapira, Oz" w:date="2012-11-26T13:17:00Z"/>
              <w:rFonts w:eastAsiaTheme="minorEastAsia"/>
              <w:noProof/>
            </w:rPr>
          </w:pPr>
          <w:del w:id="169" w:author="Shapira, Oz" w:date="2012-11-26T13:17:00Z">
            <w:r w:rsidRPr="001F743D" w:rsidDel="001F743D">
              <w:rPr>
                <w:rStyle w:val="Hyperlink"/>
                <w:noProof/>
                <w:rPrChange w:id="170" w:author="Shapira, Oz" w:date="2012-11-26T13:17:00Z">
                  <w:rPr>
                    <w:rStyle w:val="Hyperlink"/>
                    <w:noProof/>
                  </w:rPr>
                </w:rPrChange>
              </w:rPr>
              <w:delText>2.4.</w:delText>
            </w:r>
            <w:r w:rsidDel="001F743D">
              <w:rPr>
                <w:rFonts w:eastAsiaTheme="minorEastAsia"/>
                <w:noProof/>
              </w:rPr>
              <w:tab/>
            </w:r>
            <w:r w:rsidRPr="001F743D" w:rsidDel="001F743D">
              <w:rPr>
                <w:rStyle w:val="Hyperlink"/>
                <w:noProof/>
                <w:rPrChange w:id="171" w:author="Shapira, Oz" w:date="2012-11-26T13:17:00Z">
                  <w:rPr>
                    <w:rStyle w:val="Hyperlink"/>
                    <w:noProof/>
                  </w:rPr>
                </w:rPrChange>
              </w:rPr>
              <w:delText>Connection Analysis</w:delText>
            </w:r>
            <w:r w:rsidDel="001F743D">
              <w:rPr>
                <w:noProof/>
                <w:webHidden/>
              </w:rPr>
              <w:tab/>
              <w:delText>10</w:delText>
            </w:r>
          </w:del>
        </w:p>
        <w:p w:rsidR="000605BF" w:rsidDel="001F743D" w:rsidRDefault="000605BF">
          <w:pPr>
            <w:pStyle w:val="TOC2"/>
            <w:tabs>
              <w:tab w:val="left" w:pos="880"/>
              <w:tab w:val="right" w:leader="dot" w:pos="8296"/>
            </w:tabs>
            <w:rPr>
              <w:del w:id="172" w:author="Shapira, Oz" w:date="2012-11-26T13:17:00Z"/>
              <w:rFonts w:eastAsiaTheme="minorEastAsia"/>
              <w:noProof/>
            </w:rPr>
          </w:pPr>
          <w:del w:id="173" w:author="Shapira, Oz" w:date="2012-11-26T13:17:00Z">
            <w:r w:rsidRPr="001F743D" w:rsidDel="001F743D">
              <w:rPr>
                <w:rStyle w:val="Hyperlink"/>
                <w:noProof/>
                <w:rPrChange w:id="174" w:author="Shapira, Oz" w:date="2012-11-26T13:17:00Z">
                  <w:rPr>
                    <w:rStyle w:val="Hyperlink"/>
                    <w:noProof/>
                  </w:rPr>
                </w:rPrChange>
              </w:rPr>
              <w:delText>2.5.</w:delText>
            </w:r>
            <w:r w:rsidDel="001F743D">
              <w:rPr>
                <w:rFonts w:eastAsiaTheme="minorEastAsia"/>
                <w:noProof/>
              </w:rPr>
              <w:tab/>
            </w:r>
            <w:r w:rsidRPr="001F743D" w:rsidDel="001F743D">
              <w:rPr>
                <w:rStyle w:val="Hyperlink"/>
                <w:noProof/>
                <w:rPrChange w:id="175" w:author="Shapira, Oz" w:date="2012-11-26T13:17:00Z">
                  <w:rPr>
                    <w:rStyle w:val="Hyperlink"/>
                    <w:noProof/>
                  </w:rPr>
                </w:rPrChange>
              </w:rPr>
              <w:delText>Summery</w:delText>
            </w:r>
            <w:r w:rsidDel="001F743D">
              <w:rPr>
                <w:noProof/>
                <w:webHidden/>
              </w:rPr>
              <w:tab/>
              <w:delText>10</w:delText>
            </w:r>
          </w:del>
        </w:p>
        <w:p w:rsidR="000605BF" w:rsidDel="001F743D" w:rsidRDefault="000605BF">
          <w:pPr>
            <w:pStyle w:val="TOC1"/>
            <w:tabs>
              <w:tab w:val="left" w:pos="440"/>
              <w:tab w:val="right" w:leader="dot" w:pos="8296"/>
            </w:tabs>
            <w:rPr>
              <w:del w:id="176" w:author="Shapira, Oz" w:date="2012-11-26T13:17:00Z"/>
              <w:rFonts w:eastAsiaTheme="minorEastAsia"/>
              <w:noProof/>
            </w:rPr>
          </w:pPr>
          <w:del w:id="177" w:author="Shapira, Oz" w:date="2012-11-26T13:17:00Z">
            <w:r w:rsidRPr="001F743D" w:rsidDel="001F743D">
              <w:rPr>
                <w:rStyle w:val="Hyperlink"/>
                <w:noProof/>
                <w:rPrChange w:id="178" w:author="Shapira, Oz" w:date="2012-11-26T13:17:00Z">
                  <w:rPr>
                    <w:rStyle w:val="Hyperlink"/>
                    <w:noProof/>
                  </w:rPr>
                </w:rPrChange>
              </w:rPr>
              <w:delText>3.</w:delText>
            </w:r>
            <w:r w:rsidDel="001F743D">
              <w:rPr>
                <w:rFonts w:eastAsiaTheme="minorEastAsia"/>
                <w:noProof/>
              </w:rPr>
              <w:tab/>
            </w:r>
            <w:r w:rsidRPr="001F743D" w:rsidDel="001F743D">
              <w:rPr>
                <w:rStyle w:val="Hyperlink"/>
                <w:noProof/>
                <w:rPrChange w:id="179" w:author="Shapira, Oz" w:date="2012-11-26T13:17:00Z">
                  <w:rPr>
                    <w:rStyle w:val="Hyperlink"/>
                    <w:noProof/>
                  </w:rPr>
                </w:rPrChange>
              </w:rPr>
              <w:delText>Research Goals and Questions</w:delText>
            </w:r>
            <w:r w:rsidDel="001F743D">
              <w:rPr>
                <w:noProof/>
                <w:webHidden/>
              </w:rPr>
              <w:tab/>
              <w:delText>10</w:delText>
            </w:r>
          </w:del>
        </w:p>
        <w:p w:rsidR="000605BF" w:rsidDel="001F743D" w:rsidRDefault="000605BF">
          <w:pPr>
            <w:pStyle w:val="TOC1"/>
            <w:tabs>
              <w:tab w:val="left" w:pos="440"/>
              <w:tab w:val="right" w:leader="dot" w:pos="8296"/>
            </w:tabs>
            <w:rPr>
              <w:del w:id="180" w:author="Shapira, Oz" w:date="2012-11-26T13:17:00Z"/>
              <w:rFonts w:eastAsiaTheme="minorEastAsia"/>
              <w:noProof/>
            </w:rPr>
          </w:pPr>
          <w:del w:id="181" w:author="Shapira, Oz" w:date="2012-11-26T13:17:00Z">
            <w:r w:rsidRPr="001F743D" w:rsidDel="001F743D">
              <w:rPr>
                <w:rStyle w:val="Hyperlink"/>
                <w:noProof/>
                <w:rPrChange w:id="182" w:author="Shapira, Oz" w:date="2012-11-26T13:17:00Z">
                  <w:rPr>
                    <w:rStyle w:val="Hyperlink"/>
                    <w:noProof/>
                  </w:rPr>
                </w:rPrChange>
              </w:rPr>
              <w:delText>4.</w:delText>
            </w:r>
            <w:r w:rsidDel="001F743D">
              <w:rPr>
                <w:rFonts w:eastAsiaTheme="minorEastAsia"/>
                <w:noProof/>
              </w:rPr>
              <w:tab/>
            </w:r>
            <w:r w:rsidRPr="001F743D" w:rsidDel="001F743D">
              <w:rPr>
                <w:rStyle w:val="Hyperlink"/>
                <w:noProof/>
                <w:rPrChange w:id="183" w:author="Shapira, Oz" w:date="2012-11-26T13:17:00Z">
                  <w:rPr>
                    <w:rStyle w:val="Hyperlink"/>
                    <w:noProof/>
                  </w:rPr>
                </w:rPrChange>
              </w:rPr>
              <w:delText>System and Methods</w:delText>
            </w:r>
            <w:r w:rsidDel="001F743D">
              <w:rPr>
                <w:noProof/>
                <w:webHidden/>
              </w:rPr>
              <w:tab/>
              <w:delText>11</w:delText>
            </w:r>
          </w:del>
        </w:p>
        <w:p w:rsidR="000605BF" w:rsidDel="001F743D" w:rsidRDefault="000605BF">
          <w:pPr>
            <w:pStyle w:val="TOC2"/>
            <w:tabs>
              <w:tab w:val="left" w:pos="880"/>
              <w:tab w:val="right" w:leader="dot" w:pos="8296"/>
            </w:tabs>
            <w:rPr>
              <w:del w:id="184" w:author="Shapira, Oz" w:date="2012-11-26T13:17:00Z"/>
              <w:rFonts w:eastAsiaTheme="minorEastAsia"/>
              <w:noProof/>
            </w:rPr>
          </w:pPr>
          <w:del w:id="185" w:author="Shapira, Oz" w:date="2012-11-26T13:17:00Z">
            <w:r w:rsidRPr="001F743D" w:rsidDel="001F743D">
              <w:rPr>
                <w:rStyle w:val="Hyperlink"/>
                <w:noProof/>
                <w:rPrChange w:id="186" w:author="Shapira, Oz" w:date="2012-11-26T13:17:00Z">
                  <w:rPr>
                    <w:rStyle w:val="Hyperlink"/>
                    <w:noProof/>
                  </w:rPr>
                </w:rPrChange>
              </w:rPr>
              <w:delText>4.1.</w:delText>
            </w:r>
            <w:r w:rsidDel="001F743D">
              <w:rPr>
                <w:rFonts w:eastAsiaTheme="minorEastAsia"/>
                <w:noProof/>
              </w:rPr>
              <w:tab/>
            </w:r>
            <w:r w:rsidRPr="001F743D" w:rsidDel="001F743D">
              <w:rPr>
                <w:rStyle w:val="Hyperlink"/>
                <w:noProof/>
                <w:rPrChange w:id="187" w:author="Shapira, Oz" w:date="2012-11-26T13:17:00Z">
                  <w:rPr>
                    <w:rStyle w:val="Hyperlink"/>
                    <w:noProof/>
                  </w:rPr>
                </w:rPrChange>
              </w:rPr>
              <w:delText>Methods</w:delText>
            </w:r>
            <w:r w:rsidDel="001F743D">
              <w:rPr>
                <w:noProof/>
                <w:webHidden/>
              </w:rPr>
              <w:tab/>
              <w:delText>11</w:delText>
            </w:r>
          </w:del>
        </w:p>
        <w:p w:rsidR="000605BF" w:rsidDel="001F743D" w:rsidRDefault="000605BF">
          <w:pPr>
            <w:pStyle w:val="TOC3"/>
            <w:tabs>
              <w:tab w:val="left" w:pos="1320"/>
              <w:tab w:val="right" w:leader="dot" w:pos="8296"/>
            </w:tabs>
            <w:rPr>
              <w:del w:id="188" w:author="Shapira, Oz" w:date="2012-11-26T13:17:00Z"/>
              <w:rFonts w:eastAsiaTheme="minorEastAsia"/>
              <w:noProof/>
            </w:rPr>
          </w:pPr>
          <w:del w:id="189" w:author="Shapira, Oz" w:date="2012-11-26T13:17:00Z">
            <w:r w:rsidRPr="001F743D" w:rsidDel="001F743D">
              <w:rPr>
                <w:rStyle w:val="Hyperlink"/>
                <w:noProof/>
                <w:rPrChange w:id="190" w:author="Shapira, Oz" w:date="2012-11-26T13:17:00Z">
                  <w:rPr>
                    <w:rStyle w:val="Hyperlink"/>
                    <w:noProof/>
                  </w:rPr>
                </w:rPrChange>
              </w:rPr>
              <w:delText>4.1.1.</w:delText>
            </w:r>
            <w:r w:rsidDel="001F743D">
              <w:rPr>
                <w:rFonts w:eastAsiaTheme="minorEastAsia"/>
                <w:noProof/>
              </w:rPr>
              <w:tab/>
            </w:r>
            <w:r w:rsidRPr="001F743D" w:rsidDel="001F743D">
              <w:rPr>
                <w:rStyle w:val="Hyperlink"/>
                <w:noProof/>
                <w:rPrChange w:id="191" w:author="Shapira, Oz" w:date="2012-11-26T13:17:00Z">
                  <w:rPr>
                    <w:rStyle w:val="Hyperlink"/>
                    <w:noProof/>
                  </w:rPr>
                </w:rPrChange>
              </w:rPr>
              <w:delText>Selecting pinterest  Social network s</w:delText>
            </w:r>
            <w:r w:rsidDel="001F743D">
              <w:rPr>
                <w:noProof/>
                <w:webHidden/>
              </w:rPr>
              <w:tab/>
              <w:delText>11</w:delText>
            </w:r>
          </w:del>
        </w:p>
        <w:p w:rsidR="000605BF" w:rsidDel="001F743D" w:rsidRDefault="000605BF">
          <w:pPr>
            <w:pStyle w:val="TOC3"/>
            <w:tabs>
              <w:tab w:val="left" w:pos="1320"/>
              <w:tab w:val="right" w:leader="dot" w:pos="8296"/>
            </w:tabs>
            <w:rPr>
              <w:del w:id="192" w:author="Shapira, Oz" w:date="2012-11-26T13:17:00Z"/>
              <w:rFonts w:eastAsiaTheme="minorEastAsia"/>
              <w:noProof/>
            </w:rPr>
          </w:pPr>
          <w:del w:id="193" w:author="Shapira, Oz" w:date="2012-11-26T13:17:00Z">
            <w:r w:rsidRPr="001F743D" w:rsidDel="001F743D">
              <w:rPr>
                <w:rStyle w:val="Hyperlink"/>
                <w:noProof/>
                <w:rPrChange w:id="194" w:author="Shapira, Oz" w:date="2012-11-26T13:17:00Z">
                  <w:rPr>
                    <w:rStyle w:val="Hyperlink"/>
                    <w:noProof/>
                  </w:rPr>
                </w:rPrChange>
              </w:rPr>
              <w:delText>4.1.2.</w:delText>
            </w:r>
            <w:r w:rsidDel="001F743D">
              <w:rPr>
                <w:rFonts w:eastAsiaTheme="minorEastAsia"/>
                <w:noProof/>
              </w:rPr>
              <w:tab/>
            </w:r>
            <w:r w:rsidRPr="001F743D" w:rsidDel="001F743D">
              <w:rPr>
                <w:rStyle w:val="Hyperlink"/>
                <w:noProof/>
                <w:rPrChange w:id="195" w:author="Shapira, Oz" w:date="2012-11-26T13:17:00Z">
                  <w:rPr>
                    <w:rStyle w:val="Hyperlink"/>
                    <w:noProof/>
                  </w:rPr>
                </w:rPrChange>
              </w:rPr>
              <w:delText>Crawling Pinterest</w:delText>
            </w:r>
            <w:r w:rsidDel="001F743D">
              <w:rPr>
                <w:noProof/>
                <w:webHidden/>
              </w:rPr>
              <w:tab/>
              <w:delText>12</w:delText>
            </w:r>
          </w:del>
        </w:p>
        <w:p w:rsidR="000605BF" w:rsidDel="001F743D" w:rsidRDefault="000605BF">
          <w:pPr>
            <w:pStyle w:val="TOC3"/>
            <w:tabs>
              <w:tab w:val="left" w:pos="1320"/>
              <w:tab w:val="right" w:leader="dot" w:pos="8296"/>
            </w:tabs>
            <w:rPr>
              <w:del w:id="196" w:author="Shapira, Oz" w:date="2012-11-26T13:17:00Z"/>
              <w:rFonts w:eastAsiaTheme="minorEastAsia"/>
              <w:noProof/>
            </w:rPr>
          </w:pPr>
          <w:del w:id="197" w:author="Shapira, Oz" w:date="2012-11-26T13:17:00Z">
            <w:r w:rsidRPr="001F743D" w:rsidDel="001F743D">
              <w:rPr>
                <w:rStyle w:val="Hyperlink"/>
                <w:noProof/>
                <w:rPrChange w:id="198" w:author="Shapira, Oz" w:date="2012-11-26T13:17:00Z">
                  <w:rPr>
                    <w:rStyle w:val="Hyperlink"/>
                    <w:noProof/>
                  </w:rPr>
                </w:rPrChange>
              </w:rPr>
              <w:delText>4.1.3.</w:delText>
            </w:r>
            <w:r w:rsidDel="001F743D">
              <w:rPr>
                <w:rFonts w:eastAsiaTheme="minorEastAsia"/>
                <w:noProof/>
              </w:rPr>
              <w:tab/>
            </w:r>
            <w:r w:rsidRPr="001F743D" w:rsidDel="001F743D">
              <w:rPr>
                <w:rStyle w:val="Hyperlink"/>
                <w:noProof/>
                <w:rPrChange w:id="199" w:author="Shapira, Oz" w:date="2012-11-26T13:17:00Z">
                  <w:rPr>
                    <w:rStyle w:val="Hyperlink"/>
                    <w:noProof/>
                  </w:rPr>
                </w:rPrChange>
              </w:rPr>
              <w:delText>Crawling process</w:delText>
            </w:r>
            <w:r w:rsidDel="001F743D">
              <w:rPr>
                <w:noProof/>
                <w:webHidden/>
              </w:rPr>
              <w:tab/>
              <w:delText>13</w:delText>
            </w:r>
          </w:del>
        </w:p>
        <w:p w:rsidR="000605BF" w:rsidDel="001F743D" w:rsidRDefault="000605BF">
          <w:pPr>
            <w:pStyle w:val="TOC3"/>
            <w:tabs>
              <w:tab w:val="left" w:pos="1320"/>
              <w:tab w:val="right" w:leader="dot" w:pos="8296"/>
            </w:tabs>
            <w:rPr>
              <w:del w:id="200" w:author="Shapira, Oz" w:date="2012-11-26T13:17:00Z"/>
              <w:rFonts w:eastAsiaTheme="minorEastAsia"/>
              <w:noProof/>
            </w:rPr>
          </w:pPr>
          <w:del w:id="201" w:author="Shapira, Oz" w:date="2012-11-26T13:17:00Z">
            <w:r w:rsidRPr="001F743D" w:rsidDel="001F743D">
              <w:rPr>
                <w:rStyle w:val="Hyperlink"/>
                <w:noProof/>
                <w:rPrChange w:id="202" w:author="Shapira, Oz" w:date="2012-11-26T13:17:00Z">
                  <w:rPr>
                    <w:rStyle w:val="Hyperlink"/>
                    <w:noProof/>
                  </w:rPr>
                </w:rPrChange>
              </w:rPr>
              <w:delText>4.1.4.</w:delText>
            </w:r>
            <w:r w:rsidDel="001F743D">
              <w:rPr>
                <w:rFonts w:eastAsiaTheme="minorEastAsia"/>
                <w:noProof/>
              </w:rPr>
              <w:tab/>
            </w:r>
            <w:r w:rsidRPr="001F743D" w:rsidDel="001F743D">
              <w:rPr>
                <w:rStyle w:val="Hyperlink"/>
                <w:noProof/>
                <w:rPrChange w:id="203" w:author="Shapira, Oz" w:date="2012-11-26T13:17:00Z">
                  <w:rPr>
                    <w:rStyle w:val="Hyperlink"/>
                    <w:noProof/>
                  </w:rPr>
                </w:rPrChange>
              </w:rPr>
              <w:delText>Data collecting:</w:delText>
            </w:r>
            <w:r w:rsidDel="001F743D">
              <w:rPr>
                <w:noProof/>
                <w:webHidden/>
              </w:rPr>
              <w:tab/>
              <w:delText>13</w:delText>
            </w:r>
          </w:del>
        </w:p>
        <w:p w:rsidR="000605BF" w:rsidDel="001F743D" w:rsidRDefault="000605BF">
          <w:pPr>
            <w:pStyle w:val="TOC3"/>
            <w:tabs>
              <w:tab w:val="left" w:pos="1320"/>
              <w:tab w:val="right" w:leader="dot" w:pos="8296"/>
            </w:tabs>
            <w:rPr>
              <w:del w:id="204" w:author="Shapira, Oz" w:date="2012-11-26T13:17:00Z"/>
              <w:rFonts w:eastAsiaTheme="minorEastAsia"/>
              <w:noProof/>
            </w:rPr>
          </w:pPr>
          <w:del w:id="205" w:author="Shapira, Oz" w:date="2012-11-26T13:17:00Z">
            <w:r w:rsidRPr="001F743D" w:rsidDel="001F743D">
              <w:rPr>
                <w:rStyle w:val="Hyperlink"/>
                <w:noProof/>
                <w:rPrChange w:id="206" w:author="Shapira, Oz" w:date="2012-11-26T13:17:00Z">
                  <w:rPr>
                    <w:rStyle w:val="Hyperlink"/>
                    <w:noProof/>
                  </w:rPr>
                </w:rPrChange>
              </w:rPr>
              <w:delText>4.1.5.</w:delText>
            </w:r>
            <w:r w:rsidDel="001F743D">
              <w:rPr>
                <w:rFonts w:eastAsiaTheme="minorEastAsia"/>
                <w:noProof/>
              </w:rPr>
              <w:tab/>
            </w:r>
            <w:r w:rsidRPr="001F743D" w:rsidDel="001F743D">
              <w:rPr>
                <w:rStyle w:val="Hyperlink"/>
                <w:noProof/>
                <w:rPrChange w:id="207" w:author="Shapira, Oz" w:date="2012-11-26T13:17:00Z">
                  <w:rPr>
                    <w:rStyle w:val="Hyperlink"/>
                    <w:noProof/>
                  </w:rPr>
                </w:rPrChange>
              </w:rPr>
              <w:delText>Graph creation</w:delText>
            </w:r>
            <w:r w:rsidDel="001F743D">
              <w:rPr>
                <w:noProof/>
                <w:webHidden/>
              </w:rPr>
              <w:tab/>
              <w:delText>14</w:delText>
            </w:r>
          </w:del>
        </w:p>
        <w:p w:rsidR="000605BF" w:rsidDel="001F743D" w:rsidRDefault="000605BF">
          <w:pPr>
            <w:pStyle w:val="TOC2"/>
            <w:tabs>
              <w:tab w:val="left" w:pos="880"/>
              <w:tab w:val="right" w:leader="dot" w:pos="8296"/>
            </w:tabs>
            <w:rPr>
              <w:del w:id="208" w:author="Shapira, Oz" w:date="2012-11-26T13:17:00Z"/>
              <w:rFonts w:eastAsiaTheme="minorEastAsia"/>
              <w:noProof/>
            </w:rPr>
          </w:pPr>
          <w:del w:id="209" w:author="Shapira, Oz" w:date="2012-11-26T13:17:00Z">
            <w:r w:rsidRPr="001F743D" w:rsidDel="001F743D">
              <w:rPr>
                <w:rStyle w:val="Hyperlink"/>
                <w:noProof/>
                <w:rPrChange w:id="210" w:author="Shapira, Oz" w:date="2012-11-26T13:17:00Z">
                  <w:rPr>
                    <w:rStyle w:val="Hyperlink"/>
                    <w:noProof/>
                  </w:rPr>
                </w:rPrChange>
              </w:rPr>
              <w:delText>4.2.</w:delText>
            </w:r>
            <w:r w:rsidDel="001F743D">
              <w:rPr>
                <w:rFonts w:eastAsiaTheme="minorEastAsia"/>
                <w:noProof/>
              </w:rPr>
              <w:tab/>
            </w:r>
            <w:r w:rsidRPr="001F743D" w:rsidDel="001F743D">
              <w:rPr>
                <w:rStyle w:val="Hyperlink"/>
                <w:noProof/>
                <w:rPrChange w:id="211" w:author="Shapira, Oz" w:date="2012-11-26T13:17:00Z">
                  <w:rPr>
                    <w:rStyle w:val="Hyperlink"/>
                    <w:noProof/>
                  </w:rPr>
                </w:rPrChange>
              </w:rPr>
              <w:delText>Tools</w:delText>
            </w:r>
            <w:r w:rsidDel="001F743D">
              <w:rPr>
                <w:noProof/>
                <w:webHidden/>
              </w:rPr>
              <w:tab/>
              <w:delText>15</w:delText>
            </w:r>
          </w:del>
        </w:p>
        <w:p w:rsidR="000605BF" w:rsidDel="001F743D" w:rsidRDefault="000605BF">
          <w:pPr>
            <w:pStyle w:val="TOC2"/>
            <w:tabs>
              <w:tab w:val="right" w:leader="dot" w:pos="8296"/>
            </w:tabs>
            <w:rPr>
              <w:del w:id="212" w:author="Shapira, Oz" w:date="2012-11-26T13:17:00Z"/>
              <w:rFonts w:eastAsiaTheme="minorEastAsia"/>
              <w:noProof/>
            </w:rPr>
          </w:pPr>
          <w:del w:id="213" w:author="Shapira, Oz" w:date="2012-11-26T13:17:00Z">
            <w:r w:rsidRPr="001F743D" w:rsidDel="001F743D">
              <w:rPr>
                <w:rStyle w:val="Hyperlink"/>
                <w:noProof/>
                <w:rPrChange w:id="214" w:author="Shapira, Oz" w:date="2012-11-26T13:17:00Z">
                  <w:rPr>
                    <w:rStyle w:val="Hyperlink"/>
                    <w:noProof/>
                  </w:rPr>
                </w:rPrChange>
              </w:rPr>
              <w:delText>4.2 Evaluation</w:delText>
            </w:r>
            <w:r w:rsidDel="001F743D">
              <w:rPr>
                <w:noProof/>
                <w:webHidden/>
              </w:rPr>
              <w:tab/>
              <w:delText>15</w:delText>
            </w:r>
          </w:del>
        </w:p>
        <w:p w:rsidR="000605BF" w:rsidDel="001F743D" w:rsidRDefault="000605BF">
          <w:pPr>
            <w:pStyle w:val="TOC1"/>
            <w:tabs>
              <w:tab w:val="left" w:pos="440"/>
              <w:tab w:val="right" w:leader="dot" w:pos="8296"/>
            </w:tabs>
            <w:rPr>
              <w:del w:id="215" w:author="Shapira, Oz" w:date="2012-11-26T13:17:00Z"/>
              <w:rFonts w:eastAsiaTheme="minorEastAsia"/>
              <w:noProof/>
            </w:rPr>
          </w:pPr>
          <w:del w:id="216" w:author="Shapira, Oz" w:date="2012-11-26T13:17:00Z">
            <w:r w:rsidRPr="001F743D" w:rsidDel="001F743D">
              <w:rPr>
                <w:rStyle w:val="Hyperlink"/>
                <w:noProof/>
                <w:rPrChange w:id="217" w:author="Shapira, Oz" w:date="2012-11-26T13:17:00Z">
                  <w:rPr>
                    <w:rStyle w:val="Hyperlink"/>
                    <w:noProof/>
                  </w:rPr>
                </w:rPrChange>
              </w:rPr>
              <w:delText>6</w:delText>
            </w:r>
            <w:r w:rsidDel="001F743D">
              <w:rPr>
                <w:rFonts w:eastAsiaTheme="minorEastAsia"/>
                <w:noProof/>
              </w:rPr>
              <w:tab/>
            </w:r>
            <w:r w:rsidRPr="001F743D" w:rsidDel="001F743D">
              <w:rPr>
                <w:rStyle w:val="Hyperlink"/>
                <w:noProof/>
                <w:rPrChange w:id="218" w:author="Shapira, Oz" w:date="2012-11-26T13:17:00Z">
                  <w:rPr>
                    <w:rStyle w:val="Hyperlink"/>
                    <w:noProof/>
                  </w:rPr>
                </w:rPrChange>
              </w:rPr>
              <w:delText>Research Contributions</w:delText>
            </w:r>
            <w:r w:rsidDel="001F743D">
              <w:rPr>
                <w:noProof/>
                <w:webHidden/>
              </w:rPr>
              <w:tab/>
              <w:delText>16</w:delText>
            </w:r>
          </w:del>
        </w:p>
        <w:p w:rsidR="000605BF" w:rsidDel="001F743D" w:rsidRDefault="000605BF">
          <w:pPr>
            <w:pStyle w:val="TOC1"/>
            <w:tabs>
              <w:tab w:val="left" w:pos="440"/>
              <w:tab w:val="right" w:leader="dot" w:pos="8296"/>
            </w:tabs>
            <w:rPr>
              <w:del w:id="219" w:author="Shapira, Oz" w:date="2012-11-26T13:17:00Z"/>
              <w:rFonts w:eastAsiaTheme="minorEastAsia"/>
              <w:noProof/>
            </w:rPr>
          </w:pPr>
          <w:del w:id="220" w:author="Shapira, Oz" w:date="2012-11-26T13:17:00Z">
            <w:r w:rsidRPr="001F743D" w:rsidDel="001F743D">
              <w:rPr>
                <w:rStyle w:val="Hyperlink"/>
                <w:noProof/>
                <w:rPrChange w:id="221" w:author="Shapira, Oz" w:date="2012-11-26T13:17:00Z">
                  <w:rPr>
                    <w:rStyle w:val="Hyperlink"/>
                    <w:noProof/>
                  </w:rPr>
                </w:rPrChange>
              </w:rPr>
              <w:delText>7</w:delText>
            </w:r>
            <w:r w:rsidDel="001F743D">
              <w:rPr>
                <w:rFonts w:eastAsiaTheme="minorEastAsia"/>
                <w:noProof/>
              </w:rPr>
              <w:tab/>
            </w:r>
            <w:r w:rsidRPr="001F743D" w:rsidDel="001F743D">
              <w:rPr>
                <w:rStyle w:val="Hyperlink"/>
                <w:noProof/>
                <w:rPrChange w:id="222" w:author="Shapira, Oz" w:date="2012-11-26T13:17:00Z">
                  <w:rPr>
                    <w:rStyle w:val="Hyperlink"/>
                    <w:noProof/>
                  </w:rPr>
                </w:rPrChange>
              </w:rPr>
              <w:delText>References</w:delText>
            </w:r>
            <w:r w:rsidDel="001F743D">
              <w:rPr>
                <w:noProof/>
                <w:webHidden/>
              </w:rPr>
              <w:tab/>
              <w:delText>16</w:delText>
            </w:r>
          </w:del>
        </w:p>
        <w:p w:rsidR="000605BF" w:rsidRDefault="000605BF">
          <w:pPr>
            <w:rPr>
              <w:ins w:id="223" w:author="Shapira, Oz" w:date="2012-11-26T13:14:00Z"/>
            </w:rPr>
          </w:pPr>
          <w:ins w:id="224" w:author="Shapira, Oz" w:date="2012-11-26T13:14:00Z">
            <w:r>
              <w:rPr>
                <w:b/>
                <w:bCs/>
                <w:noProof/>
              </w:rPr>
              <w:fldChar w:fldCharType="end"/>
            </w:r>
          </w:ins>
        </w:p>
        <w:customXmlInsRangeStart w:id="225" w:author="Shapira, Oz" w:date="2012-11-26T13:14:00Z"/>
      </w:sdtContent>
    </w:sdt>
    <w:customXmlInsRangeEnd w:id="225"/>
    <w:p w:rsidR="000605BF" w:rsidRPr="00F005CB" w:rsidDel="000326E4" w:rsidRDefault="000605BF" w:rsidP="00AD2CB5">
      <w:pPr>
        <w:rPr>
          <w:del w:id="226" w:author="Shapira, Oz" w:date="2012-11-26T13:16:00Z"/>
          <w:b/>
          <w:bCs/>
          <w:sz w:val="28"/>
          <w:szCs w:val="28"/>
        </w:rPr>
        <w:pPrChange w:id="227" w:author="Shapira, Oz" w:date="2012-11-26T13:05:00Z">
          <w:pPr/>
        </w:pPrChange>
      </w:pPr>
    </w:p>
    <w:p w:rsidR="00F86A90" w:rsidRDefault="00F86A90">
      <w:pPr>
        <w:rPr>
          <w:b/>
          <w:bCs/>
          <w:sz w:val="28"/>
          <w:szCs w:val="28"/>
        </w:rPr>
      </w:pPr>
    </w:p>
    <w:p w:rsidR="00F77D2B" w:rsidRDefault="00F77D2B">
      <w:pPr>
        <w:rPr>
          <w:b/>
          <w:bCs/>
          <w:sz w:val="28"/>
          <w:szCs w:val="28"/>
        </w:rPr>
      </w:pPr>
      <w:r>
        <w:rPr>
          <w:b/>
          <w:bCs/>
          <w:sz w:val="28"/>
          <w:szCs w:val="28"/>
        </w:rPr>
        <w:br w:type="page"/>
      </w:r>
    </w:p>
    <w:p w:rsidR="00F77D2B" w:rsidRDefault="00F77D2B">
      <w:pPr>
        <w:rPr>
          <w:b/>
          <w:bCs/>
          <w:sz w:val="28"/>
          <w:szCs w:val="28"/>
        </w:rPr>
      </w:pPr>
    </w:p>
    <w:p w:rsidR="00CD177D" w:rsidRDefault="00CD177D" w:rsidP="001961D2">
      <w:pPr>
        <w:pStyle w:val="Heading1"/>
        <w:numPr>
          <w:ilvl w:val="0"/>
          <w:numId w:val="8"/>
        </w:numPr>
      </w:pPr>
      <w:bookmarkStart w:id="228" w:name="_Ref340958424"/>
      <w:bookmarkStart w:id="229" w:name="_Toc341800562"/>
      <w:commentRangeStart w:id="230"/>
      <w:r w:rsidRPr="00035D1A">
        <w:t>Introduction</w:t>
      </w:r>
      <w:bookmarkEnd w:id="228"/>
      <w:r w:rsidRPr="00035D1A">
        <w:t xml:space="preserve"> </w:t>
      </w:r>
      <w:commentRangeEnd w:id="230"/>
      <w:r w:rsidR="002679F5">
        <w:rPr>
          <w:rStyle w:val="CommentReference"/>
          <w:rFonts w:asciiTheme="minorHAnsi" w:eastAsiaTheme="minorHAnsi" w:hAnsiTheme="minorHAnsi" w:cstheme="minorBidi"/>
          <w:b w:val="0"/>
          <w:bCs w:val="0"/>
          <w:color w:val="auto"/>
        </w:rPr>
        <w:commentReference w:id="230"/>
      </w:r>
      <w:bookmarkEnd w:id="229"/>
    </w:p>
    <w:p w:rsidR="00BB1B72" w:rsidRDefault="00BB1B72" w:rsidP="00B95B6E">
      <w:pPr>
        <w:jc w:val="both"/>
        <w:rPr>
          <w:rFonts w:ascii="Tahoma" w:hAnsi="Tahoma" w:cs="Tahoma"/>
          <w:sz w:val="20"/>
          <w:szCs w:val="20"/>
        </w:rPr>
        <w:pPrChange w:id="231" w:author="Shapira, Oz" w:date="2012-11-27T17:19:00Z">
          <w:pPr>
            <w:jc w:val="both"/>
          </w:pPr>
        </w:pPrChange>
      </w:pPr>
      <w:r>
        <w:t xml:space="preserve">What if </w:t>
      </w:r>
      <w:r w:rsidR="00B23A88">
        <w:t xml:space="preserve">we know that </w:t>
      </w:r>
      <w:r>
        <w:t>someone love</w:t>
      </w:r>
      <w:r w:rsidR="00B23A88">
        <w:t>s</w:t>
      </w:r>
      <w:r>
        <w:t xml:space="preserve"> </w:t>
      </w:r>
      <w:proofErr w:type="gramStart"/>
      <w:r>
        <w:t>pizza ,</w:t>
      </w:r>
      <w:proofErr w:type="gramEnd"/>
      <w:r w:rsidR="00B23A88">
        <w:t xml:space="preserve"> </w:t>
      </w:r>
      <w:r>
        <w:t>James bond movies and he also love</w:t>
      </w:r>
      <w:r w:rsidR="00B23A88">
        <w:t>s</w:t>
      </w:r>
      <w:r>
        <w:t xml:space="preserve"> </w:t>
      </w:r>
      <w:r w:rsidRPr="004E7922">
        <w:t>jogging</w:t>
      </w:r>
      <w:r>
        <w:t xml:space="preserve"> </w:t>
      </w:r>
      <w:r w:rsidR="00B23A88">
        <w:t xml:space="preserve">on the beach </w:t>
      </w:r>
      <w:r>
        <w:t xml:space="preserve">and </w:t>
      </w:r>
      <w:r w:rsidR="00B23A88">
        <w:t>will ask for a recommended recipe of a cake he may love?</w:t>
      </w:r>
      <w:r>
        <w:t xml:space="preserve">  </w:t>
      </w:r>
      <w:r w:rsidR="00B23A88">
        <w:t xml:space="preserve">How can we make use of the information we already know about the personal preferences regarding fast food, entertainment and sport in order to suggest a preferred recipe for a cake? </w:t>
      </w:r>
      <w:r>
        <w:rPr>
          <w:rFonts w:ascii="Tahoma" w:hAnsi="Tahoma" w:cs="Tahoma"/>
          <w:sz w:val="20"/>
          <w:szCs w:val="20"/>
        </w:rPr>
        <w:t xml:space="preserve"> This research will try to </w:t>
      </w:r>
      <w:r w:rsidR="00B23A88">
        <w:rPr>
          <w:rFonts w:ascii="Tahoma" w:hAnsi="Tahoma" w:cs="Tahoma"/>
          <w:sz w:val="20"/>
          <w:szCs w:val="20"/>
        </w:rPr>
        <w:t xml:space="preserve">address this challenge and suggest a </w:t>
      </w:r>
      <w:r>
        <w:rPr>
          <w:rFonts w:ascii="Tahoma" w:hAnsi="Tahoma" w:cs="Tahoma"/>
          <w:sz w:val="20"/>
          <w:szCs w:val="20"/>
        </w:rPr>
        <w:t xml:space="preserve">recommender system </w:t>
      </w:r>
      <w:r w:rsidR="00B23A88">
        <w:rPr>
          <w:rFonts w:ascii="Tahoma" w:hAnsi="Tahoma" w:cs="Tahoma"/>
          <w:sz w:val="20"/>
          <w:szCs w:val="20"/>
        </w:rPr>
        <w:t>able</w:t>
      </w:r>
      <w:r>
        <w:rPr>
          <w:rFonts w:ascii="Tahoma" w:hAnsi="Tahoma" w:cs="Tahoma"/>
          <w:sz w:val="20"/>
          <w:szCs w:val="20"/>
        </w:rPr>
        <w:t xml:space="preserve"> to answer on </w:t>
      </w:r>
      <w:r w:rsidR="00B23A88">
        <w:rPr>
          <w:rFonts w:ascii="Tahoma" w:hAnsi="Tahoma" w:cs="Tahoma"/>
          <w:sz w:val="20"/>
          <w:szCs w:val="20"/>
        </w:rPr>
        <w:t xml:space="preserve">this </w:t>
      </w:r>
      <w:r>
        <w:rPr>
          <w:rFonts w:ascii="Tahoma" w:hAnsi="Tahoma" w:cs="Tahoma"/>
          <w:sz w:val="20"/>
          <w:szCs w:val="20"/>
        </w:rPr>
        <w:t>kind of questions.</w:t>
      </w:r>
    </w:p>
    <w:p w:rsidR="00560D7B" w:rsidRDefault="00BB1B72" w:rsidP="00B95B6E">
      <w:pPr>
        <w:jc w:val="both"/>
        <w:rPr>
          <w:ins w:id="232" w:author="Shapira, Oz" w:date="2012-11-24T19:59:00Z"/>
        </w:rPr>
        <w:pPrChange w:id="233" w:author="Shapira, Oz" w:date="2012-11-27T17:19:00Z">
          <w:pPr>
            <w:jc w:val="both"/>
          </w:pPr>
        </w:pPrChange>
      </w:pPr>
      <w:r>
        <w:t xml:space="preserve">Recommender systems </w:t>
      </w:r>
      <w:del w:id="234" w:author="Shapira, Oz" w:date="2012-11-24T19:52:00Z">
        <w:r w:rsidDel="00560D7B">
          <w:delText xml:space="preserve">are </w:delText>
        </w:r>
      </w:del>
      <w:del w:id="235" w:author="Shapira, Oz" w:date="2012-11-24T19:39:00Z">
        <w:r w:rsidR="00B23A88" w:rsidDel="00093277">
          <w:delText>……..</w:delText>
        </w:r>
      </w:del>
      <w:ins w:id="236" w:author="Shapira, Oz" w:date="2012-11-24T19:39:00Z">
        <w:r w:rsidR="00093277">
          <w:t xml:space="preserve">became an important research area since the appearance of the first papers on collaborative filtering since the mid-1990s [45, 86, 97]. </w:t>
        </w:r>
      </w:ins>
      <w:ins w:id="237" w:author="Shapira, Oz" w:date="2012-11-24T20:00:00Z">
        <w:r w:rsidR="00560D7B">
          <w:t>There has been much work</w:t>
        </w:r>
      </w:ins>
      <w:ins w:id="238" w:author="Shapira, Oz" w:date="2012-11-24T20:01:00Z">
        <w:r w:rsidR="00560D7B">
          <w:t xml:space="preserve"> </w:t>
        </w:r>
      </w:ins>
      <w:ins w:id="239" w:author="Shapira, Oz" w:date="2012-11-24T20:00:00Z">
        <w:r w:rsidR="00560D7B">
          <w:t>done both in the industry and academia on developing new approaches to recommender systems over the last decade. The interest in this area still remains high because it constitutes a problem</w:t>
        </w:r>
      </w:ins>
      <w:ins w:id="240" w:author="Shapira, Oz" w:date="2012-11-24T20:01:00Z">
        <w:r w:rsidR="00560D7B">
          <w:t xml:space="preserve"> </w:t>
        </w:r>
      </w:ins>
      <w:ins w:id="241" w:author="Shapira, Oz" w:date="2012-11-24T20:00:00Z">
        <w:r w:rsidR="00560D7B">
          <w:t xml:space="preserve">rich research area and because of the abundance of practical applications that help users to deal with information </w:t>
        </w:r>
      </w:ins>
      <w:ins w:id="242" w:author="Shapira, Oz" w:date="2012-11-24T20:01:00Z">
        <w:r w:rsidR="00560D7B">
          <w:t>overloads</w:t>
        </w:r>
      </w:ins>
      <w:ins w:id="243" w:author="Shapira, Oz" w:date="2012-11-24T20:00:00Z">
        <w:r w:rsidR="00560D7B">
          <w:t xml:space="preserve"> and provide personalized recommendations, content and services to them. Examples of such applications include recommending books, CDs and other products at</w:t>
        </w:r>
      </w:ins>
      <w:ins w:id="244" w:author="Shapira, Oz" w:date="2012-11-24T20:01:00Z">
        <w:r w:rsidR="00560D7B">
          <w:t xml:space="preserve"> </w:t>
        </w:r>
      </w:ins>
      <w:ins w:id="245" w:author="Shapira, Oz" w:date="2012-11-24T20:00:00Z">
        <w:r w:rsidR="00560D7B">
          <w:t xml:space="preserve">Amazon.com, movies by </w:t>
        </w:r>
      </w:ins>
      <w:proofErr w:type="gramStart"/>
      <w:ins w:id="246" w:author="Shapira, Oz" w:date="2012-11-26T18:07:00Z">
        <w:r w:rsidR="003C62E1">
          <w:t>IMDB</w:t>
        </w:r>
      </w:ins>
      <w:ins w:id="247" w:author="Shapira, Oz" w:date="2012-11-24T20:00:00Z">
        <w:r w:rsidR="00560D7B">
          <w:t xml:space="preserve"> ,</w:t>
        </w:r>
        <w:proofErr w:type="gramEnd"/>
        <w:r w:rsidR="00560D7B">
          <w:t xml:space="preserve"> and news at VERSIFI Technologies (formerlyAdaptiveInfo.com) .</w:t>
        </w:r>
      </w:ins>
      <w:ins w:id="248" w:author="Shapira, Oz" w:date="2012-11-24T19:39:00Z">
        <w:r w:rsidR="00093277">
          <w:t xml:space="preserve"> </w:t>
        </w:r>
      </w:ins>
      <w:proofErr w:type="gramStart"/>
      <w:r w:rsidR="00B23A88">
        <w:t>(</w:t>
      </w:r>
      <w:r w:rsidR="00B23A88" w:rsidRPr="00B23A88">
        <w:t xml:space="preserve"> </w:t>
      </w:r>
      <w:proofErr w:type="spellStart"/>
      <w:r w:rsidR="00B23A88">
        <w:t>Adomavicius</w:t>
      </w:r>
      <w:proofErr w:type="spellEnd"/>
      <w:proofErr w:type="gramEnd"/>
      <w:r w:rsidR="00B23A88">
        <w:t xml:space="preserve"> and </w:t>
      </w:r>
      <w:proofErr w:type="spellStart"/>
      <w:r w:rsidR="00B23A88">
        <w:t>Tuzhilin</w:t>
      </w:r>
      <w:proofErr w:type="spellEnd"/>
      <w:r w:rsidR="00B23A88">
        <w:t xml:space="preserve"> </w:t>
      </w:r>
      <w:ins w:id="249" w:author="Shapira, Oz" w:date="2012-11-24T19:39:00Z">
        <w:r w:rsidR="00093277">
          <w:t>[</w:t>
        </w:r>
      </w:ins>
      <w:r w:rsidR="00B23A88">
        <w:t>2005</w:t>
      </w:r>
      <w:ins w:id="250" w:author="Shapira, Oz" w:date="2012-11-24T19:39:00Z">
        <w:r w:rsidR="00093277">
          <w:t>]</w:t>
        </w:r>
      </w:ins>
      <w:r w:rsidR="00B23A88">
        <w:t>)</w:t>
      </w:r>
      <w:ins w:id="251" w:author="Shapira, Oz" w:date="2012-11-24T19:59:00Z">
        <w:r w:rsidR="00560D7B">
          <w:t xml:space="preserve"> </w:t>
        </w:r>
      </w:ins>
      <w:r w:rsidR="00B23A88">
        <w:t>.</w:t>
      </w:r>
    </w:p>
    <w:p w:rsidR="00F21BD7" w:rsidRDefault="00B23A88" w:rsidP="00B95B6E">
      <w:pPr>
        <w:jc w:val="both"/>
        <w:pPrChange w:id="252" w:author="Shapira, Oz" w:date="2012-11-27T17:19:00Z">
          <w:pPr>
            <w:jc w:val="both"/>
          </w:pPr>
        </w:pPrChange>
      </w:pPr>
      <w:r>
        <w:t xml:space="preserve"> </w:t>
      </w:r>
      <w:r w:rsidR="002679F5">
        <w:t>M</w:t>
      </w:r>
      <w:r w:rsidR="00F21BD7">
        <w:t xml:space="preserve">ost </w:t>
      </w:r>
      <w:r w:rsidR="002679F5">
        <w:t xml:space="preserve">recommender </w:t>
      </w:r>
      <w:r w:rsidR="00F21BD7">
        <w:t xml:space="preserve">systems are focused on providing a personalized service in a specific domain, as does Pandora – music recommendation system </w:t>
      </w:r>
      <w:del w:id="253" w:author="Shapira, Oz" w:date="2012-11-26T18:06:00Z">
        <w:r w:rsidR="00F21BD7" w:rsidDel="003C62E1">
          <w:delText xml:space="preserve">(see figure 1). </w:delText>
        </w:r>
      </w:del>
    </w:p>
    <w:p w:rsidR="00F21BD7" w:rsidRDefault="00F21BD7" w:rsidP="00F21BD7">
      <w:pPr>
        <w:keepNext/>
      </w:pPr>
      <w:del w:id="254" w:author="Shapira, Oz" w:date="2012-11-26T18:05:00Z">
        <w:r w:rsidDel="00D01375">
          <w:rPr>
            <w:noProof/>
          </w:rPr>
          <w:drawing>
            <wp:inline distT="0" distB="0" distL="0" distR="0" wp14:anchorId="10D3ADEF" wp14:editId="23C473EE">
              <wp:extent cx="5274310" cy="2022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ar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22475"/>
                      </a:xfrm>
                      <a:prstGeom prst="rect">
                        <a:avLst/>
                      </a:prstGeom>
                    </pic:spPr>
                  </pic:pic>
                </a:graphicData>
              </a:graphic>
            </wp:inline>
          </w:drawing>
        </w:r>
      </w:del>
      <w:ins w:id="255" w:author="Shapira, Oz" w:date="2012-11-26T18:05:00Z">
        <w:r w:rsidR="00D01375">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ins>
    </w:p>
    <w:p w:rsidR="00F21BD7" w:rsidRDefault="00F21BD7" w:rsidP="00AE7BE9">
      <w:pPr>
        <w:pStyle w:val="Caption"/>
      </w:pPr>
      <w:r>
        <w:t xml:space="preserve">Figure </w:t>
      </w:r>
      <w:r>
        <w:fldChar w:fldCharType="begin"/>
      </w:r>
      <w:r>
        <w:instrText xml:space="preserve"> SEQ Figure \* ARABIC </w:instrText>
      </w:r>
      <w:r>
        <w:fldChar w:fldCharType="separate"/>
      </w:r>
      <w:r w:rsidR="0081771B">
        <w:rPr>
          <w:noProof/>
        </w:rPr>
        <w:t>1</w:t>
      </w:r>
      <w:r>
        <w:rPr>
          <w:noProof/>
        </w:rPr>
        <w:fldChar w:fldCharType="end"/>
      </w:r>
      <w:r>
        <w:t xml:space="preserve">: </w:t>
      </w:r>
      <w:ins w:id="256" w:author="Shapira, Oz" w:date="2012-11-26T18:06:00Z">
        <w:r w:rsidR="00D01375">
          <w:t xml:space="preserve">from </w:t>
        </w:r>
      </w:ins>
      <w:del w:id="257" w:author="Shapira, Oz" w:date="2012-11-26T18:06:00Z">
        <w:r w:rsidDel="00D01375">
          <w:delText xml:space="preserve">Pandora </w:delText>
        </w:r>
      </w:del>
      <w:ins w:id="258" w:author="Shapira, Oz" w:date="2012-11-26T18:06:00Z">
        <w:r w:rsidR="00D01375">
          <w:t xml:space="preserve">IMDB website </w:t>
        </w:r>
      </w:ins>
      <w:r>
        <w:t>as</w:t>
      </w:r>
      <w:ins w:id="259" w:author="Shapira, Oz" w:date="2012-11-26T18:06:00Z">
        <w:r w:rsidR="00D01375">
          <w:t xml:space="preserve"> movie </w:t>
        </w:r>
      </w:ins>
      <w:del w:id="260" w:author="Shapira, Oz" w:date="2012-11-26T18:06:00Z">
        <w:r w:rsidDel="00D01375">
          <w:delText xml:space="preserve"> </w:delText>
        </w:r>
      </w:del>
      <w:r>
        <w:t>recommender system</w:t>
      </w:r>
    </w:p>
    <w:p w:rsidR="00BB1B72" w:rsidRPr="00035D1A" w:rsidRDefault="002679F5" w:rsidP="00B95B6E">
      <w:pPr>
        <w:jc w:val="both"/>
        <w:rPr>
          <w:b/>
          <w:bCs/>
          <w:sz w:val="30"/>
          <w:szCs w:val="30"/>
        </w:rPr>
        <w:pPrChange w:id="261" w:author="Shapira, Oz" w:date="2012-11-27T17:19:00Z">
          <w:pPr>
            <w:jc w:val="both"/>
          </w:pPr>
        </w:pPrChange>
      </w:pPr>
      <w:r>
        <w:t xml:space="preserve">In order to provide a personalized service to their users, recommender systems need to have relevant personal information about their users or a model of their users - a “User Model”. When this information is available, than the task of recommendation may be straight forward – provide a service based on the relevant information – in our case, if the system knows the user’s preferences about cakes, then finding a similar recipe becomes and easy task. However, in many cases, like in our example, the system does not have this </w:t>
      </w:r>
      <w:r>
        <w:lastRenderedPageBreak/>
        <w:t>information. This may be the case of a first time visitor to a cultural heritage site/ anew city/ restaurant etc.</w:t>
      </w:r>
      <w:r w:rsidRPr="00F21BD7">
        <w:t xml:space="preserve"> </w:t>
      </w:r>
      <w:r>
        <w:t xml:space="preserve"> </w:t>
      </w:r>
      <w:r w:rsidR="00F21BD7">
        <w:t>The lack for sufficient user modeling data at the onset of a service is among the classical</w:t>
      </w:r>
      <w:r>
        <w:t xml:space="preserve"> </w:t>
      </w:r>
      <w:r w:rsidR="00F21BD7">
        <w:t>and well known problems of user modeling and recommender systems – the “cold start” problem (</w:t>
      </w:r>
      <w:proofErr w:type="spellStart"/>
      <w:ins w:id="262" w:author="Shapira, Oz" w:date="2012-11-25T01:09:00Z">
        <w:r w:rsidR="00BF5648">
          <w:t>H.Guo</w:t>
        </w:r>
      </w:ins>
      <w:proofErr w:type="spellEnd"/>
      <w:ins w:id="263" w:author="Shapira, Oz" w:date="2012-11-25T01:10:00Z">
        <w:r w:rsidR="00BF5648">
          <w:t xml:space="preserve"> </w:t>
        </w:r>
      </w:ins>
      <w:ins w:id="264" w:author="Shapira, Oz" w:date="2012-11-25T01:09:00Z">
        <w:r w:rsidR="00BF5648">
          <w:t>[</w:t>
        </w:r>
      </w:ins>
      <w:ins w:id="265" w:author="Shapira, Oz" w:date="2012-11-25T01:10:00Z">
        <w:r w:rsidR="00BF5648">
          <w:t>1997</w:t>
        </w:r>
      </w:ins>
      <w:ins w:id="266" w:author="Shapira, Oz" w:date="2012-11-25T01:09:00Z">
        <w:r w:rsidR="00BF5648">
          <w:t>]</w:t>
        </w:r>
      </w:ins>
      <w:del w:id="267" w:author="Shapira, Oz" w:date="2012-11-25T01:06:00Z">
        <w:r w:rsidR="00F21BD7" w:rsidDel="00BF5648">
          <w:delText>ref</w:delText>
        </w:r>
      </w:del>
      <w:del w:id="268" w:author="Shapira, Oz" w:date="2012-11-25T01:09:00Z">
        <w:r w:rsidR="00F21BD7" w:rsidDel="00BF5648">
          <w:delText>)</w:delText>
        </w:r>
      </w:del>
      <w:ins w:id="269" w:author="Shapira, Oz" w:date="2012-11-25T01:09:00Z">
        <w:r w:rsidR="00BF5648">
          <w:t>)</w:t>
        </w:r>
      </w:ins>
      <w:r w:rsidR="00F21BD7">
        <w:t>.</w:t>
      </w:r>
      <w:r w:rsidR="00EC443B">
        <w:t xml:space="preserve"> </w:t>
      </w:r>
    </w:p>
    <w:p w:rsidR="009B036F" w:rsidRDefault="00F21BD7" w:rsidP="00B95B6E">
      <w:pPr>
        <w:jc w:val="both"/>
        <w:pPrChange w:id="270" w:author="Shapira, Oz" w:date="2012-11-27T17:19:00Z">
          <w:pPr>
            <w:jc w:val="both"/>
          </w:pPr>
        </w:pPrChange>
      </w:pPr>
      <w:r>
        <w:t xml:space="preserve">Nowadays, </w:t>
      </w:r>
      <w:r w:rsidR="00CD177D">
        <w:t xml:space="preserve">At the World Wide Web many sites contain </w:t>
      </w:r>
      <w:r w:rsidR="00421C73">
        <w:t>user’s</w:t>
      </w:r>
      <w:r w:rsidR="00CD177D">
        <w:t xml:space="preserve"> </w:t>
      </w:r>
      <w:r w:rsidR="002F2135">
        <w:t>profile which reflects</w:t>
      </w:r>
      <w:r w:rsidR="00421C73">
        <w:t xml:space="preserve"> user characters.</w:t>
      </w:r>
      <w:r>
        <w:t xml:space="preserve"> As we surf and visit websites we leave identifiable digital “fingerprints” not to mention explicit definition of interests and preferences. In recent years, social networks became a major source for personal information </w:t>
      </w:r>
      <w:r w:rsidRPr="00742012">
        <w:rPr>
          <w:highlight w:val="yellow"/>
          <w:rPrChange w:id="271" w:author="Shapira, Oz" w:date="2012-11-26T10:25:00Z">
            <w:rPr/>
          </w:rPrChange>
        </w:rPr>
        <w:t>(ref…).</w:t>
      </w:r>
      <w:r w:rsidR="00CD177D">
        <w:t xml:space="preserve"> </w:t>
      </w:r>
      <w:r>
        <w:t>F</w:t>
      </w:r>
      <w:r w:rsidR="00CD177D">
        <w:t>or example in Facebook</w:t>
      </w:r>
      <w:r w:rsidR="00421C73">
        <w:t xml:space="preserve"> the </w:t>
      </w:r>
      <w:r w:rsidR="00CD177D">
        <w:t xml:space="preserve">user insert is </w:t>
      </w:r>
      <w:r w:rsidR="009B036F">
        <w:t>in</w:t>
      </w:r>
      <w:r w:rsidR="00421C73">
        <w:t xml:space="preserve">terests while in Pandora (Pandora its music recommended radio website system with broadcast music according to user </w:t>
      </w:r>
      <w:r w:rsidR="00590D64">
        <w:t>flavor)</w:t>
      </w:r>
      <w:r w:rsidR="009B036F">
        <w:t xml:space="preserve"> try to find user flavor</w:t>
      </w:r>
      <w:r w:rsidR="00421C73">
        <w:t xml:space="preserve"> according </w:t>
      </w:r>
      <w:r w:rsidR="002F2135">
        <w:t xml:space="preserve">his user </w:t>
      </w:r>
      <w:r w:rsidR="00035D1A">
        <w:t xml:space="preserve">music </w:t>
      </w:r>
      <w:r w:rsidR="006E671F">
        <w:t>analysis.</w:t>
      </w:r>
    </w:p>
    <w:p w:rsidR="002679F5" w:rsidRDefault="002679F5" w:rsidP="00B95B6E">
      <w:pPr>
        <w:jc w:val="both"/>
        <w:pPrChange w:id="272" w:author="Shapira, Oz" w:date="2012-11-27T17:19:00Z">
          <w:pPr>
            <w:jc w:val="both"/>
          </w:pPr>
        </w:pPrChange>
      </w:pPr>
      <w:r>
        <w:t>This freely available personal information, scattered over various online sources such as social networks may be a valuable source of information for building an initial user model for recommendation. However, even though these social networks may be rich in personal information, this may not be relevant to the specific personal service requested.</w:t>
      </w:r>
    </w:p>
    <w:p w:rsidR="002679F5" w:rsidRDefault="002679F5" w:rsidP="00B95B6E">
      <w:pPr>
        <w:jc w:val="both"/>
        <w:pPrChange w:id="273" w:author="Shapira, Oz" w:date="2012-11-27T17:19:00Z">
          <w:pPr>
            <w:jc w:val="both"/>
          </w:pPr>
        </w:pPrChange>
      </w:pPr>
      <w:r>
        <w:t>In order to address this issue, “cross domain” recommendation/personalization was defined – how can we use personal information available about the user in one domain for providing service in another domain.</w:t>
      </w:r>
    </w:p>
    <w:p w:rsidR="002679F5" w:rsidRDefault="002679F5" w:rsidP="00B95B6E">
      <w:pPr>
        <w:jc w:val="both"/>
        <w:pPrChange w:id="274" w:author="Shapira, Oz" w:date="2012-11-27T17:19:00Z">
          <w:pPr>
            <w:jc w:val="both"/>
          </w:pPr>
        </w:pPrChange>
      </w:pPr>
      <w:r>
        <w:t>The proposed research is intended to address this issue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information sources.</w:t>
      </w:r>
    </w:p>
    <w:p w:rsidR="002679F5" w:rsidRDefault="002679F5" w:rsidP="00B95B6E">
      <w:pPr>
        <w:jc w:val="both"/>
        <w:pPrChange w:id="275" w:author="Shapira, Oz" w:date="2012-11-27T17:19:00Z">
          <w:pPr>
            <w:jc w:val="both"/>
          </w:pPr>
        </w:pPrChange>
      </w:pPr>
      <w:r>
        <w:t>We plan to explore, demonstrate and evaluate the ability to use graph based representation of user modeling to help solving the cross-domain user modeling challenge.</w:t>
      </w:r>
    </w:p>
    <w:p w:rsidR="002679F5" w:rsidRDefault="002679F5" w:rsidP="00B95B6E">
      <w:pPr>
        <w:jc w:val="both"/>
        <w:pPrChange w:id="276" w:author="Shapira, Oz" w:date="2012-11-27T17:19:00Z">
          <w:pPr/>
        </w:pPrChange>
      </w:pPr>
      <w:r>
        <w:br w:type="page"/>
      </w:r>
    </w:p>
    <w:p w:rsidR="002679F5" w:rsidDel="00C17758" w:rsidRDefault="002679F5" w:rsidP="00B95B6E">
      <w:pPr>
        <w:jc w:val="both"/>
        <w:rPr>
          <w:del w:id="277" w:author="Shapira, Oz" w:date="2012-11-27T00:23:00Z"/>
        </w:rPr>
        <w:pPrChange w:id="278" w:author="Shapira, Oz" w:date="2012-11-27T17:19:00Z">
          <w:pPr>
            <w:jc w:val="both"/>
          </w:pPr>
        </w:pPrChange>
      </w:pPr>
    </w:p>
    <w:p w:rsidR="00EB4A63" w:rsidRPr="003F33A2" w:rsidDel="00C17758" w:rsidRDefault="009B036F" w:rsidP="00B95B6E">
      <w:pPr>
        <w:jc w:val="both"/>
        <w:rPr>
          <w:del w:id="279" w:author="Shapira, Oz" w:date="2012-11-27T00:23:00Z"/>
          <w:highlight w:val="yellow"/>
        </w:rPr>
        <w:pPrChange w:id="280" w:author="Shapira, Oz" w:date="2012-11-27T17:19:00Z">
          <w:pPr/>
        </w:pPrChange>
      </w:pPr>
      <w:commentRangeStart w:id="281"/>
      <w:del w:id="282" w:author="Shapira, Oz" w:date="2012-11-27T00:23:00Z">
        <w:r w:rsidRPr="003F33A2" w:rsidDel="00C17758">
          <w:rPr>
            <w:highlight w:val="yellow"/>
          </w:rPr>
          <w:delText>In</w:delText>
        </w:r>
        <w:r w:rsidR="00F41C04" w:rsidRPr="003F33A2" w:rsidDel="00C17758">
          <w:rPr>
            <w:highlight w:val="yellow"/>
          </w:rPr>
          <w:delText xml:space="preserve"> </w:delText>
        </w:r>
        <w:r w:rsidRPr="003F33A2" w:rsidDel="00C17758">
          <w:rPr>
            <w:highlight w:val="yellow"/>
          </w:rPr>
          <w:delText>most</w:delText>
        </w:r>
        <w:r w:rsidR="00F41C04" w:rsidRPr="003F33A2" w:rsidDel="00C17758">
          <w:rPr>
            <w:highlight w:val="yellow"/>
          </w:rPr>
          <w:delText xml:space="preserve"> cases</w:delText>
        </w:r>
        <w:r w:rsidRPr="003F33A2" w:rsidDel="00C17758">
          <w:rPr>
            <w:highlight w:val="yellow"/>
          </w:rPr>
          <w:delText xml:space="preserve"> user model system</w:delText>
        </w:r>
        <w:r w:rsidR="009676F8" w:rsidRPr="003F33A2" w:rsidDel="00C17758">
          <w:rPr>
            <w:highlight w:val="yellow"/>
          </w:rPr>
          <w:delText xml:space="preserve">s are trying to obtain </w:delText>
        </w:r>
        <w:r w:rsidRPr="003F33A2" w:rsidDel="00C17758">
          <w:rPr>
            <w:highlight w:val="yellow"/>
          </w:rPr>
          <w:delText xml:space="preserve">user </w:delText>
        </w:r>
        <w:r w:rsidR="00C564AC" w:rsidRPr="003F33A2" w:rsidDel="00C17758">
          <w:rPr>
            <w:highlight w:val="yellow"/>
          </w:rPr>
          <w:delText>knowledge, learn their</w:delText>
        </w:r>
        <w:r w:rsidR="007942CB" w:rsidRPr="003F33A2" w:rsidDel="00C17758">
          <w:rPr>
            <w:highlight w:val="yellow"/>
          </w:rPr>
          <w:delText xml:space="preserve"> styles and individual tra</w:delText>
        </w:r>
        <w:r w:rsidR="00D4635E" w:rsidRPr="003F33A2" w:rsidDel="00C17758">
          <w:rPr>
            <w:highlight w:val="yellow"/>
          </w:rPr>
          <w:delText>it</w:delText>
        </w:r>
        <w:r w:rsidR="007942CB" w:rsidRPr="003F33A2" w:rsidDel="00C17758">
          <w:rPr>
            <w:highlight w:val="yellow"/>
          </w:rPr>
          <w:delText>s</w:delText>
        </w:r>
        <w:r w:rsidR="00C564AC" w:rsidRPr="003F33A2" w:rsidDel="00C17758">
          <w:rPr>
            <w:highlight w:val="yellow"/>
          </w:rPr>
          <w:delText>,</w:delText>
        </w:r>
        <w:r w:rsidR="00D4635E" w:rsidRPr="003F33A2" w:rsidDel="00C17758">
          <w:rPr>
            <w:highlight w:val="yellow"/>
          </w:rPr>
          <w:delText xml:space="preserve"> research on this mattes have been concluded by  p.brusilovsky &amp; millan  </w:delText>
        </w:r>
        <w:r w:rsidR="00BC4B70" w:rsidRPr="003F33A2" w:rsidDel="00C17758">
          <w:rPr>
            <w:highlight w:val="yellow"/>
          </w:rPr>
          <w:delText>[2007]</w:delText>
        </w:r>
        <w:r w:rsidR="00421C73" w:rsidRPr="003F33A2" w:rsidDel="00C17758">
          <w:rPr>
            <w:highlight w:val="yellow"/>
          </w:rPr>
          <w:delText>.</w:delText>
        </w:r>
        <w:r w:rsidR="00DC062F" w:rsidRPr="003F33A2" w:rsidDel="00C17758">
          <w:rPr>
            <w:highlight w:val="yellow"/>
          </w:rPr>
          <w:delText xml:space="preserve"> the</w:delText>
        </w:r>
        <w:r w:rsidR="0012770D" w:rsidRPr="003F33A2" w:rsidDel="00C17758">
          <w:rPr>
            <w:highlight w:val="yellow"/>
          </w:rPr>
          <w:delText xml:space="preserve"> more the system </w:delText>
        </w:r>
        <w:r w:rsidR="002F2135" w:rsidRPr="003F33A2" w:rsidDel="00C17758">
          <w:rPr>
            <w:highlight w:val="yellow"/>
          </w:rPr>
          <w:delText>is open</w:delText>
        </w:r>
        <w:r w:rsidR="0012770D" w:rsidRPr="003F33A2" w:rsidDel="00C17758">
          <w:rPr>
            <w:highlight w:val="yellow"/>
          </w:rPr>
          <w:delText>, generic and sharea</w:delText>
        </w:r>
        <w:r w:rsidR="002F2135" w:rsidRPr="003F33A2" w:rsidDel="00C17758">
          <w:rPr>
            <w:highlight w:val="yellow"/>
          </w:rPr>
          <w:delText xml:space="preserve">ble its increase the </w:delText>
        </w:r>
        <w:r w:rsidR="0012770D" w:rsidRPr="003F33A2" w:rsidDel="00C17758">
          <w:rPr>
            <w:highlight w:val="yellow"/>
          </w:rPr>
          <w:delText>possibi</w:delText>
        </w:r>
        <w:r w:rsidR="00DD43A5" w:rsidRPr="003F33A2" w:rsidDel="00C17758">
          <w:rPr>
            <w:highlight w:val="yellow"/>
          </w:rPr>
          <w:delText xml:space="preserve">lity for more accurate user </w:delText>
        </w:r>
        <w:r w:rsidR="0012770D" w:rsidRPr="003F33A2" w:rsidDel="00C17758">
          <w:rPr>
            <w:highlight w:val="yellow"/>
          </w:rPr>
          <w:delText xml:space="preserve">profile, the main problem in user modeling is attempting </w:delText>
        </w:r>
        <w:r w:rsidR="007942CB" w:rsidRPr="003F33A2" w:rsidDel="00C17758">
          <w:rPr>
            <w:highlight w:val="yellow"/>
          </w:rPr>
          <w:delText xml:space="preserve">to </w:delText>
        </w:r>
        <w:r w:rsidR="00FD2479" w:rsidRPr="003F33A2" w:rsidDel="00C17758">
          <w:rPr>
            <w:highlight w:val="yellow"/>
          </w:rPr>
          <w:delText>modeling new</w:delText>
        </w:r>
        <w:r w:rsidR="0012770D" w:rsidRPr="003F33A2" w:rsidDel="00C17758">
          <w:rPr>
            <w:highlight w:val="yellow"/>
          </w:rPr>
          <w:delText xml:space="preserve"> user when we have very little data on </w:delText>
        </w:r>
        <w:r w:rsidR="00FD2479" w:rsidRPr="003F33A2" w:rsidDel="00C17758">
          <w:rPr>
            <w:highlight w:val="yellow"/>
          </w:rPr>
          <w:delText>him, this</w:delText>
        </w:r>
        <w:r w:rsidR="007942CB" w:rsidRPr="003F33A2" w:rsidDel="00C17758">
          <w:rPr>
            <w:highlight w:val="yellow"/>
          </w:rPr>
          <w:delText xml:space="preserve"> research outcome can assist on this problem </w:delText>
        </w:r>
        <w:r w:rsidR="00FD2479" w:rsidRPr="003F33A2" w:rsidDel="00C17758">
          <w:rPr>
            <w:highlight w:val="yellow"/>
          </w:rPr>
          <w:delText>by identify</w:delText>
        </w:r>
        <w:r w:rsidR="007942CB" w:rsidRPr="003F33A2" w:rsidDel="00C17758">
          <w:rPr>
            <w:highlight w:val="yellow"/>
          </w:rPr>
          <w:delText xml:space="preserve"> individual traits </w:delText>
        </w:r>
        <w:r w:rsidR="00FD2479" w:rsidRPr="003F33A2" w:rsidDel="00C17758">
          <w:rPr>
            <w:highlight w:val="yellow"/>
          </w:rPr>
          <w:delText>using collection</w:delText>
        </w:r>
        <w:r w:rsidR="00DC062F" w:rsidRPr="003F33A2" w:rsidDel="00C17758">
          <w:rPr>
            <w:highlight w:val="yellow"/>
          </w:rPr>
          <w:delText xml:space="preserve"> of </w:delText>
        </w:r>
        <w:r w:rsidR="007942CB" w:rsidRPr="003F33A2" w:rsidDel="00C17758">
          <w:rPr>
            <w:highlight w:val="yellow"/>
          </w:rPr>
          <w:delText xml:space="preserve"> many </w:delText>
        </w:r>
        <w:r w:rsidR="00421C73" w:rsidRPr="003F33A2" w:rsidDel="00C17758">
          <w:rPr>
            <w:highlight w:val="yellow"/>
          </w:rPr>
          <w:delText xml:space="preserve"> </w:delText>
        </w:r>
        <w:r w:rsidR="00DD43A5" w:rsidRPr="003F33A2" w:rsidDel="00C17758">
          <w:rPr>
            <w:highlight w:val="yellow"/>
          </w:rPr>
          <w:delText xml:space="preserve"> user </w:delText>
        </w:r>
        <w:r w:rsidR="007942CB" w:rsidRPr="003F33A2" w:rsidDel="00C17758">
          <w:rPr>
            <w:highlight w:val="yellow"/>
          </w:rPr>
          <w:delText xml:space="preserve">traits (at the first stage ) </w:delText>
        </w:r>
        <w:r w:rsidR="00DD43A5" w:rsidRPr="003F33A2" w:rsidDel="00C17758">
          <w:rPr>
            <w:highlight w:val="yellow"/>
          </w:rPr>
          <w:delText xml:space="preserve">and </w:delText>
        </w:r>
        <w:r w:rsidR="007942CB" w:rsidRPr="003F33A2" w:rsidDel="00C17758">
          <w:rPr>
            <w:highlight w:val="yellow"/>
          </w:rPr>
          <w:delText xml:space="preserve">find the connection between those traits </w:delText>
        </w:r>
        <w:r w:rsidR="00DC062F" w:rsidRPr="003F33A2" w:rsidDel="00C17758">
          <w:rPr>
            <w:highlight w:val="yellow"/>
          </w:rPr>
          <w:delText xml:space="preserve">and applied </w:delText>
        </w:r>
        <w:r w:rsidR="00243706" w:rsidRPr="003F33A2" w:rsidDel="00C17758">
          <w:rPr>
            <w:highlight w:val="yellow"/>
          </w:rPr>
          <w:delText xml:space="preserve">ontology for new users  </w:delText>
        </w:r>
        <w:r w:rsidR="00DC062F" w:rsidRPr="003F33A2" w:rsidDel="00C17758">
          <w:rPr>
            <w:highlight w:val="yellow"/>
          </w:rPr>
          <w:delText xml:space="preserve">. </w:delText>
        </w:r>
      </w:del>
    </w:p>
    <w:p w:rsidR="001F1E14" w:rsidRPr="003F33A2" w:rsidDel="00C17758" w:rsidRDefault="00656252" w:rsidP="00B95B6E">
      <w:pPr>
        <w:jc w:val="both"/>
        <w:rPr>
          <w:del w:id="283" w:author="Shapira, Oz" w:date="2012-11-27T00:23:00Z"/>
          <w:highlight w:val="yellow"/>
        </w:rPr>
        <w:pPrChange w:id="284" w:author="Shapira, Oz" w:date="2012-11-27T17:19:00Z">
          <w:pPr/>
        </w:pPrChange>
      </w:pPr>
      <w:del w:id="285" w:author="Shapira, Oz" w:date="2012-11-24T11:25:00Z">
        <w:r w:rsidRPr="003F33A2" w:rsidDel="00702265">
          <w:rPr>
            <w:highlight w:val="yellow"/>
          </w:rPr>
          <w:delText xml:space="preserve">.  </w:delText>
        </w:r>
      </w:del>
      <w:del w:id="286" w:author="Shapira, Oz" w:date="2012-11-24T11:24:00Z">
        <w:r w:rsidR="00016321" w:rsidRPr="003F33A2" w:rsidDel="00702265">
          <w:rPr>
            <w:highlight w:val="yellow"/>
          </w:rPr>
          <w:delText xml:space="preserve"> </w:delText>
        </w:r>
      </w:del>
    </w:p>
    <w:p w:rsidR="005F2664" w:rsidRPr="003F33A2" w:rsidDel="00927D40" w:rsidRDefault="007A5E8B" w:rsidP="00B95B6E">
      <w:pPr>
        <w:jc w:val="both"/>
        <w:rPr>
          <w:del w:id="287" w:author="Shapira, Oz" w:date="2012-11-24T20:02:00Z"/>
          <w:highlight w:val="yellow"/>
        </w:rPr>
        <w:pPrChange w:id="288" w:author="Shapira, Oz" w:date="2012-11-27T17:19:00Z">
          <w:pPr/>
        </w:pPrChange>
      </w:pPr>
      <w:del w:id="289" w:author="Shapira, Oz" w:date="2012-11-24T20:02:00Z">
        <w:r w:rsidRPr="003F33A2" w:rsidDel="00927D40">
          <w:rPr>
            <w:highlight w:val="yellow"/>
          </w:rPr>
          <w:delText xml:space="preserve">In </w:delText>
        </w:r>
        <w:r w:rsidR="00F914A0" w:rsidRPr="003F33A2" w:rsidDel="00927D40">
          <w:rPr>
            <w:highlight w:val="yellow"/>
          </w:rPr>
          <w:delText xml:space="preserve">most knowing </w:delText>
        </w:r>
        <w:r w:rsidRPr="003F33A2" w:rsidDel="00927D40">
          <w:rPr>
            <w:highlight w:val="yellow"/>
          </w:rPr>
          <w:delText xml:space="preserve">recommender  </w:delText>
        </w:r>
        <w:r w:rsidR="00F914A0" w:rsidRPr="003F33A2" w:rsidDel="00927D40">
          <w:rPr>
            <w:highlight w:val="yellow"/>
          </w:rPr>
          <w:delText>system</w:delText>
        </w:r>
        <w:r w:rsidRPr="003F33A2" w:rsidDel="00927D40">
          <w:rPr>
            <w:highlight w:val="yellow"/>
          </w:rPr>
          <w:delText>s</w:delText>
        </w:r>
        <w:r w:rsidR="00F914A0" w:rsidRPr="003F33A2" w:rsidDel="00927D40">
          <w:rPr>
            <w:highlight w:val="yellow"/>
          </w:rPr>
          <w:delText xml:space="preserve"> today are </w:delText>
        </w:r>
        <w:r w:rsidR="00FD2479" w:rsidRPr="003F33A2" w:rsidDel="00927D40">
          <w:rPr>
            <w:rFonts w:ascii="Tahoma" w:hAnsi="Tahoma" w:cs="Tahoma"/>
            <w:sz w:val="20"/>
            <w:szCs w:val="20"/>
            <w:highlight w:val="yellow"/>
          </w:rPr>
          <w:delText>specializing</w:delText>
        </w:r>
        <w:r w:rsidR="00FD2479" w:rsidRPr="003F33A2" w:rsidDel="00927D40">
          <w:rPr>
            <w:highlight w:val="yellow"/>
          </w:rPr>
          <w:delText xml:space="preserve"> on one </w:delText>
        </w:r>
        <w:r w:rsidR="00F914A0" w:rsidRPr="003F33A2" w:rsidDel="00927D40">
          <w:rPr>
            <w:highlight w:val="yellow"/>
          </w:rPr>
          <w:delText xml:space="preserve">domain </w:delText>
        </w:r>
        <w:r w:rsidR="00FD2479" w:rsidRPr="003F33A2" w:rsidDel="00927D40">
          <w:rPr>
            <w:highlight w:val="yellow"/>
          </w:rPr>
          <w:delText xml:space="preserve">(for example Pandora </w:delText>
        </w:r>
        <w:r w:rsidR="001F1E14" w:rsidRPr="003F33A2" w:rsidDel="00927D40">
          <w:rPr>
            <w:highlight w:val="yellow"/>
          </w:rPr>
          <w:delText>as</w:delText>
        </w:r>
        <w:r w:rsidR="00FD2479" w:rsidRPr="003F33A2" w:rsidDel="00927D40">
          <w:rPr>
            <w:highlight w:val="yellow"/>
          </w:rPr>
          <w:delText xml:space="preserve"> music</w:delText>
        </w:r>
        <w:r w:rsidR="001F1E14" w:rsidRPr="003F33A2" w:rsidDel="00927D40">
          <w:rPr>
            <w:highlight w:val="yellow"/>
          </w:rPr>
          <w:delText xml:space="preserve"> </w:delText>
        </w:r>
        <w:r w:rsidR="00FD2479" w:rsidRPr="003F33A2" w:rsidDel="00927D40">
          <w:rPr>
            <w:highlight w:val="yellow"/>
          </w:rPr>
          <w:delText>recommend</w:delText>
        </w:r>
        <w:r w:rsidR="001F1E14" w:rsidRPr="003F33A2" w:rsidDel="00927D40">
          <w:rPr>
            <w:highlight w:val="yellow"/>
          </w:rPr>
          <w:delText>er</w:delText>
        </w:r>
        <w:r w:rsidR="00F23467" w:rsidRPr="003F33A2" w:rsidDel="00927D40">
          <w:rPr>
            <w:highlight w:val="yellow"/>
          </w:rPr>
          <w:delText>, Netflix offers predictions of movies</w:delText>
        </w:r>
        <w:r w:rsidR="001F1E14" w:rsidRPr="003F33A2" w:rsidDel="00927D40">
          <w:rPr>
            <w:highlight w:val="yellow"/>
          </w:rPr>
          <w:delText>)</w:delText>
        </w:r>
        <w:r w:rsidR="00FD2479" w:rsidRPr="003F33A2" w:rsidDel="00927D40">
          <w:rPr>
            <w:highlight w:val="yellow"/>
          </w:rPr>
          <w:delText xml:space="preserve"> and simply</w:delText>
        </w:r>
        <w:r w:rsidR="00F914A0" w:rsidRPr="003F33A2" w:rsidDel="00927D40">
          <w:rPr>
            <w:highlight w:val="yellow"/>
          </w:rPr>
          <w:delText xml:space="preserve"> called domain recommendations system</w:delText>
        </w:r>
        <w:r w:rsidR="00FD2479" w:rsidRPr="003F33A2" w:rsidDel="00927D40">
          <w:rPr>
            <w:highlight w:val="yellow"/>
          </w:rPr>
          <w:delText xml:space="preserve"> , the ability to focused on single domain give to those systems  </w:delText>
        </w:r>
        <w:r w:rsidR="00086EA6" w:rsidRPr="003F33A2" w:rsidDel="00927D40">
          <w:rPr>
            <w:highlight w:val="yellow"/>
          </w:rPr>
          <w:delText>the</w:delText>
        </w:r>
        <w:r w:rsidR="00016321" w:rsidRPr="003F33A2" w:rsidDel="00927D40">
          <w:rPr>
            <w:highlight w:val="yellow"/>
          </w:rPr>
          <w:delText xml:space="preserve"> focused</w:delText>
        </w:r>
        <w:r w:rsidR="00086EA6" w:rsidRPr="003F33A2" w:rsidDel="00927D40">
          <w:rPr>
            <w:highlight w:val="yellow"/>
          </w:rPr>
          <w:delText xml:space="preserve"> they need for correct </w:delText>
        </w:r>
        <w:r w:rsidR="00016321" w:rsidRPr="003F33A2" w:rsidDel="00927D40">
          <w:rPr>
            <w:highlight w:val="yellow"/>
          </w:rPr>
          <w:delText>proposals</w:delText>
        </w:r>
        <w:r w:rsidR="003B4AE2" w:rsidRPr="003F33A2" w:rsidDel="00927D40">
          <w:rPr>
            <w:highlight w:val="yellow"/>
          </w:rPr>
          <w:delText>.</w:delText>
        </w:r>
        <w:r w:rsidR="007E4895" w:rsidRPr="003F33A2" w:rsidDel="00927D40">
          <w:rPr>
            <w:highlight w:val="yellow"/>
          </w:rPr>
          <w:delText xml:space="preserve"> </w:delText>
        </w:r>
        <w:r w:rsidR="00016321" w:rsidRPr="003F33A2" w:rsidDel="00927D40">
          <w:rPr>
            <w:highlight w:val="yellow"/>
          </w:rPr>
          <w:delText xml:space="preserve"> </w:delText>
        </w:r>
        <w:r w:rsidR="003B4AE2" w:rsidRPr="003F33A2" w:rsidDel="00927D40">
          <w:rPr>
            <w:highlight w:val="yellow"/>
          </w:rPr>
          <w:delText xml:space="preserve">Usually those system are using </w:delText>
        </w:r>
        <w:r w:rsidRPr="003F33A2" w:rsidDel="00927D40">
          <w:rPr>
            <w:highlight w:val="yellow"/>
          </w:rPr>
          <w:delText xml:space="preserve">single dimensional </w:delText>
        </w:r>
        <w:r w:rsidR="003B4AE2" w:rsidRPr="003F33A2" w:rsidDel="00927D40">
          <w:rPr>
            <w:highlight w:val="yellow"/>
          </w:rPr>
          <w:delText>database or many databases with common fields therefore they most of those systems have been successfully develop algorithm for collecting the data.</w:delText>
        </w:r>
      </w:del>
    </w:p>
    <w:p w:rsidR="00E35E5C" w:rsidRPr="003F33A2" w:rsidRDefault="003F7B11" w:rsidP="00B95B6E">
      <w:pPr>
        <w:jc w:val="both"/>
        <w:rPr>
          <w:highlight w:val="yellow"/>
        </w:rPr>
        <w:pPrChange w:id="290" w:author="Shapira, Oz" w:date="2012-11-27T17:19:00Z">
          <w:pPr/>
        </w:pPrChange>
      </w:pPr>
      <w:del w:id="291" w:author="Shapira, Oz" w:date="2012-11-26T12:24:00Z">
        <w:r w:rsidRPr="003F33A2" w:rsidDel="004E6DE2">
          <w:rPr>
            <w:highlight w:val="yellow"/>
          </w:rPr>
          <w:delText xml:space="preserve">the effort of collecting data have been mention before by </w:delText>
        </w:r>
        <w:r w:rsidR="001B4915" w:rsidDel="004E6DE2">
          <w:fldChar w:fldCharType="begin"/>
        </w:r>
        <w:r w:rsidR="001B4915" w:rsidDel="004E6DE2">
          <w:delInstrText xml:space="preserve"> HYPERLINK "http://jech.bmj.com/search?author1=S+D+Rhodes&amp;sortspec=date&amp;submit=Submit" </w:delInstrText>
        </w:r>
        <w:r w:rsidR="001B4915" w:rsidDel="004E6DE2">
          <w:fldChar w:fldCharType="separate"/>
        </w:r>
        <w:r w:rsidRPr="003F33A2" w:rsidDel="004E6DE2">
          <w:rPr>
            <w:rStyle w:val="Hyperlink"/>
            <w:highlight w:val="yellow"/>
          </w:rPr>
          <w:delText>S D Rhodes</w:delText>
        </w:r>
        <w:r w:rsidR="001B4915" w:rsidDel="004E6DE2">
          <w:rPr>
            <w:rStyle w:val="Hyperlink"/>
            <w:highlight w:val="yellow"/>
          </w:rPr>
          <w:fldChar w:fldCharType="end"/>
        </w:r>
        <w:r w:rsidR="001B4915" w:rsidDel="004E6DE2">
          <w:fldChar w:fldCharType="begin"/>
        </w:r>
        <w:r w:rsidR="001B4915" w:rsidDel="004E6DE2">
          <w:delInstrText xml:space="preserve"> HYPERLINK "http://jech.bmj.com/content/57/1/68.short" \l "aff-1" </w:delInstrText>
        </w:r>
        <w:r w:rsidR="001B4915" w:rsidDel="004E6DE2">
          <w:fldChar w:fldCharType="separate"/>
        </w:r>
        <w:r w:rsidRPr="003F33A2" w:rsidDel="004E6DE2">
          <w:rPr>
            <w:rStyle w:val="Hyperlink"/>
            <w:highlight w:val="yellow"/>
          </w:rPr>
          <w:delText>1</w:delText>
        </w:r>
        <w:r w:rsidR="001B4915" w:rsidDel="004E6DE2">
          <w:rPr>
            <w:rStyle w:val="Hyperlink"/>
            <w:highlight w:val="yellow"/>
          </w:rPr>
          <w:fldChar w:fldCharType="end"/>
        </w:r>
        <w:r w:rsidRPr="003F33A2" w:rsidDel="004E6DE2">
          <w:rPr>
            <w:highlight w:val="yellow"/>
          </w:rPr>
          <w:delText xml:space="preserve">, </w:delText>
        </w:r>
        <w:r w:rsidR="001B4915" w:rsidDel="004E6DE2">
          <w:fldChar w:fldCharType="begin"/>
        </w:r>
        <w:r w:rsidR="001B4915" w:rsidDel="004E6DE2">
          <w:delInstrText xml:space="preserve"> HYPERLINK "http://jech.bmj.com/search?author1=D+A+Bowie&amp;sortspec=date&amp;submit=Submit" </w:delInstrText>
        </w:r>
        <w:r w:rsidR="001B4915" w:rsidDel="004E6DE2">
          <w:fldChar w:fldCharType="separate"/>
        </w:r>
        <w:r w:rsidRPr="003F33A2" w:rsidDel="004E6DE2">
          <w:rPr>
            <w:rStyle w:val="Hyperlink"/>
            <w:highlight w:val="yellow"/>
          </w:rPr>
          <w:delText>D A Bowie</w:delText>
        </w:r>
        <w:r w:rsidR="001B4915" w:rsidDel="004E6DE2">
          <w:rPr>
            <w:rStyle w:val="Hyperlink"/>
            <w:highlight w:val="yellow"/>
          </w:rPr>
          <w:fldChar w:fldCharType="end"/>
        </w:r>
        <w:r w:rsidR="001B4915" w:rsidDel="004E6DE2">
          <w:fldChar w:fldCharType="begin"/>
        </w:r>
        <w:r w:rsidR="001B4915" w:rsidDel="004E6DE2">
          <w:delInstrText xml:space="preserve"> HYPERLINK "http://jech.bmj.com/content/57/1/68.short" \l "aff-2" </w:delInstrText>
        </w:r>
        <w:r w:rsidR="001B4915" w:rsidDel="004E6DE2">
          <w:fldChar w:fldCharType="separate"/>
        </w:r>
        <w:r w:rsidRPr="003F33A2" w:rsidDel="004E6DE2">
          <w:rPr>
            <w:rStyle w:val="Hyperlink"/>
            <w:highlight w:val="yellow"/>
          </w:rPr>
          <w:delText>2</w:delText>
        </w:r>
        <w:r w:rsidR="001B4915" w:rsidDel="004E6DE2">
          <w:rPr>
            <w:rStyle w:val="Hyperlink"/>
            <w:highlight w:val="yellow"/>
          </w:rPr>
          <w:fldChar w:fldCharType="end"/>
        </w:r>
        <w:r w:rsidRPr="003F33A2" w:rsidDel="004E6DE2">
          <w:rPr>
            <w:highlight w:val="yellow"/>
          </w:rPr>
          <w:delText xml:space="preserve">, </w:delText>
        </w:r>
        <w:r w:rsidR="001B4915" w:rsidDel="004E6DE2">
          <w:fldChar w:fldCharType="begin"/>
        </w:r>
        <w:r w:rsidR="001B4915" w:rsidDel="004E6DE2">
          <w:delInstrText xml:space="preserve"> HYPERLINK "http://jech.bmj.com/search?author1=K+C+Hergenrather&amp;sortspec=date&amp;submit=Submit" </w:delInstrText>
        </w:r>
        <w:r w:rsidR="001B4915" w:rsidDel="004E6DE2">
          <w:fldChar w:fldCharType="separate"/>
        </w:r>
        <w:r w:rsidRPr="003F33A2" w:rsidDel="004E6DE2">
          <w:rPr>
            <w:rStyle w:val="Hyperlink"/>
            <w:highlight w:val="yellow"/>
          </w:rPr>
          <w:delText>K C Hergenrather</w:delText>
        </w:r>
        <w:r w:rsidR="001B4915" w:rsidDel="004E6DE2">
          <w:rPr>
            <w:rStyle w:val="Hyperlink"/>
            <w:highlight w:val="yellow"/>
          </w:rPr>
          <w:fldChar w:fldCharType="end"/>
        </w:r>
        <w:r w:rsidR="001B4915" w:rsidDel="004E6DE2">
          <w:fldChar w:fldCharType="begin"/>
        </w:r>
        <w:r w:rsidR="001B4915" w:rsidDel="004E6DE2">
          <w:delInstrText xml:space="preserve"> HYPERLINK "http://jech.bmj.com/content/57/1/68.short" \l "aff-3" </w:delInstrText>
        </w:r>
        <w:r w:rsidR="001B4915" w:rsidDel="004E6DE2">
          <w:fldChar w:fldCharType="separate"/>
        </w:r>
        <w:r w:rsidRPr="003F33A2" w:rsidDel="004E6DE2">
          <w:rPr>
            <w:rStyle w:val="Hyperlink"/>
            <w:highlight w:val="yellow"/>
          </w:rPr>
          <w:delText>3</w:delText>
        </w:r>
        <w:r w:rsidR="001B4915" w:rsidDel="004E6DE2">
          <w:rPr>
            <w:rStyle w:val="Hyperlink"/>
            <w:highlight w:val="yellow"/>
          </w:rPr>
          <w:fldChar w:fldCharType="end"/>
        </w:r>
        <w:r w:rsidRPr="003F33A2" w:rsidDel="004E6DE2">
          <w:rPr>
            <w:highlight w:val="yellow"/>
          </w:rPr>
          <w:delText xml:space="preserve"> (2003) in their research they concluded that using the web as empiric tools for behavioral science research  will increase the tested population from local to global distribution . </w:delText>
        </w:r>
        <w:r w:rsidR="007942CB" w:rsidRPr="003F33A2" w:rsidDel="004E6DE2">
          <w:rPr>
            <w:highlight w:val="yellow"/>
          </w:rPr>
          <w:delText xml:space="preserve">Using the web as resource </w:delText>
        </w:r>
        <w:r w:rsidR="006B2DFA" w:rsidRPr="003F33A2" w:rsidDel="004E6DE2">
          <w:rPr>
            <w:highlight w:val="yellow"/>
          </w:rPr>
          <w:delText>for data mining is not new and use</w:delText>
        </w:r>
        <w:r w:rsidRPr="003F33A2" w:rsidDel="004E6DE2">
          <w:rPr>
            <w:highlight w:val="yellow"/>
          </w:rPr>
          <w:delText>d</w:delText>
        </w:r>
        <w:r w:rsidR="006B2DFA" w:rsidRPr="003F33A2" w:rsidDel="004E6DE2">
          <w:rPr>
            <w:highlight w:val="yellow"/>
          </w:rPr>
          <w:delText xml:space="preserve"> </w:delText>
        </w:r>
        <w:r w:rsidR="00DC062F" w:rsidRPr="003F33A2" w:rsidDel="004E6DE2">
          <w:rPr>
            <w:highlight w:val="yellow"/>
          </w:rPr>
          <w:delText>in many research</w:delText>
        </w:r>
        <w:r w:rsidR="005F2664" w:rsidRPr="003F33A2" w:rsidDel="004E6DE2">
          <w:rPr>
            <w:highlight w:val="yellow"/>
          </w:rPr>
          <w:delText>es</w:delText>
        </w:r>
        <w:r w:rsidR="00DC062F" w:rsidRPr="003F33A2" w:rsidDel="004E6DE2">
          <w:rPr>
            <w:highlight w:val="yellow"/>
          </w:rPr>
          <w:delText xml:space="preserve">, in our </w:delText>
        </w:r>
        <w:r w:rsidRPr="003F33A2" w:rsidDel="004E6DE2">
          <w:rPr>
            <w:highlight w:val="yellow"/>
          </w:rPr>
          <w:delText xml:space="preserve">effort </w:delText>
        </w:r>
        <w:r w:rsidR="00DC062F" w:rsidRPr="003F33A2" w:rsidDel="004E6DE2">
          <w:rPr>
            <w:highlight w:val="yellow"/>
          </w:rPr>
          <w:delText>we will try to found normally distribution population</w:delText>
        </w:r>
        <w:r w:rsidR="00243706" w:rsidRPr="003F33A2" w:rsidDel="004E6DE2">
          <w:rPr>
            <w:highlight w:val="yellow"/>
          </w:rPr>
          <w:delText xml:space="preserve"> for secure or </w:delText>
        </w:r>
        <w:r w:rsidR="00485BF0" w:rsidRPr="003F33A2" w:rsidDel="004E6DE2">
          <w:rPr>
            <w:highlight w:val="yellow"/>
          </w:rPr>
          <w:delText>data misleading</w:delText>
        </w:r>
        <w:r w:rsidR="00DD43A5" w:rsidRPr="003F33A2" w:rsidDel="004E6DE2">
          <w:rPr>
            <w:highlight w:val="yellow"/>
          </w:rPr>
          <w:delText>,</w:delText>
        </w:r>
        <w:r w:rsidR="00E35E5C" w:rsidRPr="003F33A2" w:rsidDel="004E6DE2">
          <w:rPr>
            <w:highlight w:val="yellow"/>
          </w:rPr>
          <w:delText xml:space="preserve"> for this</w:delText>
        </w:r>
        <w:r w:rsidR="00DD43A5" w:rsidRPr="003F33A2" w:rsidDel="004E6DE2">
          <w:rPr>
            <w:highlight w:val="yellow"/>
          </w:rPr>
          <w:delText xml:space="preserve"> effort we can find many type of</w:delText>
        </w:r>
        <w:r w:rsidR="00E35E5C" w:rsidRPr="003F33A2" w:rsidDel="004E6DE2">
          <w:rPr>
            <w:highlight w:val="yellow"/>
          </w:rPr>
          <w:delText xml:space="preserve"> population</w:delText>
        </w:r>
        <w:r w:rsidR="00DD43A5" w:rsidRPr="003F33A2" w:rsidDel="004E6DE2">
          <w:rPr>
            <w:highlight w:val="yellow"/>
          </w:rPr>
          <w:delText>s</w:delText>
        </w:r>
        <w:r w:rsidR="00E35E5C" w:rsidRPr="003F33A2" w:rsidDel="004E6DE2">
          <w:rPr>
            <w:highlight w:val="yellow"/>
          </w:rPr>
          <w:delText xml:space="preserve"> </w:delText>
        </w:r>
        <w:r w:rsidR="002F2135" w:rsidRPr="003F33A2" w:rsidDel="004E6DE2">
          <w:rPr>
            <w:highlight w:val="yellow"/>
          </w:rPr>
          <w:delText xml:space="preserve">at </w:delText>
        </w:r>
        <w:r w:rsidR="00E35E5C" w:rsidRPr="003F33A2" w:rsidDel="004E6DE2">
          <w:rPr>
            <w:highlight w:val="yellow"/>
          </w:rPr>
          <w:delText>the socials networks</w:delText>
        </w:r>
      </w:del>
      <w:del w:id="292" w:author="Shapira, Oz" w:date="2012-11-27T00:23:00Z">
        <w:r w:rsidR="00E35E5C" w:rsidRPr="003F33A2" w:rsidDel="00C17758">
          <w:rPr>
            <w:highlight w:val="yellow"/>
          </w:rPr>
          <w:delText>.</w:delText>
        </w:r>
      </w:del>
    </w:p>
    <w:p w:rsidR="007D1660" w:rsidDel="00742012" w:rsidRDefault="007D1660" w:rsidP="00B95B6E">
      <w:pPr>
        <w:jc w:val="both"/>
        <w:rPr>
          <w:del w:id="293" w:author="Shapira, Oz" w:date="2012-11-26T10:26:00Z"/>
        </w:rPr>
        <w:pPrChange w:id="294" w:author="Shapira, Oz" w:date="2012-11-27T17:19:00Z">
          <w:pPr/>
        </w:pPrChange>
      </w:pPr>
      <w:del w:id="295" w:author="Shapira, Oz" w:date="2012-11-26T10:26:00Z">
        <w:r w:rsidRPr="003F33A2" w:rsidDel="00742012">
          <w:rPr>
            <w:highlight w:val="yellow"/>
          </w:rPr>
          <w:delText xml:space="preserve">In section 1.1 we will show related works, section 2.1 will show our proposal to used social network </w:delText>
        </w:r>
        <w:r w:rsidR="000C4843" w:rsidRPr="003F33A2" w:rsidDel="00742012">
          <w:rPr>
            <w:highlight w:val="yellow"/>
          </w:rPr>
          <w:delText>s</w:delText>
        </w:r>
        <w:r w:rsidRPr="003F33A2" w:rsidDel="00742012">
          <w:rPr>
            <w:highlight w:val="yellow"/>
          </w:rPr>
          <w:delText xml:space="preserve">, in sections </w:delText>
        </w:r>
        <w:r w:rsidR="00215F38" w:rsidRPr="003F33A2" w:rsidDel="00742012">
          <w:rPr>
            <w:highlight w:val="yellow"/>
          </w:rPr>
          <w:delText>2.2, 2.3</w:delText>
        </w:r>
        <w:r w:rsidRPr="003F33A2" w:rsidDel="00742012">
          <w:rPr>
            <w:highlight w:val="yellow"/>
          </w:rPr>
          <w:delText xml:space="preserve"> and </w:delText>
        </w:r>
        <w:r w:rsidR="00215F38" w:rsidRPr="003F33A2" w:rsidDel="00742012">
          <w:rPr>
            <w:highlight w:val="yellow"/>
          </w:rPr>
          <w:delText>2.4 we</w:delText>
        </w:r>
        <w:r w:rsidRPr="003F33A2" w:rsidDel="00742012">
          <w:rPr>
            <w:highlight w:val="yellow"/>
          </w:rPr>
          <w:delText xml:space="preserve"> will explain and show effort and conclusion.</w:delText>
        </w:r>
        <w:commentRangeEnd w:id="281"/>
        <w:r w:rsidR="00F21BD7" w:rsidRPr="003F33A2" w:rsidDel="00742012">
          <w:rPr>
            <w:rStyle w:val="CommentReference"/>
            <w:highlight w:val="yellow"/>
          </w:rPr>
          <w:commentReference w:id="281"/>
        </w:r>
        <w:bookmarkStart w:id="296" w:name="_Toc341698988"/>
        <w:bookmarkStart w:id="297" w:name="_Toc341699162"/>
        <w:bookmarkStart w:id="298" w:name="_Toc341717697"/>
        <w:bookmarkStart w:id="299" w:name="_Toc341726137"/>
        <w:bookmarkStart w:id="300" w:name="_Toc341797965"/>
        <w:bookmarkStart w:id="301" w:name="_Toc341800563"/>
        <w:bookmarkEnd w:id="296"/>
        <w:bookmarkEnd w:id="297"/>
        <w:bookmarkEnd w:id="298"/>
        <w:bookmarkEnd w:id="299"/>
        <w:bookmarkEnd w:id="300"/>
        <w:bookmarkEnd w:id="301"/>
      </w:del>
    </w:p>
    <w:p w:rsidR="001012D1" w:rsidRDefault="00117C16" w:rsidP="00B95B6E">
      <w:pPr>
        <w:pStyle w:val="Heading1"/>
        <w:numPr>
          <w:ilvl w:val="0"/>
          <w:numId w:val="8"/>
        </w:numPr>
        <w:jc w:val="both"/>
        <w:pPrChange w:id="302" w:author="Shapira, Oz" w:date="2012-11-27T17:19:00Z">
          <w:pPr>
            <w:pStyle w:val="Heading1"/>
            <w:numPr>
              <w:numId w:val="8"/>
            </w:numPr>
            <w:ind w:left="360" w:hanging="360"/>
          </w:pPr>
        </w:pPrChange>
      </w:pPr>
      <w:del w:id="303" w:author="Shapira, Oz" w:date="2012-11-26T10:26:00Z">
        <w:r w:rsidDel="00742012">
          <w:delText xml:space="preserve"> </w:delText>
        </w:r>
      </w:del>
      <w:bookmarkStart w:id="304" w:name="_Toc341800564"/>
      <w:r>
        <w:t xml:space="preserve">Background </w:t>
      </w:r>
      <w:r w:rsidR="002E33BE">
        <w:t xml:space="preserve">and </w:t>
      </w:r>
      <w:r w:rsidR="002E33BE" w:rsidRPr="00035D1A">
        <w:t>Related</w:t>
      </w:r>
      <w:r w:rsidR="000D5C0F" w:rsidRPr="00035D1A">
        <w:t xml:space="preserve"> works</w:t>
      </w:r>
      <w:bookmarkEnd w:id="304"/>
      <w:r w:rsidR="000D5C0F" w:rsidRPr="00035D1A">
        <w:t xml:space="preserve"> </w:t>
      </w:r>
    </w:p>
    <w:p w:rsidR="000D5C0F" w:rsidRDefault="000D5C0F" w:rsidP="00B95B6E">
      <w:pPr>
        <w:pStyle w:val="Heading2"/>
        <w:numPr>
          <w:ilvl w:val="1"/>
          <w:numId w:val="8"/>
        </w:numPr>
        <w:jc w:val="both"/>
        <w:pPrChange w:id="305" w:author="Shapira, Oz" w:date="2012-11-27T17:19:00Z">
          <w:pPr>
            <w:pStyle w:val="Heading2"/>
            <w:numPr>
              <w:ilvl w:val="1"/>
              <w:numId w:val="8"/>
            </w:numPr>
            <w:ind w:left="792" w:hanging="432"/>
          </w:pPr>
        </w:pPrChange>
      </w:pPr>
      <w:r w:rsidRPr="00035D1A">
        <w:t xml:space="preserve"> </w:t>
      </w:r>
      <w:bookmarkStart w:id="306" w:name="_Toc341800565"/>
      <w:r w:rsidR="001012D1">
        <w:t>Background</w:t>
      </w:r>
      <w:bookmarkEnd w:id="306"/>
    </w:p>
    <w:p w:rsidR="001012D1" w:rsidRDefault="001012D1" w:rsidP="00B95B6E">
      <w:pPr>
        <w:pStyle w:val="Heading3"/>
        <w:numPr>
          <w:ilvl w:val="2"/>
          <w:numId w:val="8"/>
        </w:numPr>
        <w:jc w:val="both"/>
        <w:pPrChange w:id="307" w:author="Shapira, Oz" w:date="2012-11-27T17:19:00Z">
          <w:pPr>
            <w:pStyle w:val="Heading3"/>
            <w:numPr>
              <w:ilvl w:val="2"/>
              <w:numId w:val="8"/>
            </w:numPr>
            <w:ind w:left="1224" w:hanging="504"/>
          </w:pPr>
        </w:pPrChange>
      </w:pPr>
      <w:bookmarkStart w:id="308" w:name="_Toc341800566"/>
      <w:r>
        <w:t>Recommender systems</w:t>
      </w:r>
      <w:bookmarkEnd w:id="308"/>
    </w:p>
    <w:p w:rsidR="00992747" w:rsidRDefault="009940AE" w:rsidP="00B95B6E">
      <w:pPr>
        <w:ind w:left="360"/>
        <w:jc w:val="both"/>
        <w:rPr>
          <w:highlight w:val="yellow"/>
        </w:rPr>
        <w:pPrChange w:id="309" w:author="Shapira, Oz" w:date="2012-11-27T17:19:00Z">
          <w:pPr>
            <w:ind w:left="360"/>
          </w:pPr>
        </w:pPrChange>
      </w:pPr>
      <w:r w:rsidRPr="00D71148">
        <w:t xml:space="preserve">Recommender </w:t>
      </w:r>
      <w:del w:id="310" w:author="Shapira, Oz" w:date="2012-11-26T10:27:00Z">
        <w:r w:rsidRPr="00D71148" w:rsidDel="00307541">
          <w:delText>system are</w:delText>
        </w:r>
      </w:del>
      <w:ins w:id="311" w:author="Shapira, Oz" w:date="2012-11-26T10:27:00Z">
        <w:r w:rsidR="00307541" w:rsidRPr="00D71148">
          <w:t xml:space="preserve">systems </w:t>
        </w:r>
      </w:ins>
      <w:del w:id="312" w:author="Shapira, Oz" w:date="2012-11-26T10:28:00Z">
        <w:r w:rsidRPr="00D71148" w:rsidDel="00307541">
          <w:delText xml:space="preserve"> system </w:delText>
        </w:r>
      </w:del>
      <w:r w:rsidR="00992747" w:rsidRPr="00D71148">
        <w:t xml:space="preserve">have the interactive recommendation </w:t>
      </w:r>
      <w:del w:id="313" w:author="Shapira, Oz" w:date="2012-11-23T21:45:00Z">
        <w:r w:rsidR="00992747" w:rsidRPr="00D71148" w:rsidDel="003F33A2">
          <w:delText xml:space="preserve">a </w:delText>
        </w:r>
      </w:del>
      <w:del w:id="314" w:author="Shapira, Oz" w:date="2012-11-26T10:27:00Z">
        <w:r w:rsidR="00992747" w:rsidRPr="00D71148" w:rsidDel="00307541">
          <w:delText>abilities ,</w:delText>
        </w:r>
      </w:del>
      <w:ins w:id="315" w:author="Shapira, Oz" w:date="2012-11-26T10:27:00Z">
        <w:r w:rsidR="00307541" w:rsidRPr="00D71148">
          <w:t>abilities,</w:t>
        </w:r>
      </w:ins>
      <w:r w:rsidRPr="003F33A2">
        <w:t xml:space="preserve"> Recommender system apply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D71148" w:rsidRPr="003F33A2">
        <w:t>(</w:t>
      </w:r>
      <w:r w:rsidR="00D71148" w:rsidRPr="003F33A2">
        <w:rPr>
          <w:rFonts w:ascii="Arial" w:hAnsi="Arial" w:cs="Arial"/>
          <w:sz w:val="20"/>
          <w:szCs w:val="20"/>
        </w:rPr>
        <w:t xml:space="preserve">M. </w:t>
      </w:r>
      <w:proofErr w:type="spellStart"/>
      <w:r w:rsidR="00D71148" w:rsidRPr="003F33A2">
        <w:rPr>
          <w:rFonts w:ascii="Arial" w:hAnsi="Arial" w:cs="Arial"/>
          <w:sz w:val="20"/>
          <w:szCs w:val="20"/>
        </w:rPr>
        <w:t>Sarwar</w:t>
      </w:r>
      <w:proofErr w:type="spellEnd"/>
      <w:r w:rsidR="00D71148" w:rsidRPr="003F33A2">
        <w:rPr>
          <w:rFonts w:ascii="Arial" w:hAnsi="Arial" w:cs="Arial"/>
          <w:sz w:val="20"/>
          <w:szCs w:val="20"/>
        </w:rPr>
        <w:t xml:space="preserve">, </w:t>
      </w:r>
      <w:proofErr w:type="spellStart"/>
      <w:r w:rsidR="00D71148" w:rsidRPr="003F33A2">
        <w:rPr>
          <w:rFonts w:ascii="Arial" w:hAnsi="Arial" w:cs="Arial"/>
          <w:sz w:val="20"/>
          <w:szCs w:val="20"/>
        </w:rPr>
        <w:t>Karypis,A</w:t>
      </w:r>
      <w:proofErr w:type="spellEnd"/>
      <w:r w:rsidR="00D71148" w:rsidRPr="003F33A2">
        <w:rPr>
          <w:rFonts w:ascii="Arial" w:hAnsi="Arial" w:cs="Arial"/>
          <w:sz w:val="20"/>
          <w:szCs w:val="20"/>
        </w:rPr>
        <w:t xml:space="preserve">. </w:t>
      </w:r>
      <w:proofErr w:type="spellStart"/>
      <w:r w:rsidR="00D71148" w:rsidRPr="003F33A2">
        <w:rPr>
          <w:rFonts w:ascii="Arial" w:hAnsi="Arial" w:cs="Arial"/>
          <w:sz w:val="20"/>
          <w:szCs w:val="20"/>
        </w:rPr>
        <w:t>Konstan,T</w:t>
      </w:r>
      <w:proofErr w:type="spellEnd"/>
      <w:r w:rsidR="00D71148" w:rsidRPr="003F33A2">
        <w:rPr>
          <w:rFonts w:ascii="Arial" w:hAnsi="Arial" w:cs="Arial"/>
          <w:sz w:val="20"/>
          <w:szCs w:val="20"/>
        </w:rPr>
        <w:t xml:space="preserve">. </w:t>
      </w:r>
      <w:proofErr w:type="spellStart"/>
      <w:r w:rsidR="00D71148" w:rsidRPr="003F33A2">
        <w:rPr>
          <w:rFonts w:ascii="Arial" w:hAnsi="Arial" w:cs="Arial"/>
          <w:sz w:val="20"/>
          <w:szCs w:val="20"/>
        </w:rPr>
        <w:t>Riedl</w:t>
      </w:r>
      <w:proofErr w:type="spellEnd"/>
      <w:r w:rsidR="00D71148" w:rsidRPr="003F33A2">
        <w:t>)</w:t>
      </w:r>
      <w:r w:rsidR="00D71148">
        <w:t>[2000]</w:t>
      </w:r>
      <w:r w:rsidRPr="003F33A2">
        <w:t xml:space="preserve"> .there is many type of recommendation systems and in each one of them have different approach for recommitting (vs. Pandora , Google search ,YouTube ,amazon…  )  There is </w:t>
      </w:r>
      <w:del w:id="316" w:author="Shapira, Oz" w:date="2012-11-23T21:45:00Z">
        <w:r w:rsidRPr="003F33A2" w:rsidDel="001D6838">
          <w:delText xml:space="preserve">two </w:delText>
        </w:r>
      </w:del>
      <w:ins w:id="317" w:author="Shapira, Oz" w:date="2012-11-23T21:45:00Z">
        <w:r w:rsidR="001D6838">
          <w:t>tree</w:t>
        </w:r>
        <w:r w:rsidR="001D6838" w:rsidRPr="003F33A2">
          <w:t xml:space="preserve"> </w:t>
        </w:r>
      </w:ins>
      <w:r w:rsidRPr="003F33A2">
        <w:t>type of recommendation system</w:t>
      </w:r>
      <w:r w:rsidR="00D71148">
        <w:rPr>
          <w:highlight w:val="yellow"/>
        </w:rPr>
        <w:t xml:space="preserve"> </w:t>
      </w:r>
    </w:p>
    <w:p w:rsidR="009940AE" w:rsidRPr="003F33A2" w:rsidRDefault="009940AE" w:rsidP="00B95B6E">
      <w:pPr>
        <w:pStyle w:val="ListParagraph"/>
        <w:numPr>
          <w:ilvl w:val="0"/>
          <w:numId w:val="20"/>
        </w:numPr>
        <w:jc w:val="both"/>
        <w:pPrChange w:id="318" w:author="Shapira, Oz" w:date="2012-11-27T17:19:00Z">
          <w:pPr>
            <w:pStyle w:val="ListParagraph"/>
            <w:numPr>
              <w:numId w:val="20"/>
            </w:numPr>
            <w:ind w:left="1080" w:hanging="360"/>
          </w:pPr>
        </w:pPrChange>
      </w:pPr>
      <w:r w:rsidRPr="003F33A2">
        <w:rPr>
          <w:b/>
          <w:bCs/>
        </w:rPr>
        <w:t>Content-Based</w:t>
      </w:r>
      <w:r w:rsidRPr="003F33A2">
        <w:t>, - where recommendations are based on semantic properties (preferences) of the items (users</w:t>
      </w:r>
      <w:proofErr w:type="gramStart"/>
      <w:r w:rsidRPr="003F33A2">
        <w:t>) .</w:t>
      </w:r>
      <w:proofErr w:type="gramEnd"/>
    </w:p>
    <w:p w:rsidR="009940AE" w:rsidRDefault="009940AE" w:rsidP="00B95B6E">
      <w:pPr>
        <w:pStyle w:val="ListParagraph"/>
        <w:numPr>
          <w:ilvl w:val="0"/>
          <w:numId w:val="20"/>
        </w:numPr>
        <w:jc w:val="both"/>
        <w:pPrChange w:id="319" w:author="Shapira, Oz" w:date="2012-11-27T17:19:00Z">
          <w:pPr>
            <w:pStyle w:val="ListParagraph"/>
            <w:numPr>
              <w:numId w:val="20"/>
            </w:numPr>
            <w:ind w:left="1080" w:hanging="360"/>
          </w:pPr>
        </w:pPrChange>
      </w:pPr>
      <w:r w:rsidRPr="003F33A2">
        <w:rPr>
          <w:b/>
          <w:bCs/>
        </w:rPr>
        <w:t xml:space="preserve">Collaborative-Based </w:t>
      </w:r>
      <w:r w:rsidRPr="003F33A2">
        <w:t xml:space="preserve">- </w:t>
      </w:r>
      <w:r w:rsidR="00D71148" w:rsidRPr="00D71148">
        <w:t>where the</w:t>
      </w:r>
      <w:r w:rsidRPr="003F33A2">
        <w:t xml:space="preserve"> recommendations are based on previous ratings of (similar) users to (similar) items, with the assumption that users who agreed in the past on item </w:t>
      </w:r>
      <w:r w:rsidR="00D71148" w:rsidRPr="00D71148">
        <w:t>ratings are</w:t>
      </w:r>
      <w:r w:rsidRPr="003F33A2">
        <w:t xml:space="preserve"> likely to agree again in the future.</w:t>
      </w:r>
    </w:p>
    <w:p w:rsidR="00D71148" w:rsidRPr="003F33A2" w:rsidRDefault="00D71148" w:rsidP="00B95B6E">
      <w:pPr>
        <w:pStyle w:val="ListParagraph"/>
        <w:numPr>
          <w:ilvl w:val="0"/>
          <w:numId w:val="20"/>
        </w:numPr>
        <w:jc w:val="both"/>
        <w:rPr>
          <w:b/>
          <w:bCs/>
        </w:rPr>
        <w:pPrChange w:id="320" w:author="Shapira, Oz" w:date="2012-11-27T17:19:00Z">
          <w:pPr>
            <w:pStyle w:val="ListParagraph"/>
            <w:numPr>
              <w:numId w:val="20"/>
            </w:numPr>
            <w:ind w:left="1080" w:hanging="360"/>
          </w:pPr>
        </w:pPrChange>
      </w:pPr>
      <w:r w:rsidRPr="00D71148">
        <w:rPr>
          <w:b/>
          <w:bCs/>
        </w:rPr>
        <w:t>Hybrid</w:t>
      </w:r>
      <w:r>
        <w:rPr>
          <w:b/>
          <w:bCs/>
        </w:rPr>
        <w:t xml:space="preserve"> system</w:t>
      </w:r>
      <w:r w:rsidR="004A54E3">
        <w:rPr>
          <w:b/>
          <w:bCs/>
        </w:rPr>
        <w:t>s</w:t>
      </w:r>
      <w:r>
        <w:rPr>
          <w:b/>
          <w:bCs/>
        </w:rPr>
        <w:t xml:space="preserve"> </w:t>
      </w:r>
      <w:r w:rsidR="004A54E3">
        <w:rPr>
          <w:b/>
          <w:bCs/>
        </w:rPr>
        <w:t>–</w:t>
      </w:r>
      <w:r>
        <w:rPr>
          <w:b/>
          <w:bCs/>
        </w:rPr>
        <w:t xml:space="preserve"> </w:t>
      </w:r>
      <w:r w:rsidR="004A54E3">
        <w:t>the</w:t>
      </w:r>
      <w:r w:rsidR="004A54E3">
        <w:rPr>
          <w:b/>
          <w:bCs/>
        </w:rPr>
        <w:t xml:space="preserve"> </w:t>
      </w:r>
      <w:r w:rsidR="004A54E3">
        <w:t xml:space="preserve">combination of Content-Based and Collaborative-Base </w:t>
      </w:r>
      <w:del w:id="321" w:author="Shapira, Oz" w:date="2012-11-26T10:29:00Z">
        <w:r w:rsidR="004A54E3" w:rsidDel="00307541">
          <w:delText xml:space="preserve">those systems </w:delText>
        </w:r>
      </w:del>
      <w:r w:rsidR="004A54E3">
        <w:t xml:space="preserve">based the recommendation  </w:t>
      </w:r>
    </w:p>
    <w:p w:rsidR="009940AE" w:rsidRDefault="009940AE" w:rsidP="00B95B6E">
      <w:pPr>
        <w:jc w:val="both"/>
        <w:pPrChange w:id="322" w:author="Shapira, Oz" w:date="2012-11-27T17:19:00Z">
          <w:pPr/>
        </w:pPrChange>
      </w:pPr>
      <w:r w:rsidRPr="003F33A2">
        <w:t xml:space="preserve">but most of those system are need to obtain user profile for their recommendation ,some of those system are an application of a particular type of Knowledge Discovery in Databases (KDD) (Fayyad et al. </w:t>
      </w:r>
      <w:ins w:id="323" w:author="Shapira, Oz" w:date="2012-11-26T10:29:00Z">
        <w:r w:rsidR="001B4915">
          <w:t>[</w:t>
        </w:r>
      </w:ins>
      <w:r w:rsidRPr="003F33A2">
        <w:t>1996</w:t>
      </w:r>
      <w:ins w:id="324" w:author="Shapira, Oz" w:date="2012-11-26T10:29:00Z">
        <w:r w:rsidR="001B4915">
          <w:t>]</w:t>
        </w:r>
      </w:ins>
      <w:r w:rsidRPr="003F33A2">
        <w:t xml:space="preserve">) technique how investigate the useable database for discovery the “best option” for  the recommendation. </w:t>
      </w:r>
      <w:proofErr w:type="gramStart"/>
      <w:r w:rsidRPr="003F33A2">
        <w:t>in</w:t>
      </w:r>
      <w:proofErr w:type="gramEnd"/>
      <w:r w:rsidRPr="003F33A2">
        <w:t xml:space="preserve"> this paper we will not analysis or extend at this matter , instead we will focused on collecting stage and discuss on ways to obtaining their internal database also we offer different solution for obtaining the database</w:t>
      </w:r>
      <w:r w:rsidR="00FF02F6">
        <w:t xml:space="preserve"> and analysis in different approach by using graph’s .</w:t>
      </w:r>
    </w:p>
    <w:p w:rsidR="001012D1" w:rsidRDefault="001012D1">
      <w:pPr>
        <w:pStyle w:val="Heading3"/>
        <w:numPr>
          <w:ilvl w:val="2"/>
          <w:numId w:val="8"/>
        </w:numPr>
      </w:pPr>
      <w:bookmarkStart w:id="325" w:name="_Toc341800567"/>
      <w:r>
        <w:t>Graphs as data structures</w:t>
      </w:r>
      <w:bookmarkEnd w:id="325"/>
    </w:p>
    <w:p w:rsidR="00467588" w:rsidRDefault="00EE6A7E" w:rsidP="00B95B6E">
      <w:pPr>
        <w:jc w:val="both"/>
        <w:rPr>
          <w:ins w:id="326" w:author="Shapira, Oz" w:date="2012-11-26T10:40:00Z"/>
        </w:rPr>
        <w:pPrChange w:id="327" w:author="Shapira, Oz" w:date="2012-11-27T17:19:00Z">
          <w:pPr>
            <w:pStyle w:val="ListParagraph"/>
          </w:pPr>
        </w:pPrChange>
      </w:pPr>
      <w:ins w:id="328" w:author="Shapira, Oz" w:date="2012-11-23T22:04:00Z">
        <w:r>
          <w:t>G</w:t>
        </w:r>
      </w:ins>
      <w:ins w:id="329" w:author="Shapira, Oz" w:date="2012-11-23T21:56:00Z">
        <w:r w:rsidR="003F6C68" w:rsidRPr="003F6C68">
          <w:t>raph is a representation of a set of objects where some pairs of the objects are connected by links</w:t>
        </w:r>
      </w:ins>
      <w:ins w:id="330" w:author="Shapira, Oz" w:date="2012-11-23T22:04:00Z">
        <w:r>
          <w:t xml:space="preserve"> </w:t>
        </w:r>
      </w:ins>
      <w:ins w:id="331" w:author="Shapira, Oz" w:date="2012-11-23T21:56:00Z">
        <w:r w:rsidR="003F6C68" w:rsidRPr="003F6C68" w:rsidDel="003F6C68">
          <w:t xml:space="preserve"> </w:t>
        </w:r>
      </w:ins>
      <w:ins w:id="332" w:author="Shapira, Oz" w:date="2012-11-23T22:05:00Z">
        <w:r w:rsidRPr="00EE6A7E">
          <w:t>The interconnected objects are represented by mathematical abstractions called vertices, and the links that connect some pairs of vertices are called edges</w:t>
        </w:r>
      </w:ins>
      <w:ins w:id="333" w:author="Shapira, Oz" w:date="2012-11-23T22:06:00Z">
        <w:r>
          <w:t xml:space="preserve"> (</w:t>
        </w:r>
      </w:ins>
      <w:ins w:id="334" w:author="Shapira, Oz" w:date="2012-11-24T11:21:00Z">
        <w:r w:rsidR="00702265">
          <w:t>Wikipedia</w:t>
        </w:r>
      </w:ins>
      <w:ins w:id="335" w:author="Shapira, Oz" w:date="2012-11-23T22:06:00Z">
        <w:r>
          <w:t xml:space="preserve"> )</w:t>
        </w:r>
      </w:ins>
      <w:ins w:id="336" w:author="Shapira, Oz" w:date="2012-11-23T21:56:00Z">
        <w:r w:rsidR="003F6C68">
          <w:t>.</w:t>
        </w:r>
      </w:ins>
      <w:ins w:id="337" w:author="Shapira, Oz" w:date="2012-11-23T22:05:00Z">
        <w:r>
          <w:t xml:space="preserve"> </w:t>
        </w:r>
      </w:ins>
    </w:p>
    <w:p w:rsidR="004832CE" w:rsidRDefault="00EA3771" w:rsidP="00B95B6E">
      <w:pPr>
        <w:jc w:val="both"/>
        <w:rPr>
          <w:ins w:id="338" w:author="Shapira, Oz" w:date="2012-11-27T16:47:00Z"/>
        </w:rPr>
        <w:pPrChange w:id="339" w:author="Shapira, Oz" w:date="2012-11-27T17:19:00Z">
          <w:pPr>
            <w:pStyle w:val="ListParagraph"/>
          </w:pPr>
        </w:pPrChange>
      </w:pPr>
      <w:ins w:id="340" w:author="Shapira, Oz" w:date="2012-11-26T10:41:00Z">
        <w:r>
          <w:t xml:space="preserve">The Implementation </w:t>
        </w:r>
      </w:ins>
      <w:ins w:id="341" w:author="Shapira, Oz" w:date="2012-11-26T10:44:00Z">
        <w:r>
          <w:t>graph as data structures is common and has</w:t>
        </w:r>
      </w:ins>
      <w:ins w:id="342" w:author="Shapira, Oz" w:date="2012-11-26T10:42:00Z">
        <w:r>
          <w:t xml:space="preserve"> </w:t>
        </w:r>
      </w:ins>
      <w:ins w:id="343" w:author="Shapira, Oz" w:date="2012-11-26T10:49:00Z">
        <w:r w:rsidR="00312060">
          <w:t>many aspects</w:t>
        </w:r>
      </w:ins>
      <w:ins w:id="344" w:author="Shapira, Oz" w:date="2012-11-26T10:47:00Z">
        <w:r w:rsidR="00312060">
          <w:t xml:space="preserve">, the main </w:t>
        </w:r>
        <w:r w:rsidR="00312060" w:rsidRPr="00312060">
          <w:t>advantage</w:t>
        </w:r>
        <w:r w:rsidR="00312060">
          <w:t xml:space="preserve"> of deploying </w:t>
        </w:r>
      </w:ins>
      <w:ins w:id="345" w:author="Shapira, Oz" w:date="2012-11-26T10:48:00Z">
        <w:r w:rsidR="00312060">
          <w:t>graph</w:t>
        </w:r>
      </w:ins>
      <w:ins w:id="346" w:author="Shapira, Oz" w:date="2012-11-26T10:47:00Z">
        <w:r w:rsidR="00312060">
          <w:t xml:space="preserve"> </w:t>
        </w:r>
      </w:ins>
      <w:ins w:id="347" w:author="Shapira, Oz" w:date="2012-11-26T10:48:00Z">
        <w:r w:rsidR="00312060">
          <w:t xml:space="preserve">in computerize system is the abilities to analyze </w:t>
        </w:r>
      </w:ins>
      <w:ins w:id="348" w:author="Shapira, Oz" w:date="2012-11-26T10:49:00Z">
        <w:r w:rsidR="00312060">
          <w:t xml:space="preserve">in automatic </w:t>
        </w:r>
      </w:ins>
      <w:ins w:id="349" w:author="Shapira, Oz" w:date="2012-11-26T11:14:00Z">
        <w:r w:rsidR="00553B14">
          <w:t>forma</w:t>
        </w:r>
      </w:ins>
      <w:ins w:id="350" w:author="Shapira, Oz" w:date="2012-11-26T11:15:00Z">
        <w:r w:rsidR="00553B14">
          <w:t xml:space="preserve">t. </w:t>
        </w:r>
      </w:ins>
      <w:ins w:id="351" w:author="Shapira, Oz" w:date="2012-11-27T16:46:00Z">
        <w:r w:rsidR="00D87849">
          <w:t>Used</w:t>
        </w:r>
      </w:ins>
      <w:ins w:id="352" w:author="Shapira, Oz" w:date="2012-11-26T11:15:00Z">
        <w:r w:rsidR="00553B14">
          <w:t xml:space="preserve"> graph is to reduce </w:t>
        </w:r>
      </w:ins>
      <w:ins w:id="353" w:author="Shapira, Oz" w:date="2012-11-26T11:16:00Z">
        <w:r w:rsidR="00553B14">
          <w:t xml:space="preserve">analysis of source-target implantation </w:t>
        </w:r>
      </w:ins>
      <w:ins w:id="354" w:author="Shapira, Oz" w:date="2012-11-26T11:27:00Z">
        <w:r w:rsidR="001640BA">
          <w:t>based on</w:t>
        </w:r>
      </w:ins>
      <w:ins w:id="355" w:author="Shapira, Oz" w:date="2012-11-26T11:28:00Z">
        <w:r w:rsidR="001640BA">
          <w:t xml:space="preserve"> </w:t>
        </w:r>
      </w:ins>
      <w:ins w:id="356" w:author="Shapira, Oz" w:date="2012-11-27T16:46:00Z">
        <w:r w:rsidR="00D87849">
          <w:t>web linked hierarchy</w:t>
        </w:r>
      </w:ins>
      <w:ins w:id="357" w:author="Shapira, Oz" w:date="2012-11-26T11:28:00Z">
        <w:r w:rsidR="001640BA" w:rsidRPr="001640BA">
          <w:t xml:space="preserve"> </w:t>
        </w:r>
      </w:ins>
      <w:ins w:id="358" w:author="Shapira, Oz" w:date="2012-11-26T11:16:00Z">
        <w:r w:rsidR="00553B14">
          <w:t>(</w:t>
        </w:r>
      </w:ins>
      <w:proofErr w:type="spellStart"/>
      <w:ins w:id="359" w:author="Shapira, Oz" w:date="2012-11-26T11:17:00Z">
        <w:r w:rsidR="00553B14" w:rsidRPr="00553B14">
          <w:t>MapReduce</w:t>
        </w:r>
      </w:ins>
      <w:proofErr w:type="spellEnd"/>
      <w:ins w:id="360" w:author="Shapira, Oz" w:date="2012-11-26T11:28:00Z">
        <w:r w:rsidR="001640BA">
          <w:t xml:space="preserve"> </w:t>
        </w:r>
        <w:proofErr w:type="gramStart"/>
        <w:r w:rsidR="001640BA">
          <w:t xml:space="preserve">problem </w:t>
        </w:r>
      </w:ins>
      <w:ins w:id="361" w:author="Shapira, Oz" w:date="2012-11-26T11:16:00Z">
        <w:r w:rsidR="00553B14">
          <w:t>)</w:t>
        </w:r>
        <w:proofErr w:type="gramEnd"/>
        <w:r w:rsidR="00553B14">
          <w:t xml:space="preserve"> </w:t>
        </w:r>
      </w:ins>
      <w:ins w:id="362" w:author="Shapira, Oz" w:date="2012-11-26T11:27:00Z">
        <w:r w:rsidR="001640BA">
          <w:t xml:space="preserve"> </w:t>
        </w:r>
      </w:ins>
      <w:ins w:id="363" w:author="Shapira, Oz" w:date="2012-11-26T11:18:00Z">
        <w:r w:rsidR="00553B14">
          <w:t>(</w:t>
        </w:r>
        <w:r w:rsidR="00553B14" w:rsidRPr="00553B14">
          <w:t>Dean</w:t>
        </w:r>
        <w:r w:rsidR="00553B14">
          <w:t xml:space="preserve"> &amp; </w:t>
        </w:r>
        <w:proofErr w:type="spellStart"/>
        <w:r w:rsidR="00553B14" w:rsidRPr="00553B14">
          <w:t>Ghemawat</w:t>
        </w:r>
      </w:ins>
      <w:proofErr w:type="spellEnd"/>
      <w:ins w:id="364" w:author="Shapira, Oz" w:date="2012-11-26T11:27:00Z">
        <w:r w:rsidR="009340BA">
          <w:t xml:space="preserve"> [2004]</w:t>
        </w:r>
      </w:ins>
      <w:ins w:id="365" w:author="Shapira, Oz" w:date="2012-11-26T11:18:00Z">
        <w:r w:rsidR="00553B14">
          <w:t xml:space="preserve"> )</w:t>
        </w:r>
      </w:ins>
      <w:ins w:id="366" w:author="Shapira, Oz" w:date="2012-11-26T12:07:00Z">
        <w:r w:rsidR="008134EE">
          <w:t xml:space="preserve"> </w:t>
        </w:r>
      </w:ins>
      <w:ins w:id="367" w:author="Shapira, Oz" w:date="2012-11-26T11:29:00Z">
        <w:r w:rsidR="001640BA">
          <w:t>.</w:t>
        </w:r>
      </w:ins>
    </w:p>
    <w:p w:rsidR="001012D1" w:rsidDel="003F6C68" w:rsidRDefault="001012D1" w:rsidP="001640BA">
      <w:pPr>
        <w:numPr>
          <w:ilvl w:val="2"/>
          <w:numId w:val="8"/>
        </w:numPr>
        <w:ind w:left="0"/>
        <w:rPr>
          <w:del w:id="368" w:author="Shapira, Oz" w:date="2012-11-23T21:56:00Z"/>
        </w:rPr>
        <w:pPrChange w:id="369" w:author="Shapira, Oz" w:date="2012-11-26T11:29:00Z">
          <w:pPr>
            <w:pStyle w:val="ListParagraph"/>
            <w:numPr>
              <w:ilvl w:val="2"/>
              <w:numId w:val="8"/>
            </w:numPr>
            <w:ind w:left="1224" w:hanging="504"/>
          </w:pPr>
        </w:pPrChange>
      </w:pPr>
      <w:del w:id="370" w:author="Shapira, Oz" w:date="2012-11-23T21:56:00Z">
        <w:r w:rsidDel="003F6C68">
          <w:delText>Something general about graphs</w:delText>
        </w:r>
        <w:bookmarkStart w:id="371" w:name="_Toc341800568"/>
        <w:bookmarkEnd w:id="371"/>
      </w:del>
    </w:p>
    <w:p w:rsidR="00572580" w:rsidDel="00D87849" w:rsidRDefault="00572580">
      <w:pPr>
        <w:rPr>
          <w:del w:id="372" w:author="Shapira, Oz" w:date="2012-11-27T16:46:00Z"/>
        </w:rPr>
        <w:pPrChange w:id="373" w:author="Shapira, Oz" w:date="2012-11-23T21:56:00Z">
          <w:pPr>
            <w:pStyle w:val="ListParagraph"/>
          </w:pPr>
        </w:pPrChange>
      </w:pPr>
      <w:del w:id="374" w:author="Shapira, Oz" w:date="2012-11-23T21:56:00Z">
        <w:r w:rsidRPr="003F33A2" w:rsidDel="003F6C68">
          <w:rPr>
            <w:highlight w:val="yellow"/>
          </w:rPr>
          <w:delText>&lt;need to add&gt;</w:delText>
        </w:r>
      </w:del>
      <w:bookmarkStart w:id="375" w:name="_Toc341800569"/>
      <w:bookmarkEnd w:id="375"/>
    </w:p>
    <w:p w:rsidR="001012D1" w:rsidRDefault="001012D1" w:rsidP="001012D1">
      <w:pPr>
        <w:pStyle w:val="Heading3"/>
        <w:numPr>
          <w:ilvl w:val="2"/>
          <w:numId w:val="8"/>
        </w:numPr>
      </w:pPr>
      <w:bookmarkStart w:id="376" w:name="_Toc341800570"/>
      <w:r>
        <w:t>Social networks</w:t>
      </w:r>
      <w:bookmarkEnd w:id="376"/>
    </w:p>
    <w:p w:rsidR="00FF02F6" w:rsidRPr="003F33A2" w:rsidRDefault="00FF02F6" w:rsidP="00B95B6E">
      <w:pPr>
        <w:jc w:val="both"/>
        <w:pPrChange w:id="377" w:author="Shapira, Oz" w:date="2012-11-27T17:19:00Z">
          <w:pPr/>
        </w:pPrChange>
      </w:pPr>
      <w:r w:rsidRPr="003F33A2">
        <w:t>Social networks have been with us since 1997 (the first one was sixDegree</w:t>
      </w:r>
      <w:del w:id="378" w:author="Shapira, Oz" w:date="2012-11-23T21:52:00Z">
        <w:r w:rsidRPr="003F33A2" w:rsidDel="00471513">
          <w:delText>e</w:delText>
        </w:r>
      </w:del>
      <w:ins w:id="379" w:author="Shapira, Oz" w:date="2012-11-23T21:52:00Z">
        <w:r w:rsidR="00471513">
          <w:t>s</w:t>
        </w:r>
      </w:ins>
      <w:r w:rsidRPr="003F33A2">
        <w:t xml:space="preserve">.com) , social networks site (SNS) have successfully  change worldwide communication they gave personal user the ability to reach any user in the world , SNS site attracted millions of users, many of whom have integrated these sites into their daily practices. As of this writing, there are </w:t>
      </w:r>
      <w:r w:rsidRPr="003F33A2">
        <w:lastRenderedPageBreak/>
        <w:t xml:space="preserve">hundreds of SNSs, with various technological affordances, supporting a wide range of interests and practices (for example Facebook) those abilities cause to SNS the basic ability to connect between separate type of population using SNS </w:t>
      </w:r>
      <w:proofErr w:type="gramStart"/>
      <w:r w:rsidRPr="003F33A2">
        <w:t>users</w:t>
      </w:r>
      <w:ins w:id="380" w:author="Shapira, Oz" w:date="2012-11-26T12:25:00Z">
        <w:r w:rsidR="004E6DE2">
          <w:t xml:space="preserve"> </w:t>
        </w:r>
      </w:ins>
      <w:r w:rsidRPr="003F33A2">
        <w:t>,</w:t>
      </w:r>
      <w:proofErr w:type="gramEnd"/>
      <w:ins w:id="381" w:author="Shapira, Oz" w:date="2012-11-26T12:25:00Z">
        <w:r w:rsidR="004E6DE2">
          <w:t>(</w:t>
        </w:r>
      </w:ins>
      <w:proofErr w:type="spellStart"/>
      <w:r w:rsidRPr="003F33A2">
        <w:t>danah</w:t>
      </w:r>
      <w:proofErr w:type="spellEnd"/>
      <w:r w:rsidRPr="003F33A2">
        <w:t xml:space="preserve"> m </w:t>
      </w:r>
      <w:proofErr w:type="spellStart"/>
      <w:r w:rsidRPr="003F33A2">
        <w:t>boyd</w:t>
      </w:r>
      <w:proofErr w:type="spellEnd"/>
      <w:r w:rsidRPr="003F33A2">
        <w:t xml:space="preserve"> and </w:t>
      </w:r>
      <w:proofErr w:type="spellStart"/>
      <w:r w:rsidRPr="003F33A2">
        <w:t>nicole</w:t>
      </w:r>
      <w:proofErr w:type="spellEnd"/>
      <w:r w:rsidRPr="003F33A2">
        <w:t xml:space="preserve">  elision </w:t>
      </w:r>
      <w:del w:id="382" w:author="Shapira, Oz" w:date="2012-11-24T19:36:00Z">
        <w:r w:rsidRPr="003F33A2" w:rsidDel="003A010D">
          <w:delText>(</w:delText>
        </w:r>
      </w:del>
      <w:ins w:id="383" w:author="Shapira, Oz" w:date="2012-11-24T19:36:00Z">
        <w:r w:rsidR="003A010D">
          <w:t>[</w:t>
        </w:r>
      </w:ins>
      <w:r w:rsidRPr="003F33A2">
        <w:t>2007</w:t>
      </w:r>
      <w:ins w:id="384" w:author="Shapira, Oz" w:date="2012-11-24T19:36:00Z">
        <w:r w:rsidR="003A010D">
          <w:t>]</w:t>
        </w:r>
      </w:ins>
      <w:ins w:id="385" w:author="Shapira, Oz" w:date="2012-11-26T12:25:00Z">
        <w:r w:rsidR="004E6DE2">
          <w:t>)</w:t>
        </w:r>
      </w:ins>
      <w:del w:id="386" w:author="Shapira, Oz" w:date="2012-11-24T19:36:00Z">
        <w:r w:rsidRPr="003F33A2" w:rsidDel="003A010D">
          <w:delText>)</w:delText>
        </w:r>
      </w:del>
      <w:r w:rsidRPr="003F33A2">
        <w:t xml:space="preserve"> rise the fact the SNS can provide rich sources of naturalistic behavioral data. Profile and linkage data from SNSs can be gathered either through the use of automated collection techniques or through datasets provided directly from the company, enabling network analysis researchers to explore large-scale patterns of friending, usage, and other visible indicators</w:t>
      </w:r>
      <w:del w:id="387" w:author="Shapira, Oz" w:date="2012-11-26T20:48:00Z">
        <w:r w:rsidRPr="003F33A2" w:rsidDel="00082E66">
          <w:delText xml:space="preserve"> </w:delText>
        </w:r>
      </w:del>
      <w:ins w:id="388" w:author="Shapira, Oz" w:date="2012-11-26T20:48:00Z">
        <w:r w:rsidR="00082E66">
          <w:t>(</w:t>
        </w:r>
        <w:r w:rsidR="00082E66">
          <w:rPr>
            <w:rStyle w:val="author"/>
            <w:i/>
            <w:iCs/>
          </w:rPr>
          <w:t>Hogan, B</w:t>
        </w:r>
        <w:r w:rsidR="00082E66" w:rsidRPr="003F33A2" w:rsidDel="00082E66">
          <w:t xml:space="preserve"> </w:t>
        </w:r>
      </w:ins>
      <w:del w:id="389" w:author="Shapira, Oz" w:date="2012-11-26T20:48:00Z">
        <w:r w:rsidRPr="003F33A2" w:rsidDel="00082E66">
          <w:delText>(</w:delText>
        </w:r>
        <w:r w:rsidRPr="003F33A2" w:rsidDel="00082E66">
          <w:fldChar w:fldCharType="begin"/>
        </w:r>
        <w:r w:rsidRPr="003F33A2" w:rsidDel="00082E66">
          <w:delInstrText xml:space="preserve"> HYPERLINK "http://onlinelibrary.wiley.com/doi/10.1111/j.1083-6101.2007.00393.x/full" \l "b45" \o "Link to bibliographic citation" </w:delInstrText>
        </w:r>
        <w:r w:rsidRPr="003F33A2" w:rsidDel="00082E66">
          <w:fldChar w:fldCharType="separate"/>
        </w:r>
        <w:r w:rsidRPr="003F33A2" w:rsidDel="00082E66">
          <w:rPr>
            <w:rStyle w:val="Hyperlink"/>
          </w:rPr>
          <w:delText>Hog</w:delText>
        </w:r>
        <w:r w:rsidRPr="003F33A2" w:rsidDel="00082E66">
          <w:rPr>
            <w:rStyle w:val="Hyperlink"/>
          </w:rPr>
          <w:delText>a</w:delText>
        </w:r>
        <w:r w:rsidRPr="003F33A2" w:rsidDel="00082E66">
          <w:rPr>
            <w:rStyle w:val="Hyperlink"/>
          </w:rPr>
          <w:delText>n, in press</w:delText>
        </w:r>
        <w:r w:rsidRPr="003F33A2" w:rsidDel="00082E66">
          <w:rPr>
            <w:rStyle w:val="Hyperlink"/>
          </w:rPr>
          <w:fldChar w:fldCharType="end"/>
        </w:r>
      </w:del>
      <w:r w:rsidRPr="003F33A2">
        <w:t>), and continuing an analysis trend that started with examinations of blogs and other websites .</w:t>
      </w:r>
    </w:p>
    <w:p w:rsidR="00953200" w:rsidRPr="003F33A2" w:rsidDel="004832CE" w:rsidRDefault="00FF02F6" w:rsidP="00B95B6E">
      <w:pPr>
        <w:jc w:val="both"/>
        <w:rPr>
          <w:del w:id="390" w:author="Shapira, Oz" w:date="2012-11-27T16:46:00Z"/>
        </w:rPr>
        <w:pPrChange w:id="391" w:author="Shapira, Oz" w:date="2012-11-27T17:19:00Z">
          <w:pPr/>
        </w:pPrChange>
      </w:pPr>
      <w:r w:rsidRPr="003F33A2">
        <w:t xml:space="preserve">SNS are basically contain social circle when each one of those circle can related to different aspect for example in </w:t>
      </w:r>
      <w:proofErr w:type="spellStart"/>
      <w:r w:rsidRPr="003F33A2">
        <w:t>Link</w:t>
      </w:r>
      <w:ins w:id="392" w:author="Shapira, Oz" w:date="2012-11-23T21:49:00Z">
        <w:r w:rsidR="00AA597B">
          <w:t>ed</w:t>
        </w:r>
      </w:ins>
      <w:r w:rsidRPr="003F33A2">
        <w:t>in</w:t>
      </w:r>
      <w:proofErr w:type="spellEnd"/>
      <w:r w:rsidRPr="003F33A2">
        <w:t xml:space="preserve"> (</w:t>
      </w:r>
      <w:proofErr w:type="spellStart"/>
      <w:r w:rsidRPr="003F33A2">
        <w:t>Link</w:t>
      </w:r>
      <w:ins w:id="393" w:author="Shapira, Oz" w:date="2012-11-23T21:49:00Z">
        <w:r w:rsidR="00AA597B">
          <w:t>ed</w:t>
        </w:r>
      </w:ins>
      <w:r w:rsidRPr="003F33A2">
        <w:t>in</w:t>
      </w:r>
      <w:proofErr w:type="spellEnd"/>
      <w:r w:rsidRPr="003F33A2">
        <w:t xml:space="preserve"> is professional SNS that specialize work relation between work colleague) most likely to normal user will have work circle (he will have connection to people in is work) but he also can be at different circle for example is friend from school and is army service. At same way it’s can happen in Facebook user have friend from different circle : school, university, work place, neighborhood, music he love , food  etc… in Google+ they even coded this feature as you can create or join to circle – when each circle have the common topic.</w:t>
      </w:r>
    </w:p>
    <w:p w:rsidR="00FF02F6" w:rsidRPr="003F33A2" w:rsidRDefault="004832CE" w:rsidP="00B95B6E">
      <w:pPr>
        <w:jc w:val="both"/>
        <w:pPrChange w:id="394" w:author="Shapira, Oz" w:date="2012-11-27T17:19:00Z">
          <w:pPr/>
        </w:pPrChange>
      </w:pPr>
      <w:ins w:id="395" w:author="Shapira, Oz" w:date="2012-11-27T16:46:00Z">
        <w:r>
          <w:t xml:space="preserve"> </w:t>
        </w:r>
      </w:ins>
      <w:r w:rsidR="00FF02F6" w:rsidRPr="003F33A2">
        <w:t xml:space="preserve">With the value in the social networks we can establish large collection </w:t>
      </w:r>
      <w:r w:rsidR="00280665" w:rsidRPr="003F33A2">
        <w:t>user’s</w:t>
      </w:r>
      <w:r w:rsidR="00FF02F6" w:rsidRPr="003F33A2">
        <w:t xml:space="preserve"> preference </w:t>
      </w:r>
      <w:del w:id="396" w:author="Shapira, Oz" w:date="2012-11-26T12:24:00Z">
        <w:r w:rsidR="00FF02F6" w:rsidRPr="003F33A2" w:rsidDel="004E6DE2">
          <w:delText>data</w:delText>
        </w:r>
        <w:r w:rsidR="00280665" w:rsidDel="004E6DE2">
          <w:delText xml:space="preserve"> ,</w:delText>
        </w:r>
      </w:del>
      <w:ins w:id="397" w:author="Shapira, Oz" w:date="2012-11-26T12:24:00Z">
        <w:r w:rsidR="004E6DE2" w:rsidRPr="003F33A2">
          <w:t>data</w:t>
        </w:r>
        <w:r w:rsidR="004E6DE2">
          <w:t>,</w:t>
        </w:r>
      </w:ins>
      <w:ins w:id="398" w:author="Shapira, Oz" w:date="2012-11-26T12:20:00Z">
        <w:r w:rsidR="00953200" w:rsidRPr="00953200">
          <w:t xml:space="preserve"> the effort of collecting data have been mention before by S D Rhodes</w:t>
        </w:r>
        <w:r w:rsidR="00BC1875">
          <w:t xml:space="preserve">1, D A Bowie2, K C </w:t>
        </w:r>
        <w:proofErr w:type="spellStart"/>
        <w:proofErr w:type="gramStart"/>
        <w:r w:rsidR="00BC1875">
          <w:t>Hergenrather</w:t>
        </w:r>
      </w:ins>
      <w:proofErr w:type="spellEnd"/>
      <w:ins w:id="399" w:author="Shapira, Oz" w:date="2012-11-26T18:08:00Z">
        <w:r w:rsidR="0071792D">
          <w:t>[</w:t>
        </w:r>
      </w:ins>
      <w:proofErr w:type="gramEnd"/>
      <w:ins w:id="400" w:author="Shapira, Oz" w:date="2012-11-26T12:20:00Z">
        <w:r w:rsidR="0071792D">
          <w:t>2003</w:t>
        </w:r>
      </w:ins>
      <w:ins w:id="401" w:author="Shapira, Oz" w:date="2012-11-26T18:08:00Z">
        <w:r w:rsidR="0071792D">
          <w:t>]</w:t>
        </w:r>
      </w:ins>
      <w:ins w:id="402" w:author="Shapira, Oz" w:date="2012-11-26T12:20:00Z">
        <w:r w:rsidR="00953200" w:rsidRPr="00953200">
          <w:t xml:space="preserve"> in their research they concluded that using the web as empiric tools for behavioral science research  will increase the tested population from local to global distribution . Using the web as resource for data mining is not new and used in many researches, in our effort we will try to found normally distribution population for secure or data misleading, for this effort we can </w:t>
        </w:r>
      </w:ins>
      <w:ins w:id="403" w:author="Shapira, Oz" w:date="2012-11-26T12:21:00Z">
        <w:r w:rsidR="00953200">
          <w:t>s</w:t>
        </w:r>
      </w:ins>
      <w:ins w:id="404" w:author="Shapira, Oz" w:date="2012-11-26T12:22:00Z">
        <w:r w:rsidR="00953200">
          <w:t>earch</w:t>
        </w:r>
      </w:ins>
      <w:ins w:id="405" w:author="Shapira, Oz" w:date="2012-11-26T12:20:00Z">
        <w:r w:rsidR="00953200" w:rsidRPr="00953200">
          <w:t xml:space="preserve"> many type of populations at the socials networks</w:t>
        </w:r>
      </w:ins>
      <w:r w:rsidR="00280665">
        <w:t xml:space="preserve"> </w:t>
      </w:r>
      <w:ins w:id="406" w:author="Shapira, Oz" w:date="2012-11-26T12:22:00Z">
        <w:r w:rsidR="00953200">
          <w:t xml:space="preserve">and retaliate </w:t>
        </w:r>
      </w:ins>
      <w:ins w:id="407" w:author="Shapira, Oz" w:date="2012-11-26T12:23:00Z">
        <w:r w:rsidR="00953200">
          <w:t>their</w:t>
        </w:r>
      </w:ins>
      <w:ins w:id="408" w:author="Shapira, Oz" w:date="2012-11-26T12:22:00Z">
        <w:r w:rsidR="00953200">
          <w:t xml:space="preserve"> information </w:t>
        </w:r>
      </w:ins>
      <w:ins w:id="409" w:author="Shapira, Oz" w:date="2012-11-26T12:24:00Z">
        <w:r w:rsidR="004E6DE2">
          <w:t xml:space="preserve">to </w:t>
        </w:r>
      </w:ins>
      <w:ins w:id="410" w:author="Shapira, Oz" w:date="2012-11-26T12:23:00Z">
        <w:r w:rsidR="00953200">
          <w:t xml:space="preserve">characteristic relation graph. </w:t>
        </w:r>
      </w:ins>
      <w:del w:id="411" w:author="Shapira, Oz" w:date="2012-11-26T12:22:00Z">
        <w:r w:rsidR="00280665" w:rsidDel="00953200">
          <w:delText>in this research we will used those social networks for creating our graph data base.</w:delText>
        </w:r>
      </w:del>
    </w:p>
    <w:p w:rsidR="001012D1" w:rsidRDefault="001012D1" w:rsidP="00FB3B1C">
      <w:pPr>
        <w:pStyle w:val="Heading2"/>
        <w:numPr>
          <w:ilvl w:val="1"/>
          <w:numId w:val="8"/>
        </w:numPr>
      </w:pPr>
      <w:r>
        <w:t xml:space="preserve"> </w:t>
      </w:r>
      <w:bookmarkStart w:id="412" w:name="_Toc341800571"/>
      <w:r>
        <w:t>Related work</w:t>
      </w:r>
      <w:bookmarkEnd w:id="412"/>
    </w:p>
    <w:p w:rsidR="000D5C0F" w:rsidRPr="00035D1A" w:rsidRDefault="000D5C0F" w:rsidP="0042349E">
      <w:pPr>
        <w:pStyle w:val="Heading3"/>
        <w:numPr>
          <w:ilvl w:val="2"/>
          <w:numId w:val="8"/>
        </w:numPr>
        <w:pPrChange w:id="413" w:author="Shapira, Oz" w:date="2012-11-26T19:11:00Z">
          <w:pPr>
            <w:pStyle w:val="Heading2"/>
            <w:numPr>
              <w:ilvl w:val="2"/>
              <w:numId w:val="8"/>
            </w:numPr>
            <w:ind w:left="1224" w:hanging="504"/>
          </w:pPr>
        </w:pPrChange>
      </w:pPr>
      <w:bookmarkStart w:id="414" w:name="_Toc341800572"/>
      <w:r w:rsidRPr="00035D1A">
        <w:t>Generic Semantic-based Framework</w:t>
      </w:r>
      <w:bookmarkEnd w:id="414"/>
      <w:r w:rsidR="00035D1A">
        <w:t xml:space="preserve"> </w:t>
      </w:r>
    </w:p>
    <w:p w:rsidR="000D5C0F" w:rsidRDefault="000D5C0F" w:rsidP="00B95B6E">
      <w:pPr>
        <w:jc w:val="both"/>
        <w:pPrChange w:id="415" w:author="Shapira, Oz" w:date="2012-11-27T17:19:00Z">
          <w:pPr/>
        </w:pPrChange>
      </w:pPr>
      <w:del w:id="416" w:author="Shapira, Oz" w:date="2012-11-26T18:11:00Z">
        <w:r w:rsidRPr="002F2135" w:rsidDel="0071792D">
          <w:delText xml:space="preserve">Ignacio </w:delText>
        </w:r>
      </w:del>
      <w:proofErr w:type="spellStart"/>
      <w:r w:rsidRPr="002F2135">
        <w:t>Fernández-Tobías</w:t>
      </w:r>
      <w:proofErr w:type="spellEnd"/>
      <w:r>
        <w:t xml:space="preserve"> ,</w:t>
      </w:r>
      <w:r w:rsidRPr="005249C4">
        <w:t xml:space="preserve"> </w:t>
      </w:r>
      <w:del w:id="417" w:author="Shapira, Oz" w:date="2012-11-26T18:11:00Z">
        <w:r w:rsidRPr="005249C4" w:rsidDel="0071792D">
          <w:delText xml:space="preserve">Marius </w:delText>
        </w:r>
      </w:del>
      <w:proofErr w:type="spellStart"/>
      <w:r w:rsidRPr="005249C4">
        <w:t>Kaminskas</w:t>
      </w:r>
      <w:proofErr w:type="spellEnd"/>
      <w:r>
        <w:t xml:space="preserve"> </w:t>
      </w:r>
      <w:ins w:id="418" w:author="Shapira, Oz" w:date="2012-11-26T18:11:00Z">
        <w:r w:rsidR="0071792D">
          <w:t>and</w:t>
        </w:r>
      </w:ins>
      <w:del w:id="419" w:author="Shapira, Oz" w:date="2012-11-26T18:11:00Z">
        <w:r w:rsidDel="0071792D">
          <w:delText>,</w:delText>
        </w:r>
      </w:del>
      <w:r>
        <w:t xml:space="preserve">  </w:t>
      </w:r>
      <w:del w:id="420" w:author="Shapira, Oz" w:date="2012-11-26T18:11:00Z">
        <w:r w:rsidRPr="005249C4" w:rsidDel="0071792D">
          <w:delText xml:space="preserve">Iván </w:delText>
        </w:r>
      </w:del>
      <w:del w:id="421" w:author="Shapira, Oz" w:date="2012-11-27T16:34:00Z">
        <w:r w:rsidRPr="005249C4" w:rsidDel="005A0CD7">
          <w:delText>Cantador</w:delText>
        </w:r>
        <w:r w:rsidDel="005A0CD7">
          <w:delText xml:space="preserve"> </w:delText>
        </w:r>
      </w:del>
      <w:del w:id="422" w:author="Shapira, Oz" w:date="2012-11-26T18:11:00Z">
        <w:r w:rsidDel="0071792D">
          <w:delText xml:space="preserve">and </w:delText>
        </w:r>
        <w:r w:rsidRPr="005249C4" w:rsidDel="0071792D">
          <w:delText xml:space="preserve">Francesco </w:delText>
        </w:r>
      </w:del>
      <w:r w:rsidRPr="005249C4">
        <w:t>Ricci</w:t>
      </w:r>
      <w:ins w:id="423" w:author="Shapira, Oz" w:date="2012-11-26T18:11:00Z">
        <w:r w:rsidR="0071792D">
          <w:t xml:space="preserve"> </w:t>
        </w:r>
      </w:ins>
      <w:del w:id="424" w:author="Shapira, Oz" w:date="2012-11-26T18:11:00Z">
        <w:r w:rsidDel="0071792D">
          <w:delText xml:space="preserve"> public article </w:delText>
        </w:r>
      </w:del>
      <w:ins w:id="425" w:author="Shapira, Oz" w:date="2012-11-26T18:11:00Z">
        <w:r w:rsidR="0071792D">
          <w:t>[</w:t>
        </w:r>
      </w:ins>
      <w:del w:id="426" w:author="Shapira, Oz" w:date="2012-11-26T18:11:00Z">
        <w:r w:rsidDel="0071792D">
          <w:delText>(</w:delText>
        </w:r>
        <w:r w:rsidRPr="005249C4" w:rsidDel="0071792D">
          <w:rPr>
            <w:sz w:val="18"/>
            <w:szCs w:val="18"/>
          </w:rPr>
          <w:delText>A Gene</w:delText>
        </w:r>
        <w:r w:rsidR="00A159DA" w:rsidDel="0071792D">
          <w:rPr>
            <w:sz w:val="18"/>
            <w:szCs w:val="18"/>
          </w:rPr>
          <w:delText>6</w:delText>
        </w:r>
        <w:r w:rsidRPr="005249C4" w:rsidDel="0071792D">
          <w:rPr>
            <w:sz w:val="18"/>
            <w:szCs w:val="18"/>
          </w:rPr>
          <w:delText>ric Semantic-based Framework for Cross-domain</w:delText>
        </w:r>
        <w:r w:rsidDel="0071792D">
          <w:rPr>
            <w:sz w:val="18"/>
            <w:szCs w:val="18"/>
          </w:rPr>
          <w:delText xml:space="preserve"> </w:delText>
        </w:r>
        <w:r w:rsidRPr="005249C4" w:rsidDel="0071792D">
          <w:rPr>
            <w:sz w:val="18"/>
            <w:szCs w:val="18"/>
          </w:rPr>
          <w:delText>Recommendation</w:delText>
        </w:r>
        <w:r w:rsidDel="0071792D">
          <w:rPr>
            <w:sz w:val="18"/>
            <w:szCs w:val="18"/>
          </w:rPr>
          <w:delText xml:space="preserve"> </w:delText>
        </w:r>
      </w:del>
      <w:r>
        <w:rPr>
          <w:sz w:val="18"/>
          <w:szCs w:val="18"/>
        </w:rPr>
        <w:t>2011</w:t>
      </w:r>
      <w:ins w:id="427" w:author="Shapira, Oz" w:date="2012-11-26T18:11:00Z">
        <w:r w:rsidR="0071792D">
          <w:t>]</w:t>
        </w:r>
      </w:ins>
      <w:del w:id="428" w:author="Shapira, Oz" w:date="2012-11-26T18:11:00Z">
        <w:r w:rsidDel="0071792D">
          <w:delText>)</w:delText>
        </w:r>
      </w:del>
      <w:r>
        <w:t xml:space="preserve"> try to create automated system that will recommend to user preference by to different domain in their approach the used graph for mapping the connection between the domain and analyzing  the nodes relation in graph , this approach adopt the </w:t>
      </w:r>
      <w:r>
        <w:rPr>
          <w:rFonts w:ascii="Times New Roman" w:hAnsi="Times New Roman" w:cs="Times New Roman"/>
          <w:i/>
          <w:iCs/>
          <w:sz w:val="24"/>
          <w:szCs w:val="24"/>
        </w:rPr>
        <w:t xml:space="preserve">Content-based recommendations </w:t>
      </w:r>
      <w:r w:rsidRPr="00580D28">
        <w:t>mention o</w:t>
      </w:r>
      <w:r>
        <w:t xml:space="preserve">n paper by </w:t>
      </w:r>
      <w:del w:id="429" w:author="Shapira, Oz" w:date="2012-11-27T16:34:00Z">
        <w:r w:rsidRPr="00580D28" w:rsidDel="00DF5409">
          <w:rPr>
            <w:sz w:val="20"/>
            <w:szCs w:val="20"/>
          </w:rPr>
          <w:delText xml:space="preserve">Gediminas </w:delText>
        </w:r>
      </w:del>
      <w:r w:rsidRPr="00580D28">
        <w:rPr>
          <w:sz w:val="20"/>
          <w:szCs w:val="20"/>
        </w:rPr>
        <w:t>Adom</w:t>
      </w:r>
      <w:r>
        <w:rPr>
          <w:sz w:val="20"/>
          <w:szCs w:val="20"/>
        </w:rPr>
        <w:t xml:space="preserve">avicius1 and </w:t>
      </w:r>
      <w:del w:id="430" w:author="Shapira, Oz" w:date="2012-11-27T16:34:00Z">
        <w:r w:rsidDel="00DF5409">
          <w:rPr>
            <w:sz w:val="20"/>
            <w:szCs w:val="20"/>
          </w:rPr>
          <w:delText xml:space="preserve">Alexander </w:delText>
        </w:r>
      </w:del>
      <w:proofErr w:type="spellStart"/>
      <w:r>
        <w:rPr>
          <w:sz w:val="20"/>
          <w:szCs w:val="20"/>
        </w:rPr>
        <w:t>Tuzhilin</w:t>
      </w:r>
      <w:proofErr w:type="spellEnd"/>
      <w:r>
        <w:rPr>
          <w:sz w:val="20"/>
          <w:szCs w:val="20"/>
        </w:rPr>
        <w:t xml:space="preserve"> </w:t>
      </w:r>
      <w:del w:id="431" w:author="Shapira, Oz" w:date="2012-11-27T16:34:00Z">
        <w:r w:rsidDel="00DF5409">
          <w:rPr>
            <w:sz w:val="20"/>
            <w:szCs w:val="20"/>
          </w:rPr>
          <w:delText>(</w:delText>
        </w:r>
        <w:r w:rsidRPr="00580D28" w:rsidDel="00DF5409">
          <w:rPr>
            <w:sz w:val="20"/>
            <w:szCs w:val="20"/>
          </w:rPr>
          <w:delText>Towards the Next Generation of Recommender Systems:A Survey of the State-of-the-Art and Possible Extensions</w:delText>
        </w:r>
        <w:r w:rsidDel="00DF5409">
          <w:rPr>
            <w:sz w:val="20"/>
            <w:szCs w:val="20"/>
          </w:rPr>
          <w:delText xml:space="preserve"> -</w:delText>
        </w:r>
      </w:del>
      <w:ins w:id="432" w:author="Shapira, Oz" w:date="2012-11-27T16:34:00Z">
        <w:r w:rsidR="00DF5409">
          <w:rPr>
            <w:sz w:val="20"/>
            <w:szCs w:val="20"/>
          </w:rPr>
          <w:t>[</w:t>
        </w:r>
      </w:ins>
      <w:r>
        <w:rPr>
          <w:sz w:val="20"/>
          <w:szCs w:val="20"/>
        </w:rPr>
        <w:t>2005</w:t>
      </w:r>
      <w:ins w:id="433" w:author="Shapira, Oz" w:date="2012-11-27T16:34:00Z">
        <w:r w:rsidR="00DF5409">
          <w:rPr>
            <w:sz w:val="20"/>
            <w:szCs w:val="20"/>
          </w:rPr>
          <w:t>]</w:t>
        </w:r>
      </w:ins>
      <w:del w:id="434" w:author="Shapira, Oz" w:date="2012-11-27T16:34:00Z">
        <w:r w:rsidDel="00DF5409">
          <w:rPr>
            <w:sz w:val="20"/>
            <w:szCs w:val="20"/>
          </w:rPr>
          <w:delText>)</w:delText>
        </w:r>
      </w:del>
      <w:r>
        <w:rPr>
          <w:sz w:val="20"/>
          <w:szCs w:val="20"/>
        </w:rPr>
        <w:t xml:space="preserve"> </w:t>
      </w:r>
      <w:r>
        <w:t xml:space="preserve">used past user data for create the recommendation ,in their system they used  </w:t>
      </w:r>
      <w:proofErr w:type="spellStart"/>
      <w:r w:rsidRPr="00090146">
        <w:t>DBpedia</w:t>
      </w:r>
      <w:proofErr w:type="spellEnd"/>
      <w:r>
        <w:t xml:space="preserve">  as the database source. </w:t>
      </w:r>
      <w:del w:id="435" w:author="Shapira, Oz" w:date="2012-11-26T15:06:00Z">
        <w:r w:rsidDel="00921387">
          <w:delText>B</w:delText>
        </w:r>
      </w:del>
      <w:proofErr w:type="spellStart"/>
      <w:ins w:id="436" w:author="Shapira, Oz" w:date="2012-11-26T15:05:00Z">
        <w:r w:rsidR="004C07E7">
          <w:t>D</w:t>
        </w:r>
      </w:ins>
      <w:ins w:id="437" w:author="Shapira, Oz" w:date="2012-11-26T15:06:00Z">
        <w:r w:rsidR="00921387">
          <w:t>B</w:t>
        </w:r>
      </w:ins>
      <w:del w:id="438" w:author="Shapira, Oz" w:date="2012-11-26T15:05:00Z">
        <w:r w:rsidDel="004C07E7">
          <w:delText>B</w:delText>
        </w:r>
      </w:del>
      <w:r>
        <w:t>pedia</w:t>
      </w:r>
      <w:proofErr w:type="spellEnd"/>
      <w:r>
        <w:t xml:space="preserve"> is graph base database that obtain is values from </w:t>
      </w:r>
      <w:proofErr w:type="gramStart"/>
      <w:r>
        <w:t>Wikipedia ,</w:t>
      </w:r>
      <w:proofErr w:type="gramEnd"/>
      <w:r>
        <w:t xml:space="preserve"> the main problem with that experience is </w:t>
      </w:r>
      <w:proofErr w:type="spellStart"/>
      <w:r>
        <w:t>DBpedia</w:t>
      </w:r>
      <w:proofErr w:type="spellEnd"/>
      <w:r>
        <w:t xml:space="preserve"> is not updated Daily , in fact it have version that come out once in some time  ,since they can be depend on that database they created description framework built upon semantic networks , the problem with </w:t>
      </w:r>
      <w:r w:rsidRPr="0096780C">
        <w:t>attitude</w:t>
      </w:r>
      <w:r>
        <w:t xml:space="preserve"> it’s for obtaining data you to maintain and upgrade your frameworks. </w:t>
      </w:r>
    </w:p>
    <w:p w:rsidR="000D5C0F" w:rsidRDefault="000D5C0F" w:rsidP="00867830">
      <w:pPr>
        <w:pStyle w:val="Heading3"/>
        <w:numPr>
          <w:ilvl w:val="2"/>
          <w:numId w:val="8"/>
        </w:numPr>
        <w:pPrChange w:id="439" w:author="Shapira, Oz" w:date="2012-11-26T19:11:00Z">
          <w:pPr>
            <w:pStyle w:val="Heading2"/>
            <w:numPr>
              <w:ilvl w:val="2"/>
              <w:numId w:val="8"/>
            </w:numPr>
            <w:ind w:left="1224" w:hanging="504"/>
          </w:pPr>
        </w:pPrChange>
      </w:pPr>
      <w:bookmarkStart w:id="440" w:name="_Toc341800573"/>
      <w:r w:rsidRPr="00035D1A">
        <w:rPr>
          <w:noProof/>
        </w:rPr>
        <w:lastRenderedPageBreak/>
        <mc:AlternateContent>
          <mc:Choice Requires="wps">
            <w:drawing>
              <wp:anchor distT="0" distB="0" distL="114300" distR="114300" simplePos="0" relativeHeight="251669504" behindDoc="0" locked="0" layoutInCell="1" allowOverlap="1" wp14:anchorId="2792B62E" wp14:editId="4263C360">
                <wp:simplePos x="0" y="0"/>
                <wp:positionH relativeFrom="column">
                  <wp:posOffset>2875280</wp:posOffset>
                </wp:positionH>
                <wp:positionV relativeFrom="paragraph">
                  <wp:posOffset>3159760</wp:posOffset>
                </wp:positionV>
                <wp:extent cx="23285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328545" cy="635"/>
                        </a:xfrm>
                        <a:prstGeom prst="rect">
                          <a:avLst/>
                        </a:prstGeom>
                        <a:solidFill>
                          <a:prstClr val="white"/>
                        </a:solidFill>
                        <a:ln>
                          <a:noFill/>
                        </a:ln>
                        <a:effectLst/>
                      </wps:spPr>
                      <wps:txbx>
                        <w:txbxContent>
                          <w:p w:rsidR="00C0148A" w:rsidRPr="00D86FB5" w:rsidRDefault="00C0148A" w:rsidP="000D5C0F">
                            <w:pPr>
                              <w:pStyle w:val="Caption"/>
                              <w:rPr>
                                <w:noProof/>
                              </w:rPr>
                            </w:pPr>
                            <w:r>
                              <w:t xml:space="preserve">Figure </w:t>
                            </w:r>
                            <w:r>
                              <w:fldChar w:fldCharType="begin"/>
                            </w:r>
                            <w:r>
                              <w:instrText xml:space="preserve"> SEQ Figure \* ARABIC </w:instrText>
                            </w:r>
                            <w:r>
                              <w:fldChar w:fldCharType="separate"/>
                            </w:r>
                            <w:r w:rsidR="0081771B">
                              <w:rPr>
                                <w:noProof/>
                              </w:rPr>
                              <w:t>2</w:t>
                            </w:r>
                            <w:r>
                              <w:rPr>
                                <w:noProof/>
                              </w:rPr>
                              <w:fldChar w:fldCharType="end"/>
                            </w:r>
                            <w:r>
                              <w:t xml:space="preserve">: </w:t>
                            </w:r>
                            <w:r w:rsidRPr="00BA3ED4">
                              <w:t>Fragment of the Linked Data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26.4pt;margin-top:248.8pt;width:183.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" stroked="f">
                <v:textbox style="mso-fit-shape-to-text:t" inset="0,0,0,0">
                  <w:txbxContent>
                    <w:p w:rsidR="00C0148A" w:rsidRPr="00D86FB5" w:rsidRDefault="00C0148A" w:rsidP="000D5C0F">
                      <w:pPr>
                        <w:pStyle w:val="Caption"/>
                        <w:rPr>
                          <w:noProof/>
                        </w:rPr>
                      </w:pPr>
                      <w:r>
                        <w:t xml:space="preserve">Figure </w:t>
                      </w:r>
                      <w:r>
                        <w:fldChar w:fldCharType="begin"/>
                      </w:r>
                      <w:r>
                        <w:instrText xml:space="preserve"> SEQ Figure \* ARABIC </w:instrText>
                      </w:r>
                      <w:r>
                        <w:fldChar w:fldCharType="separate"/>
                      </w:r>
                      <w:r w:rsidR="0081771B">
                        <w:rPr>
                          <w:noProof/>
                        </w:rPr>
                        <w:t>2</w:t>
                      </w:r>
                      <w:r>
                        <w:rPr>
                          <w:noProof/>
                        </w:rPr>
                        <w:fldChar w:fldCharType="end"/>
                      </w:r>
                      <w:r>
                        <w:t xml:space="preserve">: </w:t>
                      </w:r>
                      <w:r w:rsidRPr="00BA3ED4">
                        <w:t>Fragment of the Linked Data cloud</w:t>
                      </w:r>
                    </w:p>
                  </w:txbxContent>
                </v:textbox>
                <w10:wrap type="tight"/>
              </v:shape>
            </w:pict>
          </mc:Fallback>
        </mc:AlternateContent>
      </w:r>
      <w:r w:rsidRPr="00035D1A">
        <w:rPr>
          <w:noProof/>
        </w:rPr>
        <w:drawing>
          <wp:anchor distT="0" distB="0" distL="114300" distR="114300" simplePos="0" relativeHeight="251668480" behindDoc="1" locked="0" layoutInCell="1" allowOverlap="1" wp14:anchorId="084B0A5A" wp14:editId="41D8D551">
            <wp:simplePos x="0" y="0"/>
            <wp:positionH relativeFrom="column">
              <wp:posOffset>2875280</wp:posOffset>
            </wp:positionH>
            <wp:positionV relativeFrom="paragraph">
              <wp:posOffset>132715</wp:posOffset>
            </wp:positionV>
            <wp:extent cx="2328545" cy="2969895"/>
            <wp:effectExtent l="0" t="0" r="0" b="1905"/>
            <wp:wrapTight wrapText="bothSides">
              <wp:wrapPolygon edited="0">
                <wp:start x="0" y="0"/>
                <wp:lineTo x="0" y="21475"/>
                <wp:lineTo x="21382" y="21475"/>
                <wp:lineTo x="213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8545" cy="2969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5D1A">
        <w:t>Link Data cloud</w:t>
      </w:r>
      <w:bookmarkEnd w:id="440"/>
      <w:r w:rsidRPr="00AD6D1A">
        <w:t xml:space="preserve"> </w:t>
      </w:r>
    </w:p>
    <w:p w:rsidR="000D5C0F" w:rsidRPr="00AD6D1A" w:rsidRDefault="000D5C0F" w:rsidP="000D5C0F">
      <w:r w:rsidRPr="00AD6D1A">
        <w:t>Within the Semantic Web initiative, the Linked Data5 project aims</w:t>
      </w:r>
      <w:r>
        <w:t xml:space="preserve"> </w:t>
      </w:r>
      <w:r w:rsidRPr="00AD6D1A">
        <w:t>at publishing structured datasets – usually described by standard</w:t>
      </w:r>
      <w:r>
        <w:t xml:space="preserve"> </w:t>
      </w:r>
      <w:r w:rsidRPr="00AD6D1A">
        <w:t>metadata models such as RDF6 – on the Web, and setting (RDF)</w:t>
      </w:r>
      <w:r>
        <w:t xml:space="preserve"> links between data items – usually called semantic entities – from different data sources. The adoption of Linked Data has thus led to the extension of the Web with a global data space connecting data from diverse domains such as people, companies, books, films, television, music, statistical and scientific data, and reviews [5]. This enables new types of applications. For instance, there are search engines that crawl Linked Data by following the links between data sources, and provide expressive query capabilities (see e.g. SPARQL7 RDF query language) over aggregated data, similar to how a relational database is queried today.</w:t>
      </w:r>
    </w:p>
    <w:p w:rsidR="000D5C0F" w:rsidRPr="00035D1A" w:rsidRDefault="000D5C0F" w:rsidP="009407FA">
      <w:pPr>
        <w:pStyle w:val="Heading3"/>
        <w:numPr>
          <w:ilvl w:val="2"/>
          <w:numId w:val="8"/>
        </w:numPr>
        <w:pPrChange w:id="441" w:author="Shapira, Oz" w:date="2012-11-27T16:52:00Z">
          <w:pPr>
            <w:pStyle w:val="Heading2"/>
            <w:numPr>
              <w:ilvl w:val="2"/>
              <w:numId w:val="8"/>
            </w:numPr>
            <w:ind w:left="1224" w:hanging="504"/>
          </w:pPr>
        </w:pPrChange>
      </w:pPr>
      <w:bookmarkStart w:id="442" w:name="_Toc341800574"/>
      <w:r w:rsidRPr="00035D1A">
        <w:t xml:space="preserve">Collecting data </w:t>
      </w:r>
      <w:del w:id="443" w:author="Shapira, Oz" w:date="2012-11-27T16:52:00Z">
        <w:r w:rsidRPr="00035D1A" w:rsidDel="009407FA">
          <w:delText xml:space="preserve">by </w:delText>
        </w:r>
      </w:del>
      <w:ins w:id="444" w:author="Shapira, Oz" w:date="2012-11-27T16:52:00Z">
        <w:r w:rsidR="009407FA">
          <w:t xml:space="preserve">form social networks </w:t>
        </w:r>
      </w:ins>
      <w:ins w:id="445" w:author="Shapira, Oz" w:date="2012-11-27T16:53:00Z">
        <w:r w:rsidR="009407FA">
          <w:t>(SN)</w:t>
        </w:r>
      </w:ins>
      <w:bookmarkEnd w:id="442"/>
      <w:del w:id="446" w:author="Shapira, Oz" w:date="2012-11-27T16:52:00Z">
        <w:r w:rsidRPr="00035D1A" w:rsidDel="009407FA">
          <w:delText>SN</w:delText>
        </w:r>
        <w:r w:rsidRPr="00035D1A" w:rsidDel="000E134C">
          <w:delText>S</w:delText>
        </w:r>
      </w:del>
    </w:p>
    <w:p w:rsidR="000D5C0F" w:rsidDel="000E134C" w:rsidRDefault="000D5C0F" w:rsidP="00B95B6E">
      <w:pPr>
        <w:jc w:val="both"/>
        <w:rPr>
          <w:del w:id="447" w:author="Shapira, Oz" w:date="2012-11-27T16:49:00Z"/>
        </w:rPr>
        <w:pPrChange w:id="448" w:author="Shapira, Oz" w:date="2012-11-27T17:20:00Z">
          <w:pPr/>
        </w:pPrChange>
      </w:pPr>
      <w:del w:id="449" w:author="Shapira, Oz" w:date="2012-11-26T18:12:00Z">
        <w:r w:rsidRPr="00785792" w:rsidDel="0071792D">
          <w:delText xml:space="preserve">Fehmi Ben </w:delText>
        </w:r>
      </w:del>
      <w:proofErr w:type="spellStart"/>
      <w:r w:rsidRPr="00785792">
        <w:t>Abdesslem</w:t>
      </w:r>
      <w:proofErr w:type="spellEnd"/>
      <w:r w:rsidRPr="00785792">
        <w:t xml:space="preserve">, </w:t>
      </w:r>
      <w:del w:id="450" w:author="Shapira, Oz" w:date="2012-11-26T18:12:00Z">
        <w:r w:rsidRPr="00785792" w:rsidDel="0071792D">
          <w:delText>Iain</w:delText>
        </w:r>
      </w:del>
      <w:r w:rsidRPr="00785792">
        <w:t xml:space="preserve"> Parris, and </w:t>
      </w:r>
      <w:del w:id="451" w:author="Shapira, Oz" w:date="2012-11-26T18:12:00Z">
        <w:r w:rsidRPr="00785792" w:rsidDel="0071792D">
          <w:delText xml:space="preserve">Tristan </w:delText>
        </w:r>
      </w:del>
      <w:r w:rsidRPr="00785792">
        <w:t xml:space="preserve">Henderson </w:t>
      </w:r>
      <w:del w:id="452" w:author="Shapira, Oz" w:date="2012-11-26T18:12:00Z">
        <w:r w:rsidRPr="00785792" w:rsidDel="0071792D">
          <w:delText>(</w:delText>
        </w:r>
      </w:del>
      <w:ins w:id="453" w:author="Shapira, Oz" w:date="2012-11-26T18:12:00Z">
        <w:r w:rsidR="0071792D">
          <w:t>[</w:t>
        </w:r>
      </w:ins>
      <w:r w:rsidRPr="00785792">
        <w:t>2011</w:t>
      </w:r>
      <w:ins w:id="454" w:author="Shapira, Oz" w:date="2012-11-26T18:12:00Z">
        <w:r w:rsidR="0071792D">
          <w:t>]</w:t>
        </w:r>
      </w:ins>
      <w:del w:id="455" w:author="Shapira, Oz" w:date="2012-11-26T18:12:00Z">
        <w:r w:rsidRPr="00785792" w:rsidDel="0071792D">
          <w:delText>)</w:delText>
        </w:r>
      </w:del>
      <w:r>
        <w:t xml:space="preserve"> used the social networks</w:t>
      </w:r>
      <w:r w:rsidR="00BD27E7">
        <w:t xml:space="preserve"> and mobile devices</w:t>
      </w:r>
      <w:r>
        <w:t xml:space="preserve"> for collecting </w:t>
      </w:r>
      <w:r w:rsidR="00BD27E7">
        <w:t>user characteristic and understand in behavior, in their research they used Facebook API for obtaining users d</w:t>
      </w:r>
      <w:r w:rsidR="007D4EB4">
        <w:t xml:space="preserve">ata form Facebook while the activate   </w:t>
      </w:r>
      <w:r w:rsidR="007D4EB4" w:rsidRPr="007D4EB4">
        <w:t>questionnaire</w:t>
      </w:r>
      <w:r w:rsidR="007D4EB4">
        <w:t xml:space="preserve"> at user mobile </w:t>
      </w:r>
      <w:r w:rsidR="00392B6D">
        <w:t>devices,</w:t>
      </w:r>
      <w:r w:rsidR="007D4EB4">
        <w:t xml:space="preserve"> they also </w:t>
      </w:r>
      <w:r w:rsidR="007D4EB4" w:rsidRPr="007D4EB4">
        <w:t>crossbreed</w:t>
      </w:r>
      <w:r w:rsidR="007D4EB4">
        <w:t xml:space="preserve"> their data with user location (they use GPS in the mobile device</w:t>
      </w:r>
      <w:r w:rsidR="00392B6D">
        <w:t>) for “understanding” here user and collect effective data and avoiding bad filtering.</w:t>
      </w:r>
    </w:p>
    <w:p w:rsidR="009109D8" w:rsidRDefault="00086EA6" w:rsidP="00B95B6E">
      <w:pPr>
        <w:jc w:val="both"/>
        <w:pPrChange w:id="456" w:author="Shapira, Oz" w:date="2012-11-27T17:20:00Z">
          <w:pPr/>
        </w:pPrChange>
      </w:pPr>
      <w:del w:id="457" w:author="Shapira, Oz" w:date="2012-11-27T16:48:00Z">
        <w:r w:rsidDel="000E134C">
          <w:delText xml:space="preserve">In this paper we will try to obtain database by using the SNS system the biggest question is since SNS are combine for many type of the population when each item is basically related to some </w:delText>
        </w:r>
        <w:r w:rsidR="009109D8" w:rsidDel="000E134C">
          <w:delText>circle how we sample subject in random way without taking our samples from the same circle in this paper will try to answer this question</w:delText>
        </w:r>
      </w:del>
      <w:del w:id="458" w:author="Shapira, Oz" w:date="2012-11-27T16:49:00Z">
        <w:r w:rsidR="009109D8" w:rsidDel="000E134C">
          <w:delText>.</w:delText>
        </w:r>
      </w:del>
      <w:ins w:id="459" w:author="Shapira, Oz" w:date="2012-11-27T16:49:00Z">
        <w:r w:rsidR="000E134C">
          <w:t xml:space="preserve"> The main </w:t>
        </w:r>
        <w:r w:rsidR="000E134C" w:rsidRPr="000E134C">
          <w:t>achievement</w:t>
        </w:r>
      </w:ins>
      <w:ins w:id="460" w:author="Shapira, Oz" w:date="2012-11-27T16:51:00Z">
        <w:r w:rsidR="000E134C">
          <w:t xml:space="preserve"> they concluded guideline how </w:t>
        </w:r>
      </w:ins>
      <w:ins w:id="461" w:author="Shapira, Oz" w:date="2012-11-27T16:52:00Z">
        <w:r w:rsidR="009407FA">
          <w:t xml:space="preserve">collect data form social </w:t>
        </w:r>
        <w:proofErr w:type="gramStart"/>
        <w:r w:rsidR="009407FA">
          <w:t xml:space="preserve">networks </w:t>
        </w:r>
      </w:ins>
      <w:ins w:id="462" w:author="Shapira, Oz" w:date="2012-11-27T16:54:00Z">
        <w:r w:rsidR="00647E6D">
          <w:t>,</w:t>
        </w:r>
        <w:proofErr w:type="gramEnd"/>
        <w:r w:rsidR="00647E6D">
          <w:t xml:space="preserve"> they also concluded that the collecting process is depend on the </w:t>
        </w:r>
      </w:ins>
      <w:ins w:id="463" w:author="Shapira, Oz" w:date="2012-11-27T16:55:00Z">
        <w:r w:rsidR="00647E6D" w:rsidRPr="00647E6D">
          <w:t>purpose</w:t>
        </w:r>
        <w:r w:rsidR="00647E6D">
          <w:t xml:space="preserve"> of the data.</w:t>
        </w:r>
      </w:ins>
    </w:p>
    <w:p w:rsidR="00DB57A4" w:rsidRPr="00DB57A4" w:rsidDel="00FD1104" w:rsidRDefault="00DB57A4" w:rsidP="0042349E">
      <w:pPr>
        <w:pStyle w:val="Heading3"/>
        <w:rPr>
          <w:del w:id="464" w:author="Shapira, Oz" w:date="2012-11-26T18:28:00Z"/>
          <w:sz w:val="28"/>
          <w:szCs w:val="28"/>
        </w:rPr>
        <w:pPrChange w:id="465" w:author="Shapira, Oz" w:date="2012-11-26T19:10:00Z">
          <w:pPr>
            <w:pStyle w:val="Heading2"/>
            <w:numPr>
              <w:ilvl w:val="1"/>
              <w:numId w:val="8"/>
            </w:numPr>
            <w:ind w:left="792" w:hanging="432"/>
          </w:pPr>
        </w:pPrChange>
      </w:pPr>
      <w:del w:id="466" w:author="Shapira, Oz" w:date="2012-11-26T18:28:00Z">
        <w:r w:rsidRPr="00035D1A" w:rsidDel="00FD1104">
          <w:delText xml:space="preserve">Seeking for normally distribution source </w:delText>
        </w:r>
        <w:bookmarkStart w:id="467" w:name="_Toc341726147"/>
        <w:bookmarkStart w:id="468" w:name="_Toc341797975"/>
        <w:bookmarkStart w:id="469" w:name="_Toc341800575"/>
        <w:bookmarkEnd w:id="467"/>
        <w:bookmarkEnd w:id="468"/>
        <w:bookmarkEnd w:id="469"/>
      </w:del>
    </w:p>
    <w:p w:rsidR="00DB57A4" w:rsidDel="00FD1104" w:rsidRDefault="007034BE" w:rsidP="0042349E">
      <w:pPr>
        <w:rPr>
          <w:del w:id="470" w:author="Shapira, Oz" w:date="2012-11-26T18:28:00Z"/>
          <w:rtl/>
        </w:rPr>
        <w:pPrChange w:id="471" w:author="Shapira, Oz" w:date="2012-11-26T19:10:00Z">
          <w:pPr/>
        </w:pPrChange>
      </w:pPr>
      <w:del w:id="472" w:author="Shapira, Oz" w:date="2012-11-26T18:28:00Z">
        <w:r w:rsidDel="00FD1104">
          <w:delText xml:space="preserve">Since we interested of creating affective database </w:delText>
        </w:r>
        <w:r w:rsidR="00923F4D" w:rsidDel="00FD1104">
          <w:delText xml:space="preserve">with </w:delText>
        </w:r>
        <w:r w:rsidDel="00FD1104">
          <w:delText xml:space="preserve">reflect all type of population the collecting must be breath </w:delText>
        </w:r>
        <w:r w:rsidRPr="00DB57A4" w:rsidDel="00FD1104">
          <w:delText>spreading</w:delText>
        </w:r>
        <w:r w:rsidDel="00FD1104">
          <w:delText xml:space="preserve"> and must have direct links between some of individual , it’s also must contain many domains with some kind of link between them </w:delText>
        </w:r>
        <w:r w:rsidR="005D112E" w:rsidDel="00FD1104">
          <w:delText>,</w:delText>
        </w:r>
        <w:r w:rsidR="00791AF2" w:rsidDel="00FD1104">
          <w:delText>the source must also be dynamic,</w:delText>
        </w:r>
        <w:r w:rsidR="005D112E" w:rsidDel="00FD1104">
          <w:delText xml:space="preserve"> </w:delText>
        </w:r>
        <w:r w:rsidR="005D112E" w:rsidDel="00FD1104">
          <w:rPr>
            <w:rFonts w:ascii="Tahoma" w:hAnsi="Tahoma" w:cs="Tahoma"/>
            <w:sz w:val="20"/>
            <w:szCs w:val="20"/>
          </w:rPr>
          <w:delText>scalability</w:delText>
        </w:r>
        <w:r w:rsidR="00791AF2" w:rsidDel="00FD1104">
          <w:rPr>
            <w:rFonts w:ascii="Tahoma" w:hAnsi="Tahoma" w:cs="Tahoma"/>
            <w:sz w:val="20"/>
            <w:szCs w:val="20"/>
          </w:rPr>
          <w:delText xml:space="preserve"> and can be change </w:delText>
        </w:r>
        <w:r w:rsidDel="00FD1104">
          <w:delText>.</w:delText>
        </w:r>
        <w:bookmarkStart w:id="473" w:name="_Toc341726148"/>
        <w:bookmarkStart w:id="474" w:name="_Toc341797976"/>
        <w:bookmarkStart w:id="475" w:name="_Toc341800576"/>
        <w:bookmarkEnd w:id="473"/>
        <w:bookmarkEnd w:id="474"/>
        <w:bookmarkEnd w:id="475"/>
      </w:del>
    </w:p>
    <w:p w:rsidR="0032109E" w:rsidRPr="00C07065" w:rsidDel="00FD1104" w:rsidRDefault="0032109E" w:rsidP="0042349E">
      <w:pPr>
        <w:pStyle w:val="Heading4"/>
        <w:rPr>
          <w:del w:id="476" w:author="Shapira, Oz" w:date="2012-11-26T18:28:00Z"/>
        </w:rPr>
        <w:pPrChange w:id="477" w:author="Shapira, Oz" w:date="2012-11-26T19:10:00Z">
          <w:pPr>
            <w:pStyle w:val="Heading3"/>
            <w:numPr>
              <w:ilvl w:val="2"/>
              <w:numId w:val="8"/>
            </w:numPr>
            <w:ind w:left="1224" w:hanging="504"/>
          </w:pPr>
        </w:pPrChange>
      </w:pPr>
      <w:commentRangeStart w:id="478"/>
      <w:del w:id="479" w:author="Shapira, Oz" w:date="2012-11-26T18:28:00Z">
        <w:r w:rsidRPr="00C07065" w:rsidDel="00FD1104">
          <w:delText xml:space="preserve">Social Network as a source </w:delText>
        </w:r>
        <w:commentRangeEnd w:id="478"/>
        <w:r w:rsidR="001012D1" w:rsidDel="00FD1104">
          <w:rPr>
            <w:rStyle w:val="CommentReference"/>
            <w:rFonts w:asciiTheme="minorHAnsi" w:eastAsiaTheme="minorHAnsi" w:hAnsiTheme="minorHAnsi" w:cstheme="minorBidi"/>
            <w:b w:val="0"/>
            <w:bCs w:val="0"/>
            <w:color w:val="auto"/>
          </w:rPr>
          <w:commentReference w:id="478"/>
        </w:r>
        <w:bookmarkStart w:id="480" w:name="_Toc341726149"/>
        <w:bookmarkStart w:id="481" w:name="_Toc341797977"/>
        <w:bookmarkStart w:id="482" w:name="_Toc341800577"/>
        <w:bookmarkEnd w:id="480"/>
        <w:bookmarkEnd w:id="481"/>
        <w:bookmarkEnd w:id="482"/>
      </w:del>
    </w:p>
    <w:p w:rsidR="00483923" w:rsidDel="00FD1104" w:rsidRDefault="007034BE" w:rsidP="0042349E">
      <w:pPr>
        <w:rPr>
          <w:del w:id="483" w:author="Shapira, Oz" w:date="2012-11-26T18:28:00Z"/>
          <w:rtl/>
        </w:rPr>
        <w:pPrChange w:id="484" w:author="Shapira, Oz" w:date="2012-11-26T19:10:00Z">
          <w:pPr/>
        </w:pPrChange>
      </w:pPr>
      <w:del w:id="485" w:author="Shapira, Oz" w:date="2012-11-26T18:28:00Z">
        <w:r w:rsidDel="00FD1104">
          <w:delText>We found that the social networks</w:delText>
        </w:r>
        <w:r w:rsidR="008C3B1B" w:rsidDel="00FD1104">
          <w:delText xml:space="preserve"> (SN)</w:delText>
        </w:r>
        <w:r w:rsidDel="00FD1104">
          <w:delText xml:space="preserve"> can be effective sources</w:delText>
        </w:r>
        <w:r w:rsidR="00F23467" w:rsidDel="00FD1104">
          <w:delText xml:space="preserve"> </w:delText>
        </w:r>
        <w:r w:rsidDel="00FD1104">
          <w:delText xml:space="preserve">for </w:delText>
        </w:r>
        <w:r w:rsidR="00F23467" w:rsidDel="00FD1104">
          <w:delText xml:space="preserve">establish </w:delText>
        </w:r>
        <w:r w:rsidR="005D44EC" w:rsidDel="00FD1104">
          <w:delText>database,</w:delText>
        </w:r>
        <w:r w:rsidR="00F23467" w:rsidDel="00FD1104">
          <w:delText xml:space="preserve"> </w:delText>
        </w:r>
        <w:r w:rsidR="005D44EC" w:rsidDel="00FD1104">
          <w:delText>t</w:delText>
        </w:r>
        <w:r w:rsidR="00F23467" w:rsidDel="00FD1104">
          <w:delText xml:space="preserve">he main key </w:delText>
        </w:r>
        <w:r w:rsidR="005D44EC" w:rsidDel="00FD1104">
          <w:delText xml:space="preserve">in social networks </w:delText>
        </w:r>
        <w:r w:rsidR="00F23467" w:rsidDel="00FD1104">
          <w:delText>is to shard the individual to</w:delText>
        </w:r>
        <w:r w:rsidR="00DF2557" w:rsidDel="00FD1104">
          <w:delText xml:space="preserve"> the common population. That value </w:delText>
        </w:r>
        <w:r w:rsidR="005D44EC" w:rsidDel="00FD1104">
          <w:delText xml:space="preserve">can attribute to our </w:delText>
        </w:r>
        <w:r w:rsidR="008C3B1B" w:rsidDel="00FD1104">
          <w:delText>goal,</w:delText>
        </w:r>
        <w:r w:rsidR="005D44EC" w:rsidDel="00FD1104">
          <w:delText xml:space="preserve"> each social network are depend user </w:delText>
        </w:r>
        <w:r w:rsidR="008C3B1B" w:rsidDel="00FD1104">
          <w:delText xml:space="preserve">data, in general at SN user are upload their data to the SN, they are deiced how to shard </w:delText>
        </w:r>
      </w:del>
      <w:del w:id="486" w:author="Shapira, Oz" w:date="2012-11-26T18:22:00Z">
        <w:r w:rsidR="008C3B1B" w:rsidDel="003A47D4">
          <w:delText>(</w:delText>
        </w:r>
      </w:del>
      <w:del w:id="487" w:author="Shapira, Oz" w:date="2012-11-26T18:28:00Z">
        <w:r w:rsidR="008C3B1B" w:rsidDel="00FD1104">
          <w:delText xml:space="preserve">to the common population, to your link friend only or save as private to your used </w:delText>
        </w:r>
      </w:del>
      <w:del w:id="488" w:author="Shapira, Oz" w:date="2012-11-26T18:24:00Z">
        <w:r w:rsidR="008C3B1B" w:rsidDel="003A47D4">
          <w:delText>)</w:delText>
        </w:r>
      </w:del>
      <w:del w:id="489" w:author="Shapira, Oz" w:date="2012-11-26T18:28:00Z">
        <w:r w:rsidR="008C3B1B" w:rsidDel="00FD1104">
          <w:delText xml:space="preserve"> also can benefit the free cataloging – when users are update their data they choose how to call and catalog it</w:delText>
        </w:r>
        <w:r w:rsidR="00434F01" w:rsidDel="00FD1104">
          <w:delText xml:space="preserve"> form this act we enumerate the SN </w:delText>
        </w:r>
        <w:r w:rsidR="00434F01" w:rsidRPr="00FD1104" w:rsidDel="00FD1104">
          <w:rPr>
            <w:rPrChange w:id="490" w:author="Shapira, Oz" w:date="2012-11-26T18:27:00Z">
              <w:rPr/>
            </w:rPrChange>
          </w:rPr>
          <w:delText>as follow : when each user is update</w:delText>
        </w:r>
      </w:del>
      <w:del w:id="491" w:author="Shapira, Oz" w:date="2012-11-26T18:20:00Z">
        <w:r w:rsidR="00434F01" w:rsidRPr="00FD1104" w:rsidDel="003A47D4">
          <w:rPr>
            <w:rPrChange w:id="492" w:author="Shapira, Oz" w:date="2012-11-26T18:27:00Z">
              <w:rPr/>
            </w:rPrChange>
          </w:rPr>
          <w:delText>/upload</w:delText>
        </w:r>
      </w:del>
      <w:del w:id="493" w:author="Shapira, Oz" w:date="2012-11-26T18:28:00Z">
        <w:r w:rsidR="00434F01" w:rsidRPr="00FD1104" w:rsidDel="00FD1104">
          <w:rPr>
            <w:rPrChange w:id="494" w:author="Shapira, Oz" w:date="2012-11-26T18:27:00Z">
              <w:rPr/>
            </w:rPrChange>
          </w:rPr>
          <w:delText xml:space="preserve"> some data</w:delText>
        </w:r>
      </w:del>
      <w:del w:id="495" w:author="Shapira, Oz" w:date="2012-11-26T18:20:00Z">
        <w:r w:rsidR="00434F01" w:rsidRPr="00FD1104" w:rsidDel="003A47D4">
          <w:rPr>
            <w:rPrChange w:id="496" w:author="Shapira, Oz" w:date="2012-11-26T18:27:00Z">
              <w:rPr/>
            </w:rPrChange>
          </w:rPr>
          <w:delText xml:space="preserve">/status/new item </w:delText>
        </w:r>
      </w:del>
      <w:del w:id="497" w:author="Shapira, Oz" w:date="2012-11-26T18:21:00Z">
        <w:r w:rsidR="00434F01" w:rsidRPr="00FD1104" w:rsidDel="003A47D4">
          <w:rPr>
            <w:rPrChange w:id="498" w:author="Shapira, Oz" w:date="2012-11-26T18:27:00Z">
              <w:rPr/>
            </w:rPrChange>
          </w:rPr>
          <w:delText>,</w:delText>
        </w:r>
      </w:del>
      <w:del w:id="499" w:author="Shapira, Oz" w:date="2012-11-26T18:28:00Z">
        <w:r w:rsidR="00434F01" w:rsidRPr="00FD1104" w:rsidDel="00FD1104">
          <w:rPr>
            <w:rPrChange w:id="500" w:author="Shapira, Oz" w:date="2012-11-26T18:27:00Z">
              <w:rPr/>
            </w:rPrChange>
          </w:rPr>
          <w:delText xml:space="preserve"> we can refer it as new object </w:delText>
        </w:r>
      </w:del>
      <w:del w:id="501" w:author="Shapira, Oz" w:date="2012-11-26T18:21:00Z">
        <w:r w:rsidR="00434F01" w:rsidRPr="00FD1104" w:rsidDel="003A47D4">
          <w:rPr>
            <w:rPrChange w:id="502" w:author="Shapira, Oz" w:date="2012-11-26T18:27:00Z">
              <w:rPr/>
            </w:rPrChange>
          </w:rPr>
          <w:delText xml:space="preserve">(new field) </w:delText>
        </w:r>
      </w:del>
      <w:del w:id="503" w:author="Shapira, Oz" w:date="2012-11-26T18:28:00Z">
        <w:r w:rsidR="00434F01" w:rsidRPr="00FD1104" w:rsidDel="00FD1104">
          <w:rPr>
            <w:rPrChange w:id="504" w:author="Shapira, Oz" w:date="2012-11-26T18:27:00Z">
              <w:rPr/>
            </w:rPrChange>
          </w:rPr>
          <w:delText>in the database the name of that field is the name that the user is catalog it , for example : Let us suppose</w:delText>
        </w:r>
        <w:r w:rsidR="0042609A" w:rsidRPr="00FD1104" w:rsidDel="00FD1104">
          <w:rPr>
            <w:rPrChange w:id="505" w:author="Shapira, Oz" w:date="2012-11-26T18:27:00Z">
              <w:rPr/>
            </w:rPrChange>
          </w:rPr>
          <w:delText xml:space="preserve"> that some random user at Facebook with cooking hobby </w:delText>
        </w:r>
        <w:r w:rsidR="008D1625" w:rsidRPr="00FD1104" w:rsidDel="00FD1104">
          <w:rPr>
            <w:rPrChange w:id="506" w:author="Shapira, Oz" w:date="2012-11-26T18:27:00Z">
              <w:rPr/>
            </w:rPrChange>
          </w:rPr>
          <w:delText xml:space="preserve">, </w:delText>
        </w:r>
        <w:r w:rsidR="006E5670" w:rsidRPr="00FD1104" w:rsidDel="00FD1104">
          <w:rPr>
            <w:rPrChange w:id="507" w:author="Shapira, Oz" w:date="2012-11-26T18:27:00Z">
              <w:rPr/>
            </w:rPrChange>
          </w:rPr>
          <w:delText xml:space="preserve">some day he decided to bake special </w:delText>
        </w:r>
        <w:r w:rsidR="00930C43" w:rsidRPr="00FD1104" w:rsidDel="00FD1104">
          <w:rPr>
            <w:rPrChange w:id="508" w:author="Shapira, Oz" w:date="2012-11-26T18:27:00Z">
              <w:rPr/>
            </w:rPrChange>
          </w:rPr>
          <w:delText xml:space="preserve">birthday </w:delText>
        </w:r>
        <w:r w:rsidR="006E5670" w:rsidRPr="00FD1104" w:rsidDel="00FD1104">
          <w:rPr>
            <w:rPrChange w:id="509" w:author="Shapira, Oz" w:date="2012-11-26T18:27:00Z">
              <w:rPr/>
            </w:rPrChange>
          </w:rPr>
          <w:delText>cake</w:delText>
        </w:r>
        <w:r w:rsidR="00930C43" w:rsidRPr="00FD1104" w:rsidDel="00FD1104">
          <w:rPr>
            <w:rPrChange w:id="510" w:author="Shapira, Oz" w:date="2012-11-26T18:27:00Z">
              <w:rPr/>
            </w:rPrChange>
          </w:rPr>
          <w:delText xml:space="preserve"> for his person in his family</w:delText>
        </w:r>
        <w:r w:rsidR="00406625" w:rsidRPr="00FD1104" w:rsidDel="00FD1104">
          <w:rPr>
            <w:rPrChange w:id="511" w:author="Shapira, Oz" w:date="2012-11-26T18:27:00Z">
              <w:rPr/>
            </w:rPrChange>
          </w:rPr>
          <w:delText>,</w:delText>
        </w:r>
        <w:r w:rsidR="00930C43" w:rsidRPr="00FD1104" w:rsidDel="00FD1104">
          <w:rPr>
            <w:rPrChange w:id="512" w:author="Shapira, Oz" w:date="2012-11-26T18:27:00Z">
              <w:rPr/>
            </w:rPrChange>
          </w:rPr>
          <w:delText xml:space="preserve"> </w:delText>
        </w:r>
        <w:r w:rsidR="006E5670" w:rsidRPr="00FD1104" w:rsidDel="00FD1104">
          <w:rPr>
            <w:rPrChange w:id="513" w:author="Shapira, Oz" w:date="2012-11-26T18:27:00Z">
              <w:rPr/>
            </w:rPrChange>
          </w:rPr>
          <w:delText xml:space="preserve">when he finish making </w:delText>
        </w:r>
        <w:r w:rsidR="00930C43" w:rsidRPr="00FD1104" w:rsidDel="00FD1104">
          <w:rPr>
            <w:rPrChange w:id="514" w:author="Shapira, Oz" w:date="2012-11-26T18:27:00Z">
              <w:rPr/>
            </w:rPrChange>
          </w:rPr>
          <w:delText xml:space="preserve">cake </w:delText>
        </w:r>
        <w:r w:rsidR="006E5670" w:rsidRPr="00FD1104" w:rsidDel="00FD1104">
          <w:rPr>
            <w:rPrChange w:id="515" w:author="Shapira, Oz" w:date="2012-11-26T18:27:00Z">
              <w:rPr/>
            </w:rPrChange>
          </w:rPr>
          <w:delText>he decided to photograph the cake and upload the pict</w:delText>
        </w:r>
        <w:r w:rsidR="00930C43" w:rsidRPr="00FD1104" w:rsidDel="00FD1104">
          <w:rPr>
            <w:rPrChange w:id="516" w:author="Shapira, Oz" w:date="2012-11-26T18:27:00Z">
              <w:rPr/>
            </w:rPrChange>
          </w:rPr>
          <w:delText>ure and the recipe to Facebook , he also label “</w:delText>
        </w:r>
        <w:r w:rsidR="00CD1F26" w:rsidRPr="00FD1104" w:rsidDel="00FD1104">
          <w:rPr>
            <w:rPrChange w:id="517" w:author="Shapira, Oz" w:date="2012-11-26T18:27:00Z">
              <w:rPr/>
            </w:rPrChange>
          </w:rPr>
          <w:delText xml:space="preserve"> homemade Birthday cake for &lt;person &gt;</w:delText>
        </w:r>
        <w:r w:rsidR="00930C43" w:rsidRPr="00FD1104" w:rsidDel="00FD1104">
          <w:rPr>
            <w:rPrChange w:id="518" w:author="Shapira, Oz" w:date="2012-11-26T18:27:00Z">
              <w:rPr/>
            </w:rPrChange>
          </w:rPr>
          <w:delText>”</w:delText>
        </w:r>
        <w:r w:rsidR="00CD1F26" w:rsidRPr="00FD1104" w:rsidDel="00FD1104">
          <w:rPr>
            <w:rPrChange w:id="519" w:author="Shapira, Oz" w:date="2012-11-26T18:27:00Z">
              <w:rPr/>
            </w:rPrChange>
          </w:rPr>
          <w:delText xml:space="preserve"> from that act we can examine the this picture as object , we can understand that  some person have birthday</w:delText>
        </w:r>
        <w:r w:rsidR="00406625" w:rsidRPr="00FD1104" w:rsidDel="00FD1104">
          <w:rPr>
            <w:rPrChange w:id="520" w:author="Shapira, Oz" w:date="2012-11-26T18:27:00Z">
              <w:rPr/>
            </w:rPrChange>
          </w:rPr>
          <w:delText xml:space="preserve"> ,</w:delText>
        </w:r>
        <w:r w:rsidR="00CD1F26" w:rsidRPr="00FD1104" w:rsidDel="00FD1104">
          <w:rPr>
            <w:rPrChange w:id="521" w:author="Shapira, Oz" w:date="2012-11-26T18:27:00Z">
              <w:rPr/>
            </w:rPrChange>
          </w:rPr>
          <w:delText xml:space="preserve"> we can also understand that this </w:delText>
        </w:r>
        <w:r w:rsidR="00406625" w:rsidRPr="00FD1104" w:rsidDel="00FD1104">
          <w:rPr>
            <w:rPrChange w:id="522" w:author="Shapira, Oz" w:date="2012-11-26T18:27:00Z">
              <w:rPr/>
            </w:rPrChange>
          </w:rPr>
          <w:delText>user</w:delText>
        </w:r>
        <w:r w:rsidR="00CD1F26" w:rsidRPr="00FD1104" w:rsidDel="00FD1104">
          <w:rPr>
            <w:rPrChange w:id="523" w:author="Shapira, Oz" w:date="2012-11-26T18:27:00Z">
              <w:rPr/>
            </w:rPrChange>
          </w:rPr>
          <w:delText xml:space="preserve"> love to bake </w:delText>
        </w:r>
        <w:r w:rsidR="00406625" w:rsidRPr="00FD1104" w:rsidDel="00FD1104">
          <w:rPr>
            <w:rPrChange w:id="524" w:author="Shapira, Oz" w:date="2012-11-26T18:27:00Z">
              <w:rPr/>
            </w:rPrChange>
          </w:rPr>
          <w:delText>,and it’s person love cakes</w:delText>
        </w:r>
        <w:r w:rsidR="00543733" w:rsidRPr="00FD1104" w:rsidDel="00FD1104">
          <w:rPr>
            <w:rPrChange w:id="525" w:author="Shapira, Oz" w:date="2012-11-26T18:27:00Z">
              <w:rPr/>
            </w:rPrChange>
          </w:rPr>
          <w:delText>, when different users are press like for that cake we can also assume different conclusion for example :we can assume that users how press like or send message to the cake are probably people that love cakes or at least love the shape of that cake</w:delText>
        </w:r>
        <w:r w:rsidR="00406625" w:rsidRPr="00FD1104" w:rsidDel="00FD1104">
          <w:rPr>
            <w:rPrChange w:id="526" w:author="Shapira, Oz" w:date="2012-11-26T18:27:00Z">
              <w:rPr/>
            </w:rPrChange>
          </w:rPr>
          <w:delText xml:space="preserve"> , people that will press like on the recipe most likely people </w:delText>
        </w:r>
        <w:r w:rsidR="00643198" w:rsidRPr="00FD1104" w:rsidDel="00FD1104">
          <w:rPr>
            <w:rPrChange w:id="527" w:author="Shapira, Oz" w:date="2012-11-26T18:27:00Z">
              <w:rPr/>
            </w:rPrChange>
          </w:rPr>
          <w:delText>that love to bake to</w:delText>
        </w:r>
        <w:r w:rsidR="00406625" w:rsidRPr="00FD1104" w:rsidDel="00FD1104">
          <w:rPr>
            <w:rPrChange w:id="528" w:author="Shapira, Oz" w:date="2012-11-26T18:27:00Z">
              <w:rPr/>
            </w:rPrChange>
          </w:rPr>
          <w:delText>.</w:delText>
        </w:r>
        <w:r w:rsidR="001046F4" w:rsidRPr="00FD1104" w:rsidDel="00FD1104">
          <w:rPr>
            <w:rPrChange w:id="529" w:author="Shapira, Oz" w:date="2012-11-26T18:27:00Z">
              <w:rPr/>
            </w:rPrChange>
          </w:rPr>
          <w:delText xml:space="preserve">  This case is one many cases that happen hundred or </w:delText>
        </w:r>
        <w:r w:rsidR="008D1625" w:rsidRPr="00FD1104" w:rsidDel="00FD1104">
          <w:rPr>
            <w:rPrChange w:id="530" w:author="Shapira, Oz" w:date="2012-11-26T18:27:00Z">
              <w:rPr/>
            </w:rPrChange>
          </w:rPr>
          <w:delText xml:space="preserve">maybe even </w:delText>
        </w:r>
        <w:r w:rsidR="001046F4" w:rsidRPr="00FD1104" w:rsidDel="00FD1104">
          <w:rPr>
            <w:rPrChange w:id="531" w:author="Shapira, Oz" w:date="2012-11-26T18:27:00Z">
              <w:rPr/>
            </w:rPrChange>
          </w:rPr>
          <w:delText xml:space="preserve">thousand time at each </w:delText>
        </w:r>
        <w:r w:rsidR="00483923" w:rsidRPr="00FD1104" w:rsidDel="00FD1104">
          <w:rPr>
            <w:rPrChange w:id="532" w:author="Shapira, Oz" w:date="2012-11-26T18:27:00Z">
              <w:rPr/>
            </w:rPrChange>
          </w:rPr>
          <w:delText>day,</w:delText>
        </w:r>
        <w:r w:rsidR="008D1625" w:rsidRPr="00FD1104" w:rsidDel="00FD1104">
          <w:rPr>
            <w:rPrChange w:id="533" w:author="Shapira, Oz" w:date="2012-11-26T18:27:00Z">
              <w:rPr/>
            </w:rPrChange>
          </w:rPr>
          <w:delText xml:space="preserve"> the conclusion that </w:delText>
        </w:r>
        <w:r w:rsidR="00483923" w:rsidRPr="00FD1104" w:rsidDel="00FD1104">
          <w:rPr>
            <w:rPrChange w:id="534" w:author="Shapira, Oz" w:date="2012-11-26T18:27:00Z">
              <w:rPr/>
            </w:rPrChange>
          </w:rPr>
          <w:delText>we</w:delText>
        </w:r>
        <w:r w:rsidR="008D1625" w:rsidRPr="00FD1104" w:rsidDel="00FD1104">
          <w:rPr>
            <w:rPrChange w:id="535" w:author="Shapira, Oz" w:date="2012-11-26T18:27:00Z">
              <w:rPr/>
            </w:rPrChange>
          </w:rPr>
          <w:delText xml:space="preserve"> mention before are easy </w:delText>
        </w:r>
        <w:r w:rsidR="00483923" w:rsidRPr="00FD1104" w:rsidDel="00FD1104">
          <w:rPr>
            <w:rPrChange w:id="536" w:author="Shapira, Oz" w:date="2012-11-26T18:27:00Z">
              <w:rPr/>
            </w:rPrChange>
          </w:rPr>
          <w:delText>for human to understand, but we need to save those conclusion and save the result in database.</w:delText>
        </w:r>
        <w:r w:rsidR="00483923" w:rsidDel="00FD1104">
          <w:delText xml:space="preserve"> </w:delText>
        </w:r>
        <w:bookmarkStart w:id="537" w:name="_Toc341726150"/>
        <w:bookmarkStart w:id="538" w:name="_Toc341797978"/>
        <w:bookmarkStart w:id="539" w:name="_Toc341800578"/>
        <w:bookmarkEnd w:id="537"/>
        <w:bookmarkEnd w:id="538"/>
        <w:bookmarkEnd w:id="539"/>
      </w:del>
    </w:p>
    <w:p w:rsidR="009E6C61" w:rsidDel="00FD1104" w:rsidRDefault="0093586B" w:rsidP="0042349E">
      <w:pPr>
        <w:rPr>
          <w:del w:id="540" w:author="Shapira, Oz" w:date="2012-11-26T18:28:00Z"/>
        </w:rPr>
        <w:pPrChange w:id="541" w:author="Shapira, Oz" w:date="2012-11-26T19:10:00Z">
          <w:pPr/>
        </w:pPrChange>
      </w:pPr>
      <w:del w:id="542" w:author="Shapira, Oz" w:date="2012-11-26T18:28:00Z">
        <w:r w:rsidRPr="0093586B" w:rsidDel="00FD1104">
          <w:delText>Additional</w:delText>
        </w:r>
        <w:r w:rsidDel="00FD1104">
          <w:delText xml:space="preserve"> aspect that tribute for our effort</w:delText>
        </w:r>
        <w:r w:rsidR="00A9430E" w:rsidDel="00FD1104">
          <w:delText xml:space="preserve"> it’s</w:delText>
        </w:r>
        <w:r w:rsidDel="00FD1104">
          <w:delText xml:space="preserve"> SN’s are daily even hourly updated, </w:delText>
        </w:r>
        <w:r w:rsidR="00B40D21" w:rsidDel="00FD1104">
          <w:delText>danah m boyd and nicole  elision already mention  that SNS combine form millions of user</w:delText>
        </w:r>
        <w:r w:rsidR="00A9430E" w:rsidDel="00FD1104">
          <w:delText>s,</w:delText>
        </w:r>
        <w:r w:rsidR="00B40D21" w:rsidDel="00FD1104">
          <w:delText xml:space="preserve"> we can construct automated systems that can give </w:delText>
        </w:r>
        <w:r w:rsidR="007020AE" w:rsidDel="00FD1104">
          <w:delText>a “big picture”</w:delText>
        </w:r>
        <w:r w:rsidR="00220014" w:rsidDel="00FD1104">
          <w:delText xml:space="preserve">- </w:delText>
        </w:r>
        <w:r w:rsidR="009113DA" w:rsidDel="00FD1104">
          <w:delText xml:space="preserve"> </w:delText>
        </w:r>
        <w:r w:rsidR="007020AE" w:rsidDel="00FD1104">
          <w:delText xml:space="preserve">large scale analysis that can daily update and synchronize with </w:delText>
        </w:r>
        <w:r w:rsidR="0011169C" w:rsidDel="00FD1104">
          <w:delText xml:space="preserve">SNS , also since SNS are basically web system we can access to their data from anywhere </w:delText>
        </w:r>
      </w:del>
      <w:del w:id="543" w:author="Shapira, Oz" w:date="2012-11-26T18:19:00Z">
        <w:r w:rsidR="0011169C" w:rsidDel="0047156A">
          <w:delText xml:space="preserve">(it depend on site access – we will </w:delText>
        </w:r>
        <w:r w:rsidR="0011169C" w:rsidRPr="0011169C" w:rsidDel="0047156A">
          <w:delText>enlargement</w:delText>
        </w:r>
        <w:r w:rsidR="00181C25" w:rsidDel="0047156A">
          <w:delText xml:space="preserve"> at section 2.4</w:delText>
        </w:r>
        <w:r w:rsidR="0011169C" w:rsidDel="0047156A">
          <w:delText>)</w:delText>
        </w:r>
        <w:r w:rsidR="00A9430E" w:rsidDel="0047156A">
          <w:delText xml:space="preserve"> </w:delText>
        </w:r>
      </w:del>
      <w:del w:id="544" w:author="Shapira, Oz" w:date="2012-11-26T18:28:00Z">
        <w:r w:rsidR="00DD2481" w:rsidDel="00FD1104">
          <w:delText xml:space="preserve">since we base on data that exist in the computerize system </w:delText>
        </w:r>
      </w:del>
      <w:del w:id="545" w:author="Shapira, Oz" w:date="2012-11-26T18:20:00Z">
        <w:r w:rsidR="00DD2481" w:rsidDel="0003275D">
          <w:delText>–</w:delText>
        </w:r>
      </w:del>
      <w:del w:id="546" w:author="Shapira, Oz" w:date="2012-11-26T18:28:00Z">
        <w:r w:rsidR="00DD2481" w:rsidDel="00FD1104">
          <w:delText xml:space="preserve"> we can create system that can used the SNS interface </w:delText>
        </w:r>
        <w:r w:rsidR="009E6C61" w:rsidDel="00FD1104">
          <w:delText xml:space="preserve">for extracting relevant data. </w:delText>
        </w:r>
      </w:del>
      <w:del w:id="547" w:author="Shapira, Oz" w:date="2012-11-26T18:20:00Z">
        <w:r w:rsidR="009E6C61" w:rsidDel="0003275D">
          <w:delText>Using automated system like we describe will all</w:delText>
        </w:r>
        <w:r w:rsidR="00A80B4C" w:rsidDel="0003275D">
          <w:delText>ow collecting anytime anywhere data.</w:delText>
        </w:r>
      </w:del>
      <w:bookmarkStart w:id="548" w:name="_Toc341726151"/>
      <w:bookmarkStart w:id="549" w:name="_Toc341797979"/>
      <w:bookmarkStart w:id="550" w:name="_Toc341800579"/>
      <w:bookmarkEnd w:id="548"/>
      <w:bookmarkEnd w:id="549"/>
      <w:bookmarkEnd w:id="550"/>
    </w:p>
    <w:p w:rsidR="00785792" w:rsidDel="00FD1104" w:rsidRDefault="00785792" w:rsidP="0042349E">
      <w:pPr>
        <w:rPr>
          <w:del w:id="551" w:author="Shapira, Oz" w:date="2012-11-26T18:28:00Z"/>
        </w:rPr>
        <w:pPrChange w:id="552" w:author="Shapira, Oz" w:date="2012-11-26T19:10:00Z">
          <w:pPr/>
        </w:pPrChange>
      </w:pPr>
      <w:del w:id="553" w:author="Shapira, Oz" w:date="2012-11-26T18:18:00Z">
        <w:r w:rsidRPr="00785792" w:rsidDel="00836C7C">
          <w:delText xml:space="preserve">Fehmi Ben </w:delText>
        </w:r>
      </w:del>
      <w:del w:id="554" w:author="Shapira, Oz" w:date="2012-11-26T18:28:00Z">
        <w:r w:rsidRPr="00785792" w:rsidDel="00FD1104">
          <w:delText>Abdesslem,</w:delText>
        </w:r>
      </w:del>
      <w:del w:id="555" w:author="Shapira, Oz" w:date="2012-11-26T18:18:00Z">
        <w:r w:rsidRPr="00785792" w:rsidDel="00836C7C">
          <w:delText xml:space="preserve"> Iain</w:delText>
        </w:r>
      </w:del>
      <w:del w:id="556" w:author="Shapira, Oz" w:date="2012-11-26T18:28:00Z">
        <w:r w:rsidRPr="00785792" w:rsidDel="00FD1104">
          <w:delText xml:space="preserve"> Parris, and </w:delText>
        </w:r>
      </w:del>
      <w:del w:id="557" w:author="Shapira, Oz" w:date="2012-11-26T18:18:00Z">
        <w:r w:rsidRPr="00785792" w:rsidDel="00836C7C">
          <w:delText xml:space="preserve">Tristan </w:delText>
        </w:r>
      </w:del>
      <w:del w:id="558" w:author="Shapira, Oz" w:date="2012-11-26T18:28:00Z">
        <w:r w:rsidRPr="00785792" w:rsidDel="00FD1104">
          <w:delText>Henderson</w:delText>
        </w:r>
      </w:del>
      <w:del w:id="559" w:author="Shapira, Oz" w:date="2012-11-26T18:18:00Z">
        <w:r w:rsidRPr="00785792" w:rsidDel="00836C7C">
          <w:delText xml:space="preserve"> (</w:delText>
        </w:r>
      </w:del>
      <w:del w:id="560" w:author="Shapira, Oz" w:date="2012-11-26T18:28:00Z">
        <w:r w:rsidRPr="00785792" w:rsidDel="00FD1104">
          <w:delText>2011</w:delText>
        </w:r>
      </w:del>
      <w:del w:id="561" w:author="Shapira, Oz" w:date="2012-11-26T18:18:00Z">
        <w:r w:rsidRPr="00785792" w:rsidDel="00836C7C">
          <w:delText>)</w:delText>
        </w:r>
      </w:del>
      <w:del w:id="562" w:author="Shapira, Oz" w:date="2012-11-26T18:28:00Z">
        <w:r w:rsidRPr="00785792" w:rsidDel="00FD1104">
          <w:delText xml:space="preserve"> </w:delText>
        </w:r>
        <w:r w:rsidDel="00FD1104">
          <w:delText xml:space="preserve">research </w:delText>
        </w:r>
        <w:r w:rsidR="0004204D" w:rsidDel="00FD1104">
          <w:delText xml:space="preserve">and </w:delText>
        </w:r>
        <w:r w:rsidDel="00FD1104">
          <w:delText>concluded</w:delText>
        </w:r>
        <w:r w:rsidR="00AB5B2A" w:rsidDel="00FD1104">
          <w:delText xml:space="preserve"> the use of SN for collecting </w:delText>
        </w:r>
        <w:r w:rsidR="0004204D" w:rsidDel="00FD1104">
          <w:delText>data, they</w:delText>
        </w:r>
        <w:r w:rsidR="00AB5B2A" w:rsidDel="00FD1104">
          <w:delText xml:space="preserve"> speared the collecting to two </w:delText>
        </w:r>
        <w:r w:rsidR="0004204D" w:rsidDel="00FD1104">
          <w:delText>sections</w:delText>
        </w:r>
        <w:r w:rsidR="00AB5B2A" w:rsidDel="00FD1104">
          <w:delText xml:space="preserve"> – collect user social </w:delText>
        </w:r>
        <w:r w:rsidR="00AB5B2A" w:rsidRPr="00AB5B2A" w:rsidDel="00FD1104">
          <w:delText>behavior</w:delText>
        </w:r>
        <w:r w:rsidR="0004204D" w:rsidDel="00FD1104">
          <w:delText xml:space="preserve"> in SN and collect user </w:delText>
        </w:r>
        <w:r w:rsidR="0004204D" w:rsidRPr="0004204D" w:rsidDel="00FD1104">
          <w:delText>characteristics</w:delText>
        </w:r>
        <w:r w:rsidR="006758F1" w:rsidDel="00FD1104">
          <w:delText>.</w:delText>
        </w:r>
        <w:r w:rsidR="0004204D" w:rsidDel="00FD1104">
          <w:delText xml:space="preserve"> from their</w:delText>
        </w:r>
        <w:r w:rsidR="00EF5514" w:rsidDel="00FD1104">
          <w:delText xml:space="preserve"> aspect when we used SN we</w:delText>
        </w:r>
        <w:r w:rsidR="0004204D" w:rsidDel="00FD1104">
          <w:delText xml:space="preserve"> collect not only is preference and c</w:delText>
        </w:r>
        <w:r w:rsidR="007E223A" w:rsidDel="00FD1104">
          <w:delText xml:space="preserve">haracteristics we can </w:delText>
        </w:r>
        <w:r w:rsidR="000C38BA" w:rsidDel="00FD1104">
          <w:delText>actually build social profile from the</w:delText>
        </w:r>
        <w:r w:rsidR="00EF5514" w:rsidDel="00FD1104">
          <w:delText xml:space="preserve"> user data, in their research </w:delText>
        </w:r>
        <w:r w:rsidR="006758F1" w:rsidDel="00FD1104">
          <w:delText xml:space="preserve">they collect data from SN , but in their twitch they not collect the data only from SN the also use mobile devices and for </w:delText>
        </w:r>
        <w:r w:rsidR="006758F1" w:rsidRPr="006758F1" w:rsidDel="00FD1104">
          <w:delText xml:space="preserve">crossbreed </w:delText>
        </w:r>
        <w:r w:rsidR="006758F1" w:rsidDel="00FD1104">
          <w:delText>their collected data with user location , by this way they success to “understand ”</w:delText>
        </w:r>
        <w:r w:rsidR="00804D77" w:rsidDel="00FD1104">
          <w:delText xml:space="preserve"> user act’s ,behavior and </w:delText>
        </w:r>
        <w:r w:rsidR="00804D77" w:rsidRPr="00804D77" w:rsidDel="00FD1104">
          <w:delText>desire</w:delText>
        </w:r>
        <w:r w:rsidR="00804D77" w:rsidDel="00FD1104">
          <w:delText xml:space="preserve"> . they successfully </w:delText>
        </w:r>
        <w:r w:rsidR="00FC2EBD" w:rsidDel="00FD1104">
          <w:delText xml:space="preserve">collect data , but the main </w:delText>
        </w:r>
        <w:r w:rsidR="00804D77" w:rsidDel="00FD1104">
          <w:delText xml:space="preserve"> </w:delText>
        </w:r>
        <w:r w:rsidR="004E038C" w:rsidDel="00FD1104">
          <w:delText xml:space="preserve">benefit that we can concluded is the  </w:delText>
        </w:r>
        <w:r w:rsidR="004E038C" w:rsidRPr="004E038C" w:rsidDel="00FD1104">
          <w:delText>importance</w:delText>
        </w:r>
        <w:r w:rsidR="004E038C" w:rsidDel="00FD1104">
          <w:delText xml:space="preserve"> of random sampling , Fehmi ,lain and tristan make excrement</w:delText>
        </w:r>
        <w:r w:rsidR="006D586C" w:rsidDel="00FD1104">
          <w:delText>s with that interacts</w:delText>
        </w:r>
        <w:r w:rsidR="00DA0F00" w:rsidDel="00FD1104">
          <w:delText xml:space="preserve"> with user and used Facebook as the SN , for creating random sampling  they select users for his friend , their application assist with “all friend” </w:delText>
        </w:r>
        <w:r w:rsidR="007418DF" w:rsidDel="00FD1104">
          <w:delText xml:space="preserve">user and extract new user – with this approach they </w:delText>
        </w:r>
        <w:r w:rsidR="007418DF" w:rsidRPr="007418DF" w:rsidDel="00FD1104">
          <w:delText>achieve</w:delText>
        </w:r>
        <w:r w:rsidR="007418DF" w:rsidDel="00FD1104">
          <w:delText xml:space="preserve"> random sampling and keep their subject normally </w:delText>
        </w:r>
        <w:r w:rsidR="007418DF" w:rsidRPr="007418DF" w:rsidDel="00FD1104">
          <w:delText>distributed</w:delText>
        </w:r>
        <w:r w:rsidR="00DA0F00" w:rsidDel="00FD1104">
          <w:delText xml:space="preserve">. </w:delText>
        </w:r>
        <w:bookmarkStart w:id="563" w:name="_Toc341726152"/>
        <w:bookmarkStart w:id="564" w:name="_Toc341797980"/>
        <w:bookmarkStart w:id="565" w:name="_Toc341800580"/>
        <w:bookmarkEnd w:id="563"/>
        <w:bookmarkEnd w:id="564"/>
        <w:bookmarkEnd w:id="565"/>
      </w:del>
    </w:p>
    <w:p w:rsidR="005F1B27" w:rsidRPr="006D726A" w:rsidRDefault="005F1B27" w:rsidP="00867830">
      <w:pPr>
        <w:pStyle w:val="Heading3"/>
        <w:numPr>
          <w:ilvl w:val="2"/>
          <w:numId w:val="8"/>
        </w:numPr>
        <w:pPrChange w:id="566" w:author="Shapira, Oz" w:date="2012-11-26T19:12:00Z">
          <w:pPr>
            <w:pStyle w:val="Heading2"/>
            <w:numPr>
              <w:ilvl w:val="1"/>
              <w:numId w:val="8"/>
            </w:numPr>
            <w:ind w:left="792" w:hanging="432"/>
          </w:pPr>
        </w:pPrChange>
      </w:pPr>
      <w:del w:id="567" w:author="Shapira, Oz" w:date="2012-11-26T16:47:00Z">
        <w:r w:rsidRPr="006D726A" w:rsidDel="000967B2">
          <w:delText>C</w:delText>
        </w:r>
      </w:del>
      <w:bookmarkStart w:id="568" w:name="_Toc341800581"/>
      <w:ins w:id="569" w:author="Shapira, Oz" w:date="2012-11-26T16:47:00Z">
        <w:r w:rsidR="000967B2">
          <w:t>S</w:t>
        </w:r>
        <w:r w:rsidR="000967B2" w:rsidRPr="000967B2">
          <w:t>ocial network analysis</w:t>
        </w:r>
        <w:r w:rsidR="000967B2" w:rsidRPr="000967B2" w:rsidDel="000967B2">
          <w:t xml:space="preserve"> </w:t>
        </w:r>
      </w:ins>
      <w:ins w:id="570" w:author="Shapira, Oz" w:date="2012-11-26T17:23:00Z">
        <w:r w:rsidR="009329F8">
          <w:t>(SNA)</w:t>
        </w:r>
      </w:ins>
      <w:bookmarkEnd w:id="568"/>
      <w:del w:id="571" w:author="Shapira, Oz" w:date="2012-11-26T16:47:00Z">
        <w:r w:rsidRPr="006D726A" w:rsidDel="000967B2">
          <w:delText>onne</w:delText>
        </w:r>
      </w:del>
      <w:del w:id="572" w:author="Shapira, Oz" w:date="2012-11-26T16:46:00Z">
        <w:r w:rsidRPr="006D726A" w:rsidDel="000967B2">
          <w:delText>ction Analysis</w:delText>
        </w:r>
      </w:del>
    </w:p>
    <w:p w:rsidR="00DF5409" w:rsidRDefault="005F1B27" w:rsidP="00B95B6E">
      <w:pPr>
        <w:jc w:val="both"/>
        <w:rPr>
          <w:ins w:id="573" w:author="Shapira, Oz" w:date="2012-11-27T16:38:00Z"/>
        </w:rPr>
        <w:pPrChange w:id="574" w:author="Shapira, Oz" w:date="2012-11-27T17:20:00Z">
          <w:pPr/>
        </w:pPrChange>
      </w:pPr>
      <w:r>
        <w:t xml:space="preserve">At the same way </w:t>
      </w:r>
      <w:proofErr w:type="spellStart"/>
      <w:proofErr w:type="gramStart"/>
      <w:r>
        <w:t>Fehmi</w:t>
      </w:r>
      <w:proofErr w:type="spellEnd"/>
      <w:ins w:id="575" w:author="Shapira, Oz" w:date="2012-11-26T23:19:00Z">
        <w:r w:rsidR="00F06EC7">
          <w:t xml:space="preserve"> </w:t>
        </w:r>
      </w:ins>
      <w:proofErr w:type="gramEnd"/>
      <w:del w:id="576" w:author="Shapira, Oz" w:date="2012-11-26T23:19:00Z">
        <w:r w:rsidDel="00F06EC7">
          <w:delText xml:space="preserve"> </w:delText>
        </w:r>
      </w:del>
      <w:r>
        <w:t>,lain and Tristan</w:t>
      </w:r>
      <w:ins w:id="577" w:author="Shapira, Oz" w:date="2012-11-26T23:19:00Z">
        <w:r w:rsidR="00F06EC7">
          <w:t xml:space="preserve"> [2011]</w:t>
        </w:r>
      </w:ins>
      <w:r>
        <w:t xml:space="preserve"> we also have to make sure that our subjects will be normally </w:t>
      </w:r>
      <w:r w:rsidRPr="005C7DCC">
        <w:t xml:space="preserve">distributed </w:t>
      </w:r>
      <w:r>
        <w:t xml:space="preserve">and </w:t>
      </w:r>
      <w:r>
        <w:rPr>
          <w:b/>
          <w:bCs/>
        </w:rPr>
        <w:t>not</w:t>
      </w:r>
      <w:r>
        <w:t xml:space="preserve"> belong to some type or circle in the SN but unlike </w:t>
      </w:r>
      <w:proofErr w:type="spellStart"/>
      <w:r>
        <w:t>fehmi</w:t>
      </w:r>
      <w:proofErr w:type="spellEnd"/>
      <w:r>
        <w:t xml:space="preserve"> we don’t want to collect random data from user , at the end we want to understand the nature of the </w:t>
      </w:r>
      <w:del w:id="578" w:author="Shapira, Oz" w:date="2012-11-26T17:10:00Z">
        <w:r w:rsidDel="00BF1C56">
          <w:delText xml:space="preserve">connection </w:delText>
        </w:r>
      </w:del>
      <w:ins w:id="579" w:author="Shapira, Oz" w:date="2012-11-26T17:10:00Z">
        <w:r w:rsidR="00BF1C56">
          <w:t>connection</w:t>
        </w:r>
      </w:ins>
      <w:ins w:id="580" w:author="Shapira, Oz" w:date="2012-11-26T17:15:00Z">
        <w:r w:rsidR="009329F8">
          <w:t xml:space="preserve"> , how we can </w:t>
        </w:r>
      </w:ins>
      <w:ins w:id="581" w:author="Shapira, Oz" w:date="2012-11-26T17:16:00Z">
        <w:r w:rsidR="009329F8">
          <w:t xml:space="preserve">identify </w:t>
        </w:r>
        <w:r w:rsidR="009329F8" w:rsidRPr="009329F8">
          <w:t>interests</w:t>
        </w:r>
        <w:r w:rsidR="009329F8">
          <w:t xml:space="preserve"> ? , how we can seek for user friend with command </w:t>
        </w:r>
      </w:ins>
      <w:ins w:id="582" w:author="Shapira, Oz" w:date="2012-11-26T17:41:00Z">
        <w:r w:rsidR="006A4157">
          <w:t>interest? , how</w:t>
        </w:r>
      </w:ins>
      <w:ins w:id="583" w:author="Shapira, Oz" w:date="2012-11-26T17:21:00Z">
        <w:r w:rsidR="009329F8">
          <w:t xml:space="preserve"> large the user</w:t>
        </w:r>
      </w:ins>
      <w:ins w:id="584" w:author="Shapira, Oz" w:date="2012-11-26T17:41:00Z">
        <w:r w:rsidR="008A6BB5">
          <w:t>s</w:t>
        </w:r>
      </w:ins>
      <w:ins w:id="585" w:author="Shapira, Oz" w:date="2012-11-26T17:21:00Z">
        <w:r w:rsidR="009329F8">
          <w:t xml:space="preserve"> sampling we need for understanding common </w:t>
        </w:r>
      </w:ins>
      <w:ins w:id="586" w:author="Shapira, Oz" w:date="2012-11-26T17:22:00Z">
        <w:r w:rsidR="009329F8" w:rsidRPr="009329F8">
          <w:t>phenomenon</w:t>
        </w:r>
      </w:ins>
      <w:ins w:id="587" w:author="Shapira, Oz" w:date="2012-11-26T17:23:00Z">
        <w:r w:rsidR="009329F8">
          <w:t xml:space="preserve"> in </w:t>
        </w:r>
        <w:proofErr w:type="gramStart"/>
        <w:r w:rsidR="009329F8">
          <w:t>SN ?</w:t>
        </w:r>
      </w:ins>
      <w:proofErr w:type="gramEnd"/>
      <w:ins w:id="588" w:author="Shapira, Oz" w:date="2012-11-26T17:22:00Z">
        <w:r w:rsidR="009329F8">
          <w:t xml:space="preserve"> </w:t>
        </w:r>
      </w:ins>
    </w:p>
    <w:p w:rsidR="00D54260" w:rsidRDefault="00DF5409" w:rsidP="00B95B6E">
      <w:pPr>
        <w:jc w:val="both"/>
        <w:rPr>
          <w:ins w:id="589" w:author="Shapira, Oz" w:date="2012-11-26T18:18:00Z"/>
        </w:rPr>
        <w:pPrChange w:id="590" w:author="Shapira, Oz" w:date="2012-11-27T17:20:00Z">
          <w:pPr/>
        </w:pPrChange>
      </w:pPr>
      <w:proofErr w:type="spellStart"/>
      <w:proofErr w:type="gramStart"/>
      <w:ins w:id="591" w:author="Shapira, Oz" w:date="2012-11-27T16:38:00Z">
        <w:r>
          <w:t>danah</w:t>
        </w:r>
        <w:proofErr w:type="spellEnd"/>
        <w:proofErr w:type="gramEnd"/>
        <w:r>
          <w:t xml:space="preserve"> m </w:t>
        </w:r>
        <w:proofErr w:type="spellStart"/>
        <w:r>
          <w:t>boyd</w:t>
        </w:r>
        <w:proofErr w:type="spellEnd"/>
        <w:r>
          <w:t xml:space="preserve"> and </w:t>
        </w:r>
        <w:proofErr w:type="spellStart"/>
        <w:r>
          <w:t>nicole</w:t>
        </w:r>
        <w:proofErr w:type="spellEnd"/>
        <w:r>
          <w:t xml:space="preserve">  elision [2007] </w:t>
        </w:r>
        <w:r>
          <w:t xml:space="preserve">understand the </w:t>
        </w:r>
      </w:ins>
      <w:ins w:id="592" w:author="Shapira, Oz" w:date="2012-11-27T16:39:00Z">
        <w:r>
          <w:t xml:space="preserve">advantage SN since the </w:t>
        </w:r>
        <w:r w:rsidRPr="00DF5409">
          <w:t>involved</w:t>
        </w:r>
        <w:r>
          <w:t xml:space="preserve"> f</w:t>
        </w:r>
      </w:ins>
      <w:ins w:id="593" w:author="Shapira, Oz" w:date="2012-11-27T16:40:00Z">
        <w:r>
          <w:t>r</w:t>
        </w:r>
      </w:ins>
      <w:ins w:id="594" w:author="Shapira, Oz" w:date="2012-11-27T16:39:00Z">
        <w:r>
          <w:t xml:space="preserve">om </w:t>
        </w:r>
      </w:ins>
      <w:ins w:id="595" w:author="Shapira, Oz" w:date="2012-11-27T16:40:00Z">
        <w:r>
          <w:t xml:space="preserve">variety of millions of users we can extract from them </w:t>
        </w:r>
      </w:ins>
      <w:ins w:id="596" w:author="Shapira, Oz" w:date="2012-11-27T16:41:00Z">
        <w:r>
          <w:t>concluded</w:t>
        </w:r>
      </w:ins>
      <w:ins w:id="597" w:author="Shapira, Oz" w:date="2012-11-27T16:40:00Z">
        <w:r>
          <w:t xml:space="preserve"> </w:t>
        </w:r>
      </w:ins>
      <w:ins w:id="598" w:author="Shapira, Oz" w:date="2012-11-27T16:41:00Z">
        <w:r>
          <w:t xml:space="preserve">information check for </w:t>
        </w:r>
      </w:ins>
      <w:ins w:id="599" w:author="Shapira, Oz" w:date="2012-11-27T16:42:00Z">
        <w:r>
          <w:t>interests</w:t>
        </w:r>
      </w:ins>
      <w:ins w:id="600" w:author="Shapira, Oz" w:date="2012-11-27T16:41:00Z">
        <w:r>
          <w:t xml:space="preserve"> connection </w:t>
        </w:r>
      </w:ins>
      <w:ins w:id="601" w:author="Shapira, Oz" w:date="2012-11-26T17:10:00Z">
        <w:r w:rsidR="00BF1C56">
          <w:t>.</w:t>
        </w:r>
      </w:ins>
      <w:ins w:id="602" w:author="Shapira, Oz" w:date="2012-11-26T17:15:00Z">
        <w:r w:rsidR="009329F8">
          <w:t xml:space="preserve"> </w:t>
        </w:r>
      </w:ins>
      <w:ins w:id="603" w:author="Shapira, Oz" w:date="2012-11-26T17:07:00Z">
        <w:r w:rsidR="005C5BA1">
          <w:rPr>
            <w:rFonts w:ascii="AdvPS94BA" w:hAnsi="AdvPS94BA" w:cs="AdvPS94BA"/>
            <w:sz w:val="21"/>
            <w:szCs w:val="21"/>
          </w:rPr>
          <w:t xml:space="preserve">Liu, </w:t>
        </w:r>
        <w:proofErr w:type="spellStart"/>
        <w:r w:rsidR="005C5BA1">
          <w:rPr>
            <w:rFonts w:ascii="AdvPS94BA" w:hAnsi="AdvPS94BA" w:cs="AdvPS94BA"/>
            <w:sz w:val="21"/>
            <w:szCs w:val="21"/>
          </w:rPr>
          <w:t>Maes</w:t>
        </w:r>
        <w:proofErr w:type="spellEnd"/>
        <w:r w:rsidR="005C5BA1">
          <w:rPr>
            <w:rFonts w:ascii="AdvPS94BA" w:hAnsi="AdvPS94BA" w:cs="AdvPS94BA"/>
            <w:sz w:val="21"/>
            <w:szCs w:val="21"/>
          </w:rPr>
          <w:t xml:space="preserve">, and </w:t>
        </w:r>
        <w:r w:rsidR="00D54260">
          <w:rPr>
            <w:rFonts w:ascii="AdvPS94BA" w:hAnsi="AdvPS94BA" w:cs="AdvPS94BA"/>
            <w:sz w:val="21"/>
            <w:szCs w:val="21"/>
          </w:rPr>
          <w:t xml:space="preserve">Davenport </w:t>
        </w:r>
      </w:ins>
      <w:ins w:id="604" w:author="Shapira, Oz" w:date="2012-11-26T18:18:00Z">
        <w:r w:rsidR="00D54260">
          <w:rPr>
            <w:rFonts w:ascii="AdvPS94BA" w:hAnsi="AdvPS94BA" w:cs="AdvPS94BA"/>
            <w:sz w:val="21"/>
            <w:szCs w:val="21"/>
          </w:rPr>
          <w:t>[</w:t>
        </w:r>
      </w:ins>
      <w:ins w:id="605" w:author="Shapira, Oz" w:date="2012-11-26T17:07:00Z">
        <w:r w:rsidR="005C5BA1">
          <w:rPr>
            <w:rFonts w:ascii="AdvPS94BA" w:hAnsi="AdvPS94BA" w:cs="AdvPS94BA"/>
            <w:sz w:val="21"/>
            <w:szCs w:val="21"/>
          </w:rPr>
          <w:t>2006</w:t>
        </w:r>
      </w:ins>
      <w:ins w:id="606" w:author="Shapira, Oz" w:date="2012-11-26T18:18:00Z">
        <w:r w:rsidR="00D54260">
          <w:rPr>
            <w:rFonts w:ascii="AdvPS94BA" w:hAnsi="AdvPS94BA" w:cs="AdvPS94BA"/>
            <w:sz w:val="21"/>
            <w:szCs w:val="21"/>
          </w:rPr>
          <w:t>]</w:t>
        </w:r>
      </w:ins>
      <w:ins w:id="607" w:author="Shapira, Oz" w:date="2012-11-26T17:10:00Z">
        <w:r w:rsidR="006A4157">
          <w:t xml:space="preserve"> </w:t>
        </w:r>
      </w:ins>
      <w:ins w:id="608" w:author="Shapira, Oz" w:date="2012-11-26T17:36:00Z">
        <w:r w:rsidR="006A4157">
          <w:t xml:space="preserve">have </w:t>
        </w:r>
      </w:ins>
      <w:ins w:id="609" w:author="Shapira, Oz" w:date="2012-11-26T17:37:00Z">
        <w:r w:rsidR="006A4157" w:rsidRPr="006A4157">
          <w:t>mention</w:t>
        </w:r>
        <w:r w:rsidR="006A4157">
          <w:t>s</w:t>
        </w:r>
        <w:r w:rsidR="006A4157" w:rsidRPr="006A4157" w:rsidDel="005C5BA1">
          <w:t xml:space="preserve"> </w:t>
        </w:r>
        <w:r w:rsidR="006A4157">
          <w:t>the</w:t>
        </w:r>
      </w:ins>
      <w:ins w:id="610" w:author="Shapira, Oz" w:date="2012-11-26T17:39:00Z">
        <w:r w:rsidR="006A4157">
          <w:t xml:space="preserve"> user </w:t>
        </w:r>
      </w:ins>
      <w:ins w:id="611" w:author="Shapira, Oz" w:date="2012-11-26T17:37:00Z">
        <w:r w:rsidR="006A4157">
          <w:t xml:space="preserve">interests are </w:t>
        </w:r>
      </w:ins>
      <w:ins w:id="612" w:author="Shapira, Oz" w:date="2012-11-26T17:38:00Z">
        <w:r w:rsidR="006A4157">
          <w:t xml:space="preserve">basically can gather </w:t>
        </w:r>
      </w:ins>
      <w:ins w:id="613" w:author="Shapira, Oz" w:date="2012-11-26T17:40:00Z">
        <w:r w:rsidR="006A4157" w:rsidRPr="006A4157">
          <w:t xml:space="preserve">together </w:t>
        </w:r>
        <w:r w:rsidR="006A4157">
          <w:t xml:space="preserve">and </w:t>
        </w:r>
      </w:ins>
      <w:ins w:id="614" w:author="Shapira, Oz" w:date="2012-11-26T17:39:00Z">
        <w:r w:rsidR="006A4157">
          <w:t>can be</w:t>
        </w:r>
      </w:ins>
      <w:ins w:id="615" w:author="Shapira, Oz" w:date="2012-11-26T17:38:00Z">
        <w:r w:rsidR="006A4157">
          <w:t xml:space="preserve"> called “tast</w:t>
        </w:r>
      </w:ins>
      <w:ins w:id="616" w:author="Shapira, Oz" w:date="2012-11-26T17:39:00Z">
        <w:r w:rsidR="006A4157">
          <w:t>es</w:t>
        </w:r>
      </w:ins>
      <w:ins w:id="617" w:author="Shapira, Oz" w:date="2012-11-26T17:38:00Z">
        <w:r w:rsidR="006A4157">
          <w:t>”</w:t>
        </w:r>
      </w:ins>
      <w:ins w:id="618" w:author="Shapira, Oz" w:date="2012-11-26T17:42:00Z">
        <w:r w:rsidR="008A6BB5">
          <w:t xml:space="preserve"> (</w:t>
        </w:r>
      </w:ins>
      <w:ins w:id="619" w:author="Shapira, Oz" w:date="2012-11-26T17:43:00Z">
        <w:r w:rsidR="008A6BB5">
          <w:t>examples:</w:t>
        </w:r>
        <w:r w:rsidR="008A6BB5" w:rsidRPr="008A6BB5">
          <w:t xml:space="preserve"> favorite music, books, film, </w:t>
        </w:r>
        <w:proofErr w:type="spellStart"/>
        <w:r w:rsidR="008A6BB5" w:rsidRPr="008A6BB5">
          <w:t>etc</w:t>
        </w:r>
      </w:ins>
      <w:proofErr w:type="spellEnd"/>
      <w:ins w:id="620" w:author="Shapira, Oz" w:date="2012-11-26T17:42:00Z">
        <w:r w:rsidR="008A6BB5">
          <w:t>)</w:t>
        </w:r>
      </w:ins>
      <w:ins w:id="621" w:author="Shapira, Oz" w:date="2012-11-26T17:40:00Z">
        <w:r w:rsidR="006A4157">
          <w:t>,</w:t>
        </w:r>
      </w:ins>
      <w:ins w:id="622" w:author="Shapira, Oz" w:date="2012-11-26T17:38:00Z">
        <w:r w:rsidR="006A4157">
          <w:t xml:space="preserve"> </w:t>
        </w:r>
      </w:ins>
      <w:ins w:id="623" w:author="Shapira, Oz" w:date="2012-11-26T17:41:00Z">
        <w:r w:rsidR="008A6BB5">
          <w:t xml:space="preserve">they </w:t>
        </w:r>
      </w:ins>
      <w:ins w:id="624" w:author="Shapira, Oz" w:date="2012-11-26T17:42:00Z">
        <w:r w:rsidR="008A6BB5">
          <w:t xml:space="preserve">argued that Friend connections are not the only network structure worth investigating. They examined the ways in which the performance of </w:t>
        </w:r>
      </w:ins>
      <w:ins w:id="625" w:author="Shapira, Oz" w:date="2012-11-26T17:49:00Z">
        <w:r w:rsidR="008A6BB5">
          <w:t>tastes constitutes</w:t>
        </w:r>
      </w:ins>
      <w:ins w:id="626" w:author="Shapira, Oz" w:date="2012-11-26T17:42:00Z">
        <w:r w:rsidR="008A6BB5">
          <w:t xml:space="preserve"> an alternate network structure, which</w:t>
        </w:r>
      </w:ins>
      <w:ins w:id="627" w:author="Shapira, Oz" w:date="2012-11-26T17:43:00Z">
        <w:r w:rsidR="008A6BB5">
          <w:t xml:space="preserve"> </w:t>
        </w:r>
      </w:ins>
      <w:ins w:id="628" w:author="Shapira, Oz" w:date="2012-11-26T17:42:00Z">
        <w:r w:rsidR="008A6BB5">
          <w:t>they call a ‘‘taste fabric.’’</w:t>
        </w:r>
      </w:ins>
      <w:ins w:id="629" w:author="Shapira, Oz" w:date="2012-11-26T17:37:00Z">
        <w:r w:rsidR="006A4157">
          <w:t xml:space="preserve"> </w:t>
        </w:r>
      </w:ins>
      <w:ins w:id="630" w:author="Shapira, Oz" w:date="2012-11-26T17:47:00Z">
        <w:r w:rsidR="008A6BB5">
          <w:t xml:space="preserve"> </w:t>
        </w:r>
      </w:ins>
      <w:ins w:id="631" w:author="Shapira, Oz" w:date="2012-11-26T17:55:00Z">
        <w:r w:rsidR="00D01375">
          <w:t xml:space="preserve"> The used </w:t>
        </w:r>
      </w:ins>
      <w:ins w:id="632" w:author="Shapira, Oz" w:date="2012-11-26T17:56:00Z">
        <w:r w:rsidR="00D01375" w:rsidRPr="00D01375">
          <w:t xml:space="preserve">system of classification derived from the practice and method of collaboratively creating and managing </w:t>
        </w:r>
        <w:r w:rsidR="00D01375" w:rsidRPr="00D01375">
          <w:lastRenderedPageBreak/>
          <w:t xml:space="preserve">tags to annotate and categorize content </w:t>
        </w:r>
        <w:r w:rsidR="00D01375">
          <w:t>called Folksonomies</w:t>
        </w:r>
      </w:ins>
      <w:ins w:id="633" w:author="Shapira, Oz" w:date="2012-11-26T17:48:00Z">
        <w:r w:rsidR="008A6BB5">
          <w:t xml:space="preserve"> were used in the experiment to weave the taste fabric. Their idea was based on philosophical and sociological theories of taste and identity to weave a semantic fabric of taste. They mined 100,000 social network profiles, segmented them into interest categories and then normalized the folksonomies in the segments and mapped them into a formal ontology of ide</w:t>
        </w:r>
        <w:r w:rsidR="00D54260">
          <w:t>ntity and interest descriptors</w:t>
        </w:r>
      </w:ins>
      <w:ins w:id="634" w:author="Shapira, Oz" w:date="2012-11-26T18:16:00Z">
        <w:r w:rsidR="00D54260">
          <w:t xml:space="preserve">. </w:t>
        </w:r>
      </w:ins>
    </w:p>
    <w:p w:rsidR="00F06EC7" w:rsidRDefault="00F06EC7" w:rsidP="00B95B6E">
      <w:pPr>
        <w:jc w:val="both"/>
        <w:rPr>
          <w:ins w:id="635" w:author="Shapira, Oz" w:date="2012-11-26T23:18:00Z"/>
        </w:rPr>
        <w:pPrChange w:id="636" w:author="Shapira, Oz" w:date="2012-11-27T17:20:00Z">
          <w:pPr/>
        </w:pPrChange>
      </w:pPr>
      <w:proofErr w:type="spellStart"/>
      <w:ins w:id="637" w:author="Shapira, Oz" w:date="2012-11-26T23:18:00Z">
        <w:r>
          <w:t>Shardanand</w:t>
        </w:r>
        <w:proofErr w:type="spellEnd"/>
        <w:r>
          <w:t xml:space="preserve"> and </w:t>
        </w:r>
        <w:proofErr w:type="spellStart"/>
        <w:r>
          <w:t>Maes</w:t>
        </w:r>
        <w:proofErr w:type="spellEnd"/>
        <w:r>
          <w:t xml:space="preserve"> </w:t>
        </w:r>
      </w:ins>
      <w:ins w:id="638" w:author="Shapira, Oz" w:date="2012-11-26T23:19:00Z">
        <w:r>
          <w:t>[</w:t>
        </w:r>
      </w:ins>
      <w:ins w:id="639" w:author="Shapira, Oz" w:date="2012-11-26T23:18:00Z">
        <w:r>
          <w:t>1995</w:t>
        </w:r>
      </w:ins>
      <w:ins w:id="640" w:author="Shapira, Oz" w:date="2012-11-26T23:19:00Z">
        <w:r>
          <w:t>]</w:t>
        </w:r>
      </w:ins>
      <w:ins w:id="641" w:author="Shapira, Oz" w:date="2012-11-26T23:18:00Z">
        <w:r w:rsidRPr="00F06EC7">
          <w:t xml:space="preserve"> represent users as vectors of (item, rating) pairs, and compute taste-similarity as statistical correlation between the two vectors, or alternatively as cosine similarity of the two vectors in n-dimensional item space.</w:t>
        </w:r>
      </w:ins>
    </w:p>
    <w:p w:rsidR="005F1B27" w:rsidRPr="007418DF" w:rsidDel="005C5BA1" w:rsidRDefault="005F1B27" w:rsidP="00B95B6E">
      <w:pPr>
        <w:jc w:val="both"/>
        <w:rPr>
          <w:del w:id="642" w:author="Shapira, Oz" w:date="2012-11-26T17:05:00Z"/>
        </w:rPr>
        <w:pPrChange w:id="643" w:author="Shapira, Oz" w:date="2012-11-27T17:20:00Z">
          <w:pPr/>
        </w:pPrChange>
      </w:pPr>
      <w:del w:id="644" w:author="Shapira, Oz" w:date="2012-11-26T17:06:00Z">
        <w:r w:rsidDel="005C5BA1">
          <w:delText xml:space="preserve">between the user and their preference ,therefore we will have to collect </w:delText>
        </w:r>
      </w:del>
      <w:del w:id="645" w:author="Shapira, Oz" w:date="2012-11-26T17:05:00Z">
        <w:r w:rsidDel="005C5BA1">
          <w:delText xml:space="preserve">that data in some way that allow us to understand the native of the connection between each preference and </w:delText>
        </w:r>
        <w:r w:rsidRPr="00D96884" w:rsidDel="005C5BA1">
          <w:delText>characteristics</w:delText>
        </w:r>
        <w:r w:rsidDel="005C5BA1">
          <w:delText xml:space="preserve"> for building  </w:delText>
        </w:r>
        <w:r w:rsidRPr="00D96884" w:rsidDel="005C5BA1">
          <w:delText>characteristics</w:delText>
        </w:r>
        <w:r w:rsidDel="005C5BA1">
          <w:delText xml:space="preserve">  connection graph. </w:delText>
        </w:r>
        <w:bookmarkStart w:id="646" w:name="_Toc341800582"/>
        <w:bookmarkEnd w:id="646"/>
      </w:del>
    </w:p>
    <w:p w:rsidR="005F1B27" w:rsidDel="00B95B6E" w:rsidRDefault="005F1B27" w:rsidP="00B95B6E">
      <w:pPr>
        <w:jc w:val="both"/>
        <w:rPr>
          <w:del w:id="647" w:author="Shapira, Oz" w:date="2012-11-27T17:20:00Z"/>
        </w:rPr>
        <w:pPrChange w:id="648" w:author="Shapira, Oz" w:date="2012-11-27T17:20:00Z">
          <w:pPr/>
        </w:pPrChange>
      </w:pPr>
      <w:del w:id="649" w:author="Shapira, Oz" w:date="2012-11-26T17:05:00Z">
        <w:r w:rsidRPr="00CB5E16" w:rsidDel="005C5BA1">
          <w:rPr>
            <w:highlight w:val="yellow"/>
            <w:rPrChange w:id="650" w:author="Shapira, Oz" w:date="2012-11-24T11:36:00Z">
              <w:rPr/>
            </w:rPrChange>
          </w:rPr>
          <w:delText>In the birthday cake example that we mention in section &lt;&gt; user can connect each other – this in one of the strongest abilities exist in SN , the fact that users can add link to each other  (via friend in Facebook) is create a grid of users with connection to each other – we can look at this grid as graph and use it for creating characteristics  connection graph example , in this research our main purples is to collect the data , but also to arrange in in graph , the characteristics graph have to build dynamically and update form each user at the SN , therefore the process of collecting the data is automatically we be depended on the relation with SN users .</w:delText>
        </w:r>
      </w:del>
      <w:bookmarkStart w:id="651" w:name="_Toc341800583"/>
      <w:bookmarkEnd w:id="651"/>
    </w:p>
    <w:p w:rsidR="005F1B27" w:rsidDel="00B95B6E" w:rsidRDefault="005F1B27" w:rsidP="005F1B27">
      <w:pPr>
        <w:rPr>
          <w:del w:id="652" w:author="Shapira, Oz" w:date="2012-11-27T17:20:00Z"/>
        </w:rPr>
      </w:pPr>
      <w:bookmarkStart w:id="653" w:name="_Toc341800584"/>
      <w:bookmarkEnd w:id="653"/>
    </w:p>
    <w:p w:rsidR="0058688A" w:rsidRDefault="0058688A" w:rsidP="00867830">
      <w:pPr>
        <w:pStyle w:val="Heading2"/>
        <w:numPr>
          <w:ilvl w:val="1"/>
          <w:numId w:val="8"/>
        </w:numPr>
        <w:pPrChange w:id="654" w:author="Shapira, Oz" w:date="2012-11-26T19:12:00Z">
          <w:pPr>
            <w:pStyle w:val="Heading2"/>
            <w:numPr>
              <w:ilvl w:val="1"/>
              <w:numId w:val="8"/>
            </w:numPr>
            <w:ind w:left="792" w:hanging="432"/>
          </w:pPr>
        </w:pPrChange>
      </w:pPr>
      <w:bookmarkStart w:id="655" w:name="_Toc341800585"/>
      <w:r>
        <w:t>Summery</w:t>
      </w:r>
      <w:bookmarkEnd w:id="655"/>
      <w:r>
        <w:t xml:space="preserve"> </w:t>
      </w:r>
    </w:p>
    <w:p w:rsidR="003C28F0" w:rsidRDefault="00093FE2" w:rsidP="0081771B">
      <w:pPr>
        <w:jc w:val="both"/>
        <w:rPr>
          <w:ins w:id="656" w:author="Shapira, Oz" w:date="2012-11-26T22:52:00Z"/>
        </w:rPr>
        <w:pPrChange w:id="657" w:author="Shapira, Oz" w:date="2012-11-27T17:20:00Z">
          <w:pPr/>
        </w:pPrChange>
      </w:pPr>
      <w:ins w:id="658" w:author="Shapira, Oz" w:date="2012-11-26T19:36:00Z">
        <w:r>
          <w:t>Recommendation</w:t>
        </w:r>
      </w:ins>
      <w:ins w:id="659" w:author="Shapira, Oz" w:date="2012-11-26T18:25:00Z">
        <w:r w:rsidR="00825756">
          <w:t xml:space="preserve"> system</w:t>
        </w:r>
      </w:ins>
      <w:ins w:id="660" w:author="Shapira, Oz" w:date="2012-11-26T19:36:00Z">
        <w:r>
          <w:t>s</w:t>
        </w:r>
      </w:ins>
      <w:ins w:id="661" w:author="Shapira, Oz" w:date="2012-11-26T18:25:00Z">
        <w:r w:rsidR="00C67F19">
          <w:t xml:space="preserve"> </w:t>
        </w:r>
      </w:ins>
      <w:ins w:id="662" w:author="Shapira, Oz" w:date="2012-11-26T22:13:00Z">
        <w:r w:rsidR="00C67F19">
          <w:t>use</w:t>
        </w:r>
      </w:ins>
      <w:ins w:id="663" w:author="Shapira, Oz" w:date="2012-11-26T22:14:00Z">
        <w:r w:rsidR="00C67F19">
          <w:t xml:space="preserve"> common people knowledge about items in an information domain to help people choose other items</w:t>
        </w:r>
      </w:ins>
      <w:ins w:id="664" w:author="Shapira, Oz" w:date="2012-11-26T22:15:00Z">
        <w:r w:rsidR="00C67F19">
          <w:t>. Most recommendation system</w:t>
        </w:r>
      </w:ins>
      <w:ins w:id="665" w:author="Shapira, Oz" w:date="2012-11-26T22:16:00Z">
        <w:r w:rsidR="00C67F19">
          <w:t>s</w:t>
        </w:r>
      </w:ins>
      <w:ins w:id="666" w:author="Shapira, Oz" w:date="2012-11-26T22:15:00Z">
        <w:r w:rsidR="00C67F19">
          <w:t xml:space="preserve"> </w:t>
        </w:r>
      </w:ins>
      <w:ins w:id="667" w:author="Shapira, Oz" w:date="2012-11-26T22:17:00Z">
        <w:r w:rsidR="00C67F19">
          <w:t>determine the “decision” by internal data</w:t>
        </w:r>
      </w:ins>
      <w:ins w:id="668" w:author="Shapira, Oz" w:date="2012-11-26T22:19:00Z">
        <w:r w:rsidR="00C67F19">
          <w:t xml:space="preserve"> which gain by </w:t>
        </w:r>
      </w:ins>
      <w:ins w:id="669" w:author="Shapira, Oz" w:date="2012-11-26T22:20:00Z">
        <w:r w:rsidR="00C67F19">
          <w:t>collaborative</w:t>
        </w:r>
      </w:ins>
      <w:ins w:id="670" w:author="Shapira, Oz" w:date="2012-11-26T22:19:00Z">
        <w:r w:rsidR="00C67F19">
          <w:t xml:space="preserve"> </w:t>
        </w:r>
      </w:ins>
      <w:ins w:id="671" w:author="Shapira, Oz" w:date="2012-11-26T22:20:00Z">
        <w:r w:rsidR="00C67F19">
          <w:t xml:space="preserve">way, contend base or the </w:t>
        </w:r>
      </w:ins>
      <w:ins w:id="672" w:author="Shapira, Oz" w:date="2012-11-26T22:21:00Z">
        <w:r w:rsidR="00C67F19">
          <w:t xml:space="preserve">hybrid </w:t>
        </w:r>
      </w:ins>
      <w:ins w:id="673" w:author="Shapira, Oz" w:date="2012-11-26T22:20:00Z">
        <w:r w:rsidR="00C67F19">
          <w:t xml:space="preserve">of </w:t>
        </w:r>
      </w:ins>
      <w:ins w:id="674" w:author="Shapira, Oz" w:date="2012-11-26T22:21:00Z">
        <w:r w:rsidR="00C67F19">
          <w:t>both attitudes</w:t>
        </w:r>
      </w:ins>
      <w:ins w:id="675" w:author="Shapira, Oz" w:date="2012-11-26T22:22:00Z">
        <w:r w:rsidR="00C67F19">
          <w:t>.</w:t>
        </w:r>
        <w:r w:rsidR="00CD1EFE">
          <w:t xml:space="preserve"> </w:t>
        </w:r>
      </w:ins>
      <w:ins w:id="676" w:author="Shapira, Oz" w:date="2012-11-26T22:52:00Z">
        <w:r w:rsidR="003E58CB">
          <w:t>Recent</w:t>
        </w:r>
      </w:ins>
      <w:ins w:id="677" w:author="Shapira, Oz" w:date="2012-11-26T22:35:00Z">
        <w:r w:rsidR="008227E0">
          <w:t xml:space="preserve"> </w:t>
        </w:r>
      </w:ins>
      <w:ins w:id="678" w:author="Shapira, Oz" w:date="2012-11-26T22:36:00Z">
        <w:r w:rsidR="008227E0">
          <w:t xml:space="preserve">studies shift </w:t>
        </w:r>
      </w:ins>
      <w:ins w:id="679" w:author="Shapira, Oz" w:date="2012-11-26T22:37:00Z">
        <w:r w:rsidR="008227E0">
          <w:t>their</w:t>
        </w:r>
      </w:ins>
      <w:ins w:id="680" w:author="Shapira, Oz" w:date="2012-11-26T22:36:00Z">
        <w:r w:rsidR="008227E0">
          <w:t xml:space="preserve"> </w:t>
        </w:r>
      </w:ins>
      <w:ins w:id="681" w:author="Shapira, Oz" w:date="2012-11-26T22:37:00Z">
        <w:r w:rsidR="008227E0">
          <w:t xml:space="preserve">focus on cross domain </w:t>
        </w:r>
      </w:ins>
      <w:ins w:id="682" w:author="Shapira, Oz" w:date="2012-11-26T22:52:00Z">
        <w:r w:rsidR="003E58CB">
          <w:t>recommendation,</w:t>
        </w:r>
      </w:ins>
      <w:ins w:id="683" w:author="Shapira, Oz" w:date="2012-11-26T22:39:00Z">
        <w:r w:rsidR="008227E0">
          <w:t xml:space="preserve"> in most cases the cold start problem </w:t>
        </w:r>
      </w:ins>
      <w:ins w:id="684" w:author="Shapira, Oz" w:date="2012-11-26T22:45:00Z">
        <w:r w:rsidR="003E58CB">
          <w:t>is increase on cross domain system c</w:t>
        </w:r>
      </w:ins>
      <w:ins w:id="685" w:author="Shapira, Oz" w:date="2012-11-26T22:46:00Z">
        <w:r w:rsidR="003E58CB">
          <w:t xml:space="preserve">ause </w:t>
        </w:r>
      </w:ins>
      <w:ins w:id="686" w:author="Shapira, Oz" w:date="2012-11-26T22:52:00Z">
        <w:r w:rsidR="003C28F0">
          <w:t>by verity</w:t>
        </w:r>
      </w:ins>
      <w:ins w:id="687" w:author="Shapira, Oz" w:date="2012-11-26T22:46:00Z">
        <w:r w:rsidR="003E58CB">
          <w:t xml:space="preserve"> </w:t>
        </w:r>
      </w:ins>
      <w:ins w:id="688" w:author="Shapira, Oz" w:date="2012-11-26T22:51:00Z">
        <w:r w:rsidR="003E58CB">
          <w:t xml:space="preserve">data </w:t>
        </w:r>
      </w:ins>
      <w:ins w:id="689" w:author="Shapira, Oz" w:date="2012-11-26T22:46:00Z">
        <w:r w:rsidR="003E58CB">
          <w:t xml:space="preserve">of </w:t>
        </w:r>
      </w:ins>
      <w:ins w:id="690" w:author="Shapira, Oz" w:date="2012-11-26T22:49:00Z">
        <w:r w:rsidR="003E58CB">
          <w:t xml:space="preserve">lack of system </w:t>
        </w:r>
      </w:ins>
      <w:ins w:id="691" w:author="Shapira, Oz" w:date="2012-11-26T22:51:00Z">
        <w:r w:rsidR="003E58CB">
          <w:t>information</w:t>
        </w:r>
      </w:ins>
      <w:ins w:id="692" w:author="Shapira, Oz" w:date="2012-11-26T22:52:00Z">
        <w:r w:rsidR="003C28F0">
          <w:t>.</w:t>
        </w:r>
      </w:ins>
    </w:p>
    <w:p w:rsidR="00A63A87" w:rsidRDefault="003C28F0" w:rsidP="0081771B">
      <w:pPr>
        <w:jc w:val="both"/>
        <w:rPr>
          <w:ins w:id="693" w:author="Shapira, Oz" w:date="2012-11-26T23:52:00Z"/>
        </w:rPr>
        <w:pPrChange w:id="694" w:author="Shapira, Oz" w:date="2012-11-27T17:20:00Z">
          <w:pPr/>
        </w:pPrChange>
      </w:pPr>
      <w:ins w:id="695" w:author="Shapira, Oz" w:date="2012-11-26T22:55:00Z">
        <w:r>
          <w:t xml:space="preserve">Resent attempt </w:t>
        </w:r>
      </w:ins>
      <w:ins w:id="696" w:author="Shapira, Oz" w:date="2012-11-26T22:56:00Z">
        <w:r w:rsidR="00676F85">
          <w:t xml:space="preserve">(Liu, </w:t>
        </w:r>
        <w:proofErr w:type="spellStart"/>
        <w:r w:rsidR="00676F85">
          <w:t>Maes</w:t>
        </w:r>
        <w:proofErr w:type="spellEnd"/>
        <w:r w:rsidR="00676F85">
          <w:t xml:space="preserve"> &amp; Davenport[2006]</w:t>
        </w:r>
      </w:ins>
      <w:ins w:id="697" w:author="Shapira, Oz" w:date="2012-11-26T23:11:00Z">
        <w:r w:rsidR="00F06EC7">
          <w:t xml:space="preserve"> ,</w:t>
        </w:r>
        <w:r w:rsidR="00F06EC7" w:rsidRPr="00F06EC7">
          <w:rPr>
            <w:rFonts w:cs="NHNKCO+TimesNewRoman"/>
            <w:color w:val="000000"/>
            <w:sz w:val="23"/>
            <w:szCs w:val="23"/>
          </w:rPr>
          <w:t xml:space="preserve"> </w:t>
        </w:r>
        <w:proofErr w:type="spellStart"/>
        <w:r w:rsidR="00F06EC7">
          <w:rPr>
            <w:rFonts w:cs="NHNKCO+TimesNewRoman"/>
            <w:color w:val="000000"/>
            <w:sz w:val="23"/>
            <w:szCs w:val="23"/>
          </w:rPr>
          <w:t>Shardanand</w:t>
        </w:r>
        <w:proofErr w:type="spellEnd"/>
        <w:r w:rsidR="00F06EC7">
          <w:rPr>
            <w:rFonts w:cs="NHNKCO+TimesNewRoman"/>
            <w:color w:val="000000"/>
            <w:sz w:val="23"/>
            <w:szCs w:val="23"/>
          </w:rPr>
          <w:t xml:space="preserve"> and </w:t>
        </w:r>
        <w:proofErr w:type="spellStart"/>
        <w:r w:rsidR="00F06EC7">
          <w:rPr>
            <w:rFonts w:cs="NHNKCO+TimesNewRoman"/>
            <w:color w:val="000000"/>
            <w:sz w:val="23"/>
            <w:szCs w:val="23"/>
          </w:rPr>
          <w:t>Maes</w:t>
        </w:r>
        <w:proofErr w:type="spellEnd"/>
        <w:r w:rsidR="00F06EC7">
          <w:rPr>
            <w:rFonts w:cs="NHNKCO+TimesNewRoman"/>
            <w:color w:val="000000"/>
            <w:sz w:val="23"/>
            <w:szCs w:val="23"/>
          </w:rPr>
          <w:t>[1995]</w:t>
        </w:r>
      </w:ins>
      <w:ins w:id="698" w:author="Shapira, Oz" w:date="2012-11-26T22:56:00Z">
        <w:r w:rsidR="00676F85">
          <w:t xml:space="preserve">) try to obtain user interest throw </w:t>
        </w:r>
      </w:ins>
      <w:ins w:id="699" w:author="Shapira, Oz" w:date="2012-11-26T22:57:00Z">
        <w:r w:rsidR="00676F85">
          <w:t>social</w:t>
        </w:r>
      </w:ins>
      <w:ins w:id="700" w:author="Shapira, Oz" w:date="2012-11-26T22:56:00Z">
        <w:r w:rsidR="00676F85">
          <w:t xml:space="preserve"> </w:t>
        </w:r>
      </w:ins>
      <w:ins w:id="701" w:author="Shapira, Oz" w:date="2012-11-26T22:57:00Z">
        <w:r w:rsidR="005D65A3">
          <w:t xml:space="preserve">networks </w:t>
        </w:r>
      </w:ins>
      <w:ins w:id="702" w:author="Shapira, Oz" w:date="2012-11-26T23:23:00Z">
        <w:r w:rsidR="005D65A3">
          <w:t xml:space="preserve">and used </w:t>
        </w:r>
      </w:ins>
      <w:ins w:id="703" w:author="Shapira, Oz" w:date="2012-11-26T23:24:00Z">
        <w:r w:rsidR="005D65A3">
          <w:t xml:space="preserve">their </w:t>
        </w:r>
      </w:ins>
      <w:ins w:id="704" w:author="Shapira, Oz" w:date="2012-11-26T23:25:00Z">
        <w:r w:rsidR="005D65A3">
          <w:t xml:space="preserve">huge </w:t>
        </w:r>
      </w:ins>
      <w:ins w:id="705" w:author="Shapira, Oz" w:date="2012-11-26T23:26:00Z">
        <w:r w:rsidR="005D65A3">
          <w:t>variety</w:t>
        </w:r>
      </w:ins>
      <w:ins w:id="706" w:author="Shapira, Oz" w:date="2012-11-26T23:31:00Z">
        <w:r w:rsidR="00345C34">
          <w:t xml:space="preserve"> ,</w:t>
        </w:r>
      </w:ins>
      <w:ins w:id="707" w:author="Shapira, Oz" w:date="2012-11-26T23:41:00Z">
        <w:r w:rsidR="00680CBC">
          <w:t xml:space="preserve"> </w:t>
        </w:r>
        <w:r w:rsidR="00A63A87">
          <w:t>c</w:t>
        </w:r>
      </w:ins>
      <w:ins w:id="708" w:author="Shapira, Oz" w:date="2012-11-26T23:46:00Z">
        <w:r w:rsidR="00A63A87">
          <w:t xml:space="preserve">ollect data throw social networks have become native approach and many </w:t>
        </w:r>
      </w:ins>
      <w:ins w:id="709" w:author="Shapira, Oz" w:date="2012-11-26T23:47:00Z">
        <w:r w:rsidR="00A63A87">
          <w:t>studies</w:t>
        </w:r>
      </w:ins>
      <w:ins w:id="710" w:author="Shapira, Oz" w:date="2012-11-26T23:46:00Z">
        <w:r w:rsidR="00A63A87">
          <w:t xml:space="preserve"> </w:t>
        </w:r>
      </w:ins>
      <w:ins w:id="711" w:author="Shapira, Oz" w:date="2012-11-26T23:47:00Z">
        <w:r w:rsidR="00A63A87">
          <w:t>are base their result on social networks.</w:t>
        </w:r>
      </w:ins>
      <w:ins w:id="712" w:author="Shapira, Oz" w:date="2012-11-26T23:48:00Z">
        <w:r w:rsidR="00A63A87">
          <w:t xml:space="preserve"> </w:t>
        </w:r>
      </w:ins>
    </w:p>
    <w:p w:rsidR="00A63A87" w:rsidRDefault="00B428F6" w:rsidP="0081771B">
      <w:pPr>
        <w:jc w:val="both"/>
        <w:rPr>
          <w:ins w:id="713" w:author="Shapira, Oz" w:date="2012-11-26T23:48:00Z"/>
        </w:rPr>
        <w:pPrChange w:id="714" w:author="Shapira, Oz" w:date="2012-11-27T17:20:00Z">
          <w:pPr/>
        </w:pPrChange>
      </w:pPr>
      <w:ins w:id="715" w:author="Shapira, Oz" w:date="2012-11-27T16:57:00Z">
        <w:r>
          <w:t xml:space="preserve">The used of graph </w:t>
        </w:r>
      </w:ins>
      <w:ins w:id="716" w:author="Shapira, Oz" w:date="2012-11-27T16:59:00Z">
        <w:r>
          <w:t>in content-</w:t>
        </w:r>
      </w:ins>
      <w:ins w:id="717" w:author="Shapira, Oz" w:date="2012-11-27T17:00:00Z">
        <w:r>
          <w:t>based</w:t>
        </w:r>
      </w:ins>
      <w:ins w:id="718" w:author="Shapira, Oz" w:date="2012-11-27T16:59:00Z">
        <w:r>
          <w:t xml:space="preserve"> </w:t>
        </w:r>
      </w:ins>
      <w:ins w:id="719" w:author="Shapira, Oz" w:date="2012-11-27T17:00:00Z">
        <w:r>
          <w:t>recommendation</w:t>
        </w:r>
      </w:ins>
      <w:ins w:id="720" w:author="Shapira, Oz" w:date="2012-11-27T16:59:00Z">
        <w:r>
          <w:t xml:space="preserve"> </w:t>
        </w:r>
      </w:ins>
      <w:ins w:id="721" w:author="Shapira, Oz" w:date="2012-11-27T17:00:00Z">
        <w:r>
          <w:t>system have</w:t>
        </w:r>
      </w:ins>
      <w:ins w:id="722" w:author="Shapira, Oz" w:date="2012-11-27T17:01:00Z">
        <w:r>
          <w:t xml:space="preserve"> been </w:t>
        </w:r>
      </w:ins>
      <w:proofErr w:type="gramStart"/>
      <w:ins w:id="723" w:author="Shapira, Oz" w:date="2012-11-27T17:02:00Z">
        <w:r>
          <w:t>successfully</w:t>
        </w:r>
      </w:ins>
      <w:ins w:id="724" w:author="Shapira, Oz" w:date="2012-11-27T17:01:00Z">
        <w:r>
          <w:t xml:space="preserve"> </w:t>
        </w:r>
      </w:ins>
      <w:ins w:id="725" w:author="Shapira, Oz" w:date="2012-11-27T17:00:00Z">
        <w:r>
          <w:t xml:space="preserve"> try</w:t>
        </w:r>
        <w:proofErr w:type="gramEnd"/>
        <w:r>
          <w:t xml:space="preserve"> on  </w:t>
        </w:r>
      </w:ins>
      <w:ins w:id="726" w:author="Shapira, Oz" w:date="2012-11-27T16:58:00Z">
        <w:r>
          <w:t xml:space="preserve"> </w:t>
        </w:r>
      </w:ins>
      <w:ins w:id="727" w:author="Shapira, Oz" w:date="2012-11-27T17:00:00Z">
        <w:r w:rsidRPr="005249C4">
          <w:t>Ricci</w:t>
        </w:r>
        <w:r>
          <w:t xml:space="preserve"> </w:t>
        </w:r>
        <w:proofErr w:type="spellStart"/>
        <w:r w:rsidRPr="002F2135">
          <w:t>Tobías</w:t>
        </w:r>
        <w:proofErr w:type="spellEnd"/>
        <w:r>
          <w:t xml:space="preserve"> </w:t>
        </w:r>
      </w:ins>
      <w:ins w:id="728" w:author="Shapira, Oz" w:date="2012-11-27T17:01:00Z">
        <w:r>
          <w:t xml:space="preserve">and </w:t>
        </w:r>
        <w:proofErr w:type="spellStart"/>
        <w:r w:rsidRPr="005249C4">
          <w:t>Kaminskas</w:t>
        </w:r>
        <w:proofErr w:type="spellEnd"/>
        <w:r>
          <w:t xml:space="preserve"> [2011]  </w:t>
        </w:r>
      </w:ins>
      <w:ins w:id="729" w:author="Shapira, Oz" w:date="2012-11-27T17:02:00Z">
        <w:r>
          <w:t>recommendation s</w:t>
        </w:r>
        <w:r w:rsidR="00B315A1">
          <w:t>ystem t</w:t>
        </w:r>
      </w:ins>
      <w:ins w:id="730" w:author="Shapira, Oz" w:date="2012-11-27T17:11:00Z">
        <w:r w:rsidR="00B315A1">
          <w:t xml:space="preserve">he successfully the use of this </w:t>
        </w:r>
      </w:ins>
      <w:ins w:id="731" w:author="Shapira, Oz" w:date="2012-11-27T17:17:00Z">
        <w:r w:rsidR="00B315A1">
          <w:t xml:space="preserve">approach even their recommendation </w:t>
        </w:r>
      </w:ins>
      <w:ins w:id="732" w:author="Shapira, Oz" w:date="2012-11-27T17:18:00Z">
        <w:r w:rsidR="00B315A1">
          <w:t>based on two domains.</w:t>
        </w:r>
      </w:ins>
    </w:p>
    <w:p w:rsidR="0058688A" w:rsidDel="00825756" w:rsidRDefault="00A753A7" w:rsidP="0081771B">
      <w:pPr>
        <w:jc w:val="both"/>
        <w:rPr>
          <w:del w:id="733" w:author="Shapira, Oz" w:date="2012-11-26T18:25:00Z"/>
        </w:rPr>
        <w:pPrChange w:id="734" w:author="Shapira, Oz" w:date="2012-11-27T17:20:00Z">
          <w:pPr/>
        </w:pPrChange>
      </w:pPr>
      <w:ins w:id="735" w:author="Shapira, Oz" w:date="2012-11-26T23:53:00Z">
        <w:r>
          <w:t xml:space="preserve">In this </w:t>
        </w:r>
      </w:ins>
      <w:ins w:id="736" w:author="Shapira, Oz" w:date="2012-11-26T23:54:00Z">
        <w:r>
          <w:t>research</w:t>
        </w:r>
      </w:ins>
      <w:ins w:id="737" w:author="Shapira, Oz" w:date="2012-11-26T23:53:00Z">
        <w:r>
          <w:t xml:space="preserve"> </w:t>
        </w:r>
      </w:ins>
      <w:ins w:id="738" w:author="Shapira, Oz" w:date="2012-11-26T23:54:00Z">
        <w:r>
          <w:t>we research recommender system with large scale</w:t>
        </w:r>
      </w:ins>
      <w:ins w:id="739" w:author="Shapira, Oz" w:date="2012-11-26T23:58:00Z">
        <w:r>
          <w:t xml:space="preserve"> graph</w:t>
        </w:r>
      </w:ins>
      <w:ins w:id="740" w:author="Shapira, Oz" w:date="2012-11-26T23:55:00Z">
        <w:r>
          <w:t xml:space="preserve"> base data which obtain t</w:t>
        </w:r>
      </w:ins>
      <w:ins w:id="741" w:author="Shapira, Oz" w:date="2012-11-26T23:56:00Z">
        <w:r>
          <w:t>hrow</w:t>
        </w:r>
      </w:ins>
      <w:ins w:id="742" w:author="Shapira, Oz" w:date="2012-11-26T23:55:00Z">
        <w:r>
          <w:t xml:space="preserve"> </w:t>
        </w:r>
      </w:ins>
      <w:ins w:id="743" w:author="Shapira, Oz" w:date="2012-11-26T23:56:00Z">
        <w:r>
          <w:t>social</w:t>
        </w:r>
      </w:ins>
      <w:ins w:id="744" w:author="Shapira, Oz" w:date="2012-11-26T23:55:00Z">
        <w:r>
          <w:t xml:space="preserve"> </w:t>
        </w:r>
      </w:ins>
      <w:ins w:id="745" w:author="Shapira, Oz" w:date="2012-11-26T23:56:00Z">
        <w:r>
          <w:t>network</w:t>
        </w:r>
      </w:ins>
      <w:ins w:id="746" w:author="Shapira, Oz" w:date="2012-11-26T23:59:00Z">
        <w:r>
          <w:t xml:space="preserve"> </w:t>
        </w:r>
      </w:ins>
      <w:ins w:id="747" w:author="Shapira, Oz" w:date="2012-11-27T00:00:00Z">
        <w:r>
          <w:t xml:space="preserve">analyze by graph database for offering </w:t>
        </w:r>
      </w:ins>
      <w:ins w:id="748" w:author="Shapira, Oz" w:date="2012-11-27T00:01:00Z">
        <w:r>
          <w:t>solution</w:t>
        </w:r>
      </w:ins>
      <w:ins w:id="749" w:author="Shapira, Oz" w:date="2012-11-27T00:00:00Z">
        <w:r>
          <w:t xml:space="preserve"> t</w:t>
        </w:r>
      </w:ins>
      <w:ins w:id="750" w:author="Shapira, Oz" w:date="2012-11-27T00:01:00Z">
        <w:r>
          <w:t>o cold stat problem.</w:t>
        </w:r>
      </w:ins>
      <w:del w:id="751" w:author="Shapira, Oz" w:date="2012-11-26T18:25:00Z">
        <w:r w:rsidR="0058688A" w:rsidDel="00825756">
          <w:delText>&lt;</w:delText>
        </w:r>
        <w:r w:rsidR="0058688A" w:rsidRPr="0058688A" w:rsidDel="00825756">
          <w:rPr>
            <w:highlight w:val="yellow"/>
          </w:rPr>
          <w:delText>Need to complete</w:delText>
        </w:r>
        <w:r w:rsidR="0058688A" w:rsidDel="00825756">
          <w:delText>&gt;</w:delText>
        </w:r>
      </w:del>
    </w:p>
    <w:p w:rsidR="0058688A" w:rsidDel="00680CBC" w:rsidRDefault="0058688A" w:rsidP="0081771B">
      <w:pPr>
        <w:jc w:val="both"/>
        <w:rPr>
          <w:del w:id="752" w:author="Shapira, Oz" w:date="2012-11-26T23:41:00Z"/>
        </w:rPr>
        <w:pPrChange w:id="753" w:author="Shapira, Oz" w:date="2012-11-27T17:20:00Z">
          <w:pPr/>
        </w:pPrChange>
      </w:pPr>
    </w:p>
    <w:p w:rsidR="0058688A" w:rsidRPr="0058688A" w:rsidDel="00A753A7" w:rsidRDefault="0058688A" w:rsidP="0081771B">
      <w:pPr>
        <w:jc w:val="both"/>
        <w:rPr>
          <w:del w:id="754" w:author="Shapira, Oz" w:date="2012-11-27T00:01:00Z"/>
        </w:rPr>
        <w:pPrChange w:id="755" w:author="Shapira, Oz" w:date="2012-11-27T17:20:00Z">
          <w:pPr/>
        </w:pPrChange>
      </w:pPr>
    </w:p>
    <w:p w:rsidR="00780EC0" w:rsidRDefault="00780EC0" w:rsidP="0081771B">
      <w:pPr>
        <w:jc w:val="both"/>
        <w:pPrChange w:id="756" w:author="Shapira, Oz" w:date="2012-11-27T17:20:00Z">
          <w:pPr/>
        </w:pPrChange>
      </w:pPr>
    </w:p>
    <w:p w:rsidR="00780EC0" w:rsidRDefault="005F1B27" w:rsidP="00BE19C2">
      <w:pPr>
        <w:pStyle w:val="Heading1"/>
        <w:numPr>
          <w:ilvl w:val="0"/>
          <w:numId w:val="8"/>
        </w:numPr>
      </w:pPr>
      <w:bookmarkStart w:id="757" w:name="_Toc341800586"/>
      <w:r w:rsidRPr="005F1B27">
        <w:t>Research Goals and Questions</w:t>
      </w:r>
      <w:bookmarkEnd w:id="757"/>
    </w:p>
    <w:p w:rsidR="00854D0B" w:rsidRDefault="00854D0B" w:rsidP="0081771B">
      <w:pPr>
        <w:jc w:val="both"/>
        <w:pPrChange w:id="758" w:author="Shapira, Oz" w:date="2012-11-27T17:20:00Z">
          <w:pPr/>
        </w:pPrChange>
      </w:pPr>
      <w:r>
        <w:t xml:space="preserve">The “Cold Start” problem is a </w:t>
      </w:r>
      <w:r w:rsidR="00446717">
        <w:t>well-known</w:t>
      </w:r>
      <w:r>
        <w:t xml:space="preserve"> problem in user modeling and recommender system – how to bootstrap a user model in order to provide the user with a specific personalized service. Given the fact that a lot of personal information may be available in various sources, including social networks, but that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AA7D22" w:rsidP="0081771B">
      <w:pPr>
        <w:jc w:val="both"/>
        <w:pPrChange w:id="759" w:author="Shapira, Oz" w:date="2012-11-27T17:20:00Z">
          <w:pPr/>
        </w:pPrChange>
      </w:pPr>
      <w:r>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81771B">
      <w:pPr>
        <w:jc w:val="both"/>
        <w:pPrChange w:id="760" w:author="Shapira, Oz" w:date="2012-11-27T17:21:00Z">
          <w:pPr/>
        </w:pPrChange>
      </w:pPr>
      <w:r>
        <w:lastRenderedPageBreak/>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81771B">
      <w:pPr>
        <w:jc w:val="both"/>
        <w:pPrChange w:id="761" w:author="Shapira, Oz" w:date="2012-11-27T17:21:00Z">
          <w:pPr/>
        </w:pPrChange>
      </w:pPr>
      <w:r>
        <w:t>The research will answer the following question:</w:t>
      </w:r>
    </w:p>
    <w:p w:rsidR="00854D0B" w:rsidRPr="003F33A2" w:rsidRDefault="00AA7D22" w:rsidP="0081771B">
      <w:pPr>
        <w:jc w:val="both"/>
        <w:rPr>
          <w:i/>
          <w:iCs/>
        </w:rPr>
        <w:pPrChange w:id="762" w:author="Shapira, Oz" w:date="2012-11-27T17:21:00Z">
          <w:pPr/>
        </w:pPrChange>
      </w:pPr>
      <w:r w:rsidRPr="003F33A2">
        <w:rPr>
          <w:i/>
          <w:iCs/>
        </w:rPr>
        <w:t xml:space="preserve">How we can </w:t>
      </w:r>
      <w:r w:rsidR="004A7A56" w:rsidRPr="003F33A2">
        <w:rPr>
          <w:i/>
          <w:iCs/>
        </w:rPr>
        <w:t>use</w:t>
      </w:r>
      <w:r w:rsidRPr="003F33A2">
        <w:rPr>
          <w:i/>
          <w:iCs/>
        </w:rPr>
        <w:t xml:space="preserve"> the </w:t>
      </w:r>
      <w:r w:rsidR="00854D0B" w:rsidRPr="003F33A2">
        <w:rPr>
          <w:i/>
          <w:iCs/>
        </w:rPr>
        <w:t xml:space="preserve">social </w:t>
      </w:r>
      <w:r w:rsidR="00446717" w:rsidRPr="00854D0B">
        <w:rPr>
          <w:i/>
          <w:iCs/>
        </w:rPr>
        <w:t>network of</w:t>
      </w:r>
      <w:r w:rsidR="001D6219" w:rsidRPr="003F33A2">
        <w:rPr>
          <w:i/>
          <w:iCs/>
        </w:rPr>
        <w:t xml:space="preserve"> curators for mining the links between topics of interest for cross domain recommendation? </w:t>
      </w:r>
    </w:p>
    <w:p w:rsidR="005F1B27" w:rsidRDefault="00BE19C2" w:rsidP="00BE19C2">
      <w:pPr>
        <w:pStyle w:val="Heading1"/>
        <w:numPr>
          <w:ilvl w:val="0"/>
          <w:numId w:val="8"/>
        </w:numPr>
      </w:pPr>
      <w:bookmarkStart w:id="763" w:name="_Toc341800587"/>
      <w:r w:rsidRPr="00BE19C2">
        <w:t>System and Methods</w:t>
      </w:r>
      <w:bookmarkEnd w:id="763"/>
    </w:p>
    <w:p w:rsidR="00B47282" w:rsidRDefault="004A7A56" w:rsidP="0081771B">
      <w:pPr>
        <w:jc w:val="both"/>
        <w:rPr>
          <w:ins w:id="764" w:author="Shapira, Oz" w:date="2012-11-27T12:23:00Z"/>
        </w:rPr>
        <w:pPrChange w:id="765" w:author="Shapira, Oz" w:date="2012-11-27T17:21:00Z">
          <w:pPr/>
        </w:pPrChange>
      </w:pPr>
      <w:r>
        <w:t>We will construct a research tool</w:t>
      </w:r>
      <w:r w:rsidR="00415017">
        <w:t xml:space="preserve"> called</w:t>
      </w:r>
      <w:r>
        <w:t xml:space="preserve"> </w:t>
      </w:r>
      <w:proofErr w:type="spellStart"/>
      <w:r w:rsidRPr="004A7A56">
        <w:rPr>
          <w:b/>
          <w:bCs/>
        </w:rPr>
        <w:t>TraitsFinder</w:t>
      </w:r>
      <w:proofErr w:type="spellEnd"/>
      <w:r>
        <w:t xml:space="preserve"> that </w:t>
      </w:r>
      <w:r w:rsidR="0055393D">
        <w:t>will allow</w:t>
      </w:r>
      <w:r>
        <w:t xml:space="preserve"> us to collect </w:t>
      </w:r>
      <w:r w:rsidR="0055393D">
        <w:t>user’s</w:t>
      </w:r>
      <w:r>
        <w:t xml:space="preserve"> </w:t>
      </w:r>
      <w:del w:id="766" w:author="Shapira, Oz" w:date="2012-11-27T12:22:00Z">
        <w:r w:rsidR="0055393D" w:rsidDel="00B47282">
          <w:delText xml:space="preserve">data </w:delText>
        </w:r>
      </w:del>
      <w:ins w:id="767" w:author="Shapira, Oz" w:date="2012-11-27T12:22:00Z">
        <w:r w:rsidR="00B47282">
          <w:t xml:space="preserve">information </w:t>
        </w:r>
      </w:ins>
      <w:r w:rsidR="0055393D">
        <w:t>and extract</w:t>
      </w:r>
      <w:r w:rsidR="00415017">
        <w:t xml:space="preserve"> the data to </w:t>
      </w:r>
      <w:r>
        <w:t>mathematical graph</w:t>
      </w:r>
      <w:r w:rsidR="0055393D">
        <w:t xml:space="preserve"> </w:t>
      </w:r>
      <w:del w:id="768" w:author="Shapira, Oz" w:date="2012-11-27T12:23:00Z">
        <w:r w:rsidR="0055393D" w:rsidDel="00B47282">
          <w:delText xml:space="preserve">that </w:delText>
        </w:r>
      </w:del>
      <w:r w:rsidR="0055393D">
        <w:t xml:space="preserve">will represent the connection between </w:t>
      </w:r>
      <w:r w:rsidR="00415017">
        <w:t>traits,</w:t>
      </w:r>
      <w:ins w:id="769" w:author="Shapira, Oz" w:date="2012-11-27T12:23:00Z">
        <w:r w:rsidR="00B47282">
          <w:t xml:space="preserve"> the research will work by two </w:t>
        </w:r>
      </w:ins>
      <w:ins w:id="770" w:author="Shapira, Oz" w:date="2012-11-27T12:32:00Z">
        <w:r w:rsidR="00C0148A">
          <w:t>steps:</w:t>
        </w:r>
      </w:ins>
    </w:p>
    <w:p w:rsidR="00B47282" w:rsidRDefault="0055393D" w:rsidP="0081771B">
      <w:pPr>
        <w:pStyle w:val="ListParagraph"/>
        <w:numPr>
          <w:ilvl w:val="0"/>
          <w:numId w:val="28"/>
        </w:numPr>
        <w:jc w:val="both"/>
        <w:rPr>
          <w:ins w:id="771" w:author="Shapira, Oz" w:date="2012-11-27T12:25:00Z"/>
        </w:rPr>
        <w:pPrChange w:id="772" w:author="Shapira, Oz" w:date="2012-11-27T17:21:00Z">
          <w:pPr/>
        </w:pPrChange>
      </w:pPr>
      <w:del w:id="773" w:author="Shapira, Oz" w:date="2012-11-27T12:24:00Z">
        <w:r w:rsidRPr="00B47282" w:rsidDel="00B47282">
          <w:rPr>
            <w:b/>
            <w:bCs/>
            <w:rPrChange w:id="774" w:author="Shapira, Oz" w:date="2012-11-27T12:24:00Z">
              <w:rPr/>
            </w:rPrChange>
          </w:rPr>
          <w:delText xml:space="preserve"> </w:delText>
        </w:r>
        <w:r w:rsidR="00415017" w:rsidRPr="00B47282" w:rsidDel="00B47282">
          <w:rPr>
            <w:b/>
            <w:bCs/>
            <w:rPrChange w:id="775" w:author="Shapira, Oz" w:date="2012-11-27T12:24:00Z">
              <w:rPr/>
            </w:rPrChange>
          </w:rPr>
          <w:delText xml:space="preserve">this </w:delText>
        </w:r>
        <w:r w:rsidRPr="00B47282" w:rsidDel="00B47282">
          <w:rPr>
            <w:b/>
            <w:bCs/>
            <w:rPrChange w:id="776" w:author="Shapira, Oz" w:date="2012-11-27T12:24:00Z">
              <w:rPr/>
            </w:rPrChange>
          </w:rPr>
          <w:delText>tool (</w:delText>
        </w:r>
      </w:del>
      <w:proofErr w:type="spellStart"/>
      <w:r w:rsidRPr="00B47282">
        <w:rPr>
          <w:b/>
          <w:bCs/>
          <w:rPrChange w:id="777" w:author="Shapira, Oz" w:date="2012-11-27T12:24:00Z">
            <w:rPr/>
          </w:rPrChange>
        </w:rPr>
        <w:t>Traits</w:t>
      </w:r>
      <w:del w:id="778" w:author="Shapira, Oz" w:date="2012-11-27T12:24:00Z">
        <w:r w:rsidRPr="00B47282" w:rsidDel="00B47282">
          <w:rPr>
            <w:b/>
            <w:bCs/>
            <w:rPrChange w:id="779" w:author="Shapira, Oz" w:date="2012-11-27T12:24:00Z">
              <w:rPr/>
            </w:rPrChange>
          </w:rPr>
          <w:delText xml:space="preserve"> </w:delText>
        </w:r>
      </w:del>
      <w:r w:rsidRPr="00B47282">
        <w:rPr>
          <w:b/>
          <w:bCs/>
          <w:rPrChange w:id="780" w:author="Shapira, Oz" w:date="2012-11-27T12:24:00Z">
            <w:rPr/>
          </w:rPrChange>
        </w:rPr>
        <w:t>Finder</w:t>
      </w:r>
      <w:proofErr w:type="spellEnd"/>
      <w:ins w:id="781" w:author="Shapira, Oz" w:date="2012-11-27T12:24:00Z">
        <w:r w:rsidR="00B47282">
          <w:rPr>
            <w:b/>
            <w:bCs/>
          </w:rPr>
          <w:t xml:space="preserve"> </w:t>
        </w:r>
      </w:ins>
      <w:del w:id="782" w:author="Shapira, Oz" w:date="2012-11-27T12:24:00Z">
        <w:r w:rsidRPr="00B47282" w:rsidDel="00B47282">
          <w:rPr>
            <w:b/>
            <w:bCs/>
            <w:rPrChange w:id="783" w:author="Shapira, Oz" w:date="2012-11-27T12:24:00Z">
              <w:rPr/>
            </w:rPrChange>
          </w:rPr>
          <w:delText>)</w:delText>
        </w:r>
      </w:del>
      <w:r>
        <w:t xml:space="preserve"> will crawl</w:t>
      </w:r>
      <w:del w:id="784" w:author="Shapira, Oz" w:date="2012-11-27T12:24:00Z">
        <w:r w:rsidDel="00B47282">
          <w:delText>ed</w:delText>
        </w:r>
      </w:del>
      <w:r w:rsidR="00415017">
        <w:t xml:space="preserve"> </w:t>
      </w:r>
      <w:del w:id="785" w:author="Shapira, Oz" w:date="2012-11-27T12:24:00Z">
        <w:r w:rsidR="00415017" w:rsidDel="00B47282">
          <w:delText>SN</w:delText>
        </w:r>
        <w:r w:rsidDel="00B47282">
          <w:delText xml:space="preserve"> (pinterest)</w:delText>
        </w:r>
      </w:del>
      <w:proofErr w:type="spellStart"/>
      <w:ins w:id="786" w:author="Shapira, Oz" w:date="2012-11-27T12:24:00Z">
        <w:r w:rsidR="00B47282">
          <w:t>pinterest</w:t>
        </w:r>
        <w:proofErr w:type="spellEnd"/>
        <w:r w:rsidR="00B47282">
          <w:t xml:space="preserve"> </w:t>
        </w:r>
      </w:ins>
      <w:ins w:id="787" w:author="Shapira, Oz" w:date="2012-11-27T12:25:00Z">
        <w:r w:rsidR="00B47282">
          <w:t>social</w:t>
        </w:r>
      </w:ins>
      <w:ins w:id="788" w:author="Shapira, Oz" w:date="2012-11-27T12:24:00Z">
        <w:r w:rsidR="00B47282">
          <w:t xml:space="preserve"> </w:t>
        </w:r>
      </w:ins>
      <w:proofErr w:type="spellStart"/>
      <w:ins w:id="789" w:author="Shapira, Oz" w:date="2012-11-27T12:25:00Z">
        <w:r w:rsidR="00B47282">
          <w:t>netework</w:t>
        </w:r>
      </w:ins>
      <w:proofErr w:type="spellEnd"/>
      <w:r>
        <w:t xml:space="preserve"> and collect </w:t>
      </w:r>
      <w:del w:id="790" w:author="Shapira, Oz" w:date="2012-11-27T12:24:00Z">
        <w:r w:rsidDel="00B47282">
          <w:delText xml:space="preserve">user’s </w:delText>
        </w:r>
        <w:r w:rsidR="00415017" w:rsidDel="00B47282">
          <w:delText xml:space="preserve"> traits</w:delText>
        </w:r>
      </w:del>
      <w:ins w:id="791" w:author="Shapira, Oz" w:date="2012-11-27T12:24:00Z">
        <w:r w:rsidR="00B47282">
          <w:t xml:space="preserve">user’s </w:t>
        </w:r>
      </w:ins>
      <w:del w:id="792" w:author="Shapira, Oz" w:date="2012-11-27T12:24:00Z">
        <w:r w:rsidR="00415017" w:rsidDel="00B47282">
          <w:delText xml:space="preserve">  </w:delText>
        </w:r>
        <w:r w:rsidDel="00B47282">
          <w:delText>in</w:delText>
        </w:r>
      </w:del>
      <w:ins w:id="793" w:author="Shapira, Oz" w:date="2012-11-27T12:25:00Z">
        <w:r w:rsidR="00B47282">
          <w:t xml:space="preserve">information in our </w:t>
        </w:r>
      </w:ins>
      <w:proofErr w:type="gramStart"/>
      <w:ins w:id="794" w:author="Shapira, Oz" w:date="2012-11-27T12:33:00Z">
        <w:r w:rsidR="00C0148A">
          <w:t>servers,</w:t>
        </w:r>
        <w:proofErr w:type="gramEnd"/>
        <w:r w:rsidR="00C0148A">
          <w:t xml:space="preserve"> the</w:t>
        </w:r>
      </w:ins>
      <w:ins w:id="795" w:author="Shapira, Oz" w:date="2012-11-27T12:32:00Z">
        <w:r w:rsidR="00C0148A">
          <w:t xml:space="preserve"> outcome of this step is users folder with user information save in XML files.</w:t>
        </w:r>
      </w:ins>
    </w:p>
    <w:p w:rsidR="00415017" w:rsidRDefault="00B47282" w:rsidP="0081771B">
      <w:pPr>
        <w:pStyle w:val="ListParagraph"/>
        <w:numPr>
          <w:ilvl w:val="0"/>
          <w:numId w:val="28"/>
        </w:numPr>
        <w:jc w:val="both"/>
        <w:pPrChange w:id="796" w:author="Shapira, Oz" w:date="2012-11-27T17:21:00Z">
          <w:pPr/>
        </w:pPrChange>
      </w:pPr>
      <w:proofErr w:type="spellStart"/>
      <w:ins w:id="797" w:author="Shapira, Oz" w:date="2012-11-27T12:25:00Z">
        <w:r w:rsidRPr="00B47282">
          <w:rPr>
            <w:b/>
            <w:bCs/>
            <w:rPrChange w:id="798" w:author="Shapira, Oz" w:date="2012-11-27T12:27:00Z">
              <w:rPr/>
            </w:rPrChange>
          </w:rPr>
          <w:t>TraitsFinder</w:t>
        </w:r>
        <w:proofErr w:type="spellEnd"/>
        <w:r>
          <w:t xml:space="preserve"> will create graph </w:t>
        </w:r>
      </w:ins>
      <w:ins w:id="799" w:author="Shapira, Oz" w:date="2012-11-27T12:31:00Z">
        <w:r w:rsidR="00C0148A">
          <w:t>base</w:t>
        </w:r>
      </w:ins>
      <w:ins w:id="800" w:author="Shapira, Oz" w:date="2012-11-27T12:25:00Z">
        <w:r>
          <w:t xml:space="preserve"> users</w:t>
        </w:r>
      </w:ins>
      <w:ins w:id="801" w:author="Shapira, Oz" w:date="2012-11-27T12:31:00Z">
        <w:r w:rsidR="00C0148A">
          <w:t xml:space="preserve"> crawled</w:t>
        </w:r>
      </w:ins>
      <w:ins w:id="802" w:author="Shapira, Oz" w:date="2012-11-27T12:25:00Z">
        <w:r>
          <w:t xml:space="preserve"> data </w:t>
        </w:r>
      </w:ins>
      <w:ins w:id="803" w:author="Shapira, Oz" w:date="2012-11-27T12:26:00Z">
        <w:r>
          <w:t>–</w:t>
        </w:r>
      </w:ins>
      <w:ins w:id="804" w:author="Shapira, Oz" w:date="2012-11-27T12:25:00Z">
        <w:r>
          <w:t xml:space="preserve"> this </w:t>
        </w:r>
      </w:ins>
      <w:ins w:id="805" w:author="Shapira, Oz" w:date="2012-11-27T12:26:00Z">
        <w:r>
          <w:t xml:space="preserve">step can run in offline mode or </w:t>
        </w:r>
      </w:ins>
      <w:ins w:id="806" w:author="Shapira, Oz" w:date="2012-11-27T12:27:00Z">
        <w:r>
          <w:t>o</w:t>
        </w:r>
      </w:ins>
      <w:ins w:id="807" w:author="Shapira, Oz" w:date="2012-11-27T12:26:00Z">
        <w:r>
          <w:t>nline (</w:t>
        </w:r>
      </w:ins>
      <w:ins w:id="808" w:author="Shapira, Oz" w:date="2012-11-27T12:27:00Z">
        <w:r>
          <w:t>user information are update immediately after saved</w:t>
        </w:r>
      </w:ins>
      <w:ins w:id="809" w:author="Shapira, Oz" w:date="2012-11-27T12:26:00Z">
        <w:r>
          <w:t>)</w:t>
        </w:r>
      </w:ins>
      <w:ins w:id="810" w:author="Shapira, Oz" w:date="2012-11-27T12:32:00Z">
        <w:r w:rsidR="00C0148A">
          <w:t xml:space="preserve"> the outcome of this step</w:t>
        </w:r>
      </w:ins>
      <w:ins w:id="811" w:author="Shapira, Oz" w:date="2012-11-27T12:33:00Z">
        <w:r w:rsidR="00C0148A">
          <w:t xml:space="preserve"> update</w:t>
        </w:r>
      </w:ins>
      <w:ins w:id="812" w:author="Shapira, Oz" w:date="2012-11-27T12:32:00Z">
        <w:r w:rsidR="00C0148A">
          <w:t xml:space="preserve"> </w:t>
        </w:r>
      </w:ins>
      <w:ins w:id="813" w:author="Shapira, Oz" w:date="2012-11-27T12:33:00Z">
        <w:r w:rsidR="00C0148A">
          <w:t>neo4j graph.</w:t>
        </w:r>
      </w:ins>
      <w:del w:id="814" w:author="Shapira, Oz" w:date="2012-11-27T12:25:00Z">
        <w:r w:rsidR="0055393D" w:rsidDel="00B47282">
          <w:delText xml:space="preserve"> our servers</w:delText>
        </w:r>
        <w:r w:rsidR="00415017" w:rsidDel="00B47282">
          <w:delText>.</w:delText>
        </w:r>
      </w:del>
    </w:p>
    <w:p w:rsidR="00CB5E16" w:rsidDel="006B17AA" w:rsidRDefault="0055393D" w:rsidP="00854D0B">
      <w:pPr>
        <w:rPr>
          <w:del w:id="815" w:author="Shapira, Oz" w:date="2012-11-24T11:44:00Z"/>
        </w:rPr>
      </w:pPr>
      <w:del w:id="816" w:author="Shapira, Oz" w:date="2012-11-27T12:32:00Z">
        <w:r w:rsidDel="00C0148A">
          <w:delText xml:space="preserve"> </w:delText>
        </w:r>
        <w:r w:rsidR="00415017" w:rsidDel="00C0148A">
          <w:delText>At</w:delText>
        </w:r>
        <w:r w:rsidDel="00C0148A">
          <w:delText xml:space="preserve"> the second stage </w:delText>
        </w:r>
        <w:r w:rsidR="00415017" w:rsidDel="00C0148A">
          <w:delText>is graph building, in this stage we will add to our tool graph building abilities with basic analysis.</w:delText>
        </w:r>
        <w:r w:rsidR="004D3687" w:rsidDel="00C0148A">
          <w:delText xml:space="preserve"> </w:delText>
        </w:r>
      </w:del>
      <w:bookmarkStart w:id="817" w:name="_Toc341699004"/>
      <w:bookmarkStart w:id="818" w:name="_Toc341699178"/>
      <w:bookmarkStart w:id="819" w:name="_Toc341717713"/>
      <w:bookmarkStart w:id="820" w:name="_Toc341726157"/>
      <w:bookmarkStart w:id="821" w:name="_Toc341797985"/>
      <w:bookmarkStart w:id="822" w:name="_Toc341800588"/>
      <w:bookmarkEnd w:id="817"/>
      <w:bookmarkEnd w:id="818"/>
      <w:bookmarkEnd w:id="819"/>
      <w:bookmarkEnd w:id="820"/>
      <w:bookmarkEnd w:id="821"/>
      <w:bookmarkEnd w:id="822"/>
    </w:p>
    <w:p w:rsidR="002277EB" w:rsidDel="006B17AA" w:rsidRDefault="004D3687" w:rsidP="00415017">
      <w:pPr>
        <w:rPr>
          <w:del w:id="823" w:author="Shapira, Oz" w:date="2012-11-24T11:44:00Z"/>
        </w:rPr>
      </w:pPr>
      <w:del w:id="824" w:author="Shapira, Oz" w:date="2012-11-24T11:44:00Z">
        <w:r w:rsidRPr="004D3687" w:rsidDel="006B17AA">
          <w:rPr>
            <w:highlight w:val="yellow"/>
          </w:rPr>
          <w:delText>&lt;Need to Add&gt;</w:delText>
        </w:r>
        <w:r w:rsidR="00415017" w:rsidDel="006B17AA">
          <w:delText xml:space="preserve">  </w:delText>
        </w:r>
        <w:bookmarkStart w:id="825" w:name="_Toc341699005"/>
        <w:bookmarkStart w:id="826" w:name="_Toc341699179"/>
        <w:bookmarkStart w:id="827" w:name="_Toc341717714"/>
        <w:bookmarkStart w:id="828" w:name="_Toc341726158"/>
        <w:bookmarkStart w:id="829" w:name="_Toc341797986"/>
        <w:bookmarkStart w:id="830" w:name="_Toc341800589"/>
        <w:bookmarkEnd w:id="825"/>
        <w:bookmarkEnd w:id="826"/>
        <w:bookmarkEnd w:id="827"/>
        <w:bookmarkEnd w:id="828"/>
        <w:bookmarkEnd w:id="829"/>
        <w:bookmarkEnd w:id="830"/>
      </w:del>
    </w:p>
    <w:p w:rsidR="00854D0B" w:rsidRDefault="00854D0B" w:rsidP="00854D0B">
      <w:pPr>
        <w:pStyle w:val="Heading2"/>
        <w:numPr>
          <w:ilvl w:val="1"/>
          <w:numId w:val="8"/>
        </w:numPr>
      </w:pPr>
      <w:bookmarkStart w:id="831" w:name="_Toc265189162"/>
      <w:bookmarkStart w:id="832" w:name="_Toc263793127"/>
      <w:bookmarkStart w:id="833" w:name="_Toc341800590"/>
      <w:r>
        <w:t>Methods</w:t>
      </w:r>
      <w:bookmarkEnd w:id="833"/>
    </w:p>
    <w:p w:rsidR="00987F91" w:rsidRDefault="00854D0B" w:rsidP="0081771B">
      <w:pPr>
        <w:jc w:val="both"/>
        <w:rPr>
          <w:ins w:id="834" w:author="Shapira, Oz" w:date="2012-11-26T18:28:00Z"/>
          <w:b/>
          <w:bCs/>
        </w:rPr>
        <w:pPrChange w:id="835" w:author="Shapira, Oz" w:date="2012-11-27T17:21:00Z">
          <w:pPr/>
        </w:pPrChange>
      </w:pPr>
      <w:r>
        <w:t>The research is a design research (</w:t>
      </w:r>
      <w:proofErr w:type="spellStart"/>
      <w:r>
        <w:t>Hevner</w:t>
      </w:r>
      <w:proofErr w:type="spellEnd"/>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B</w:t>
      </w:r>
      <w:r w:rsidR="00B23A88">
        <w:t>y</w:t>
      </w:r>
      <w:r w:rsidR="00C72BBE">
        <w:t xml:space="preserve"> Our </w:t>
      </w:r>
      <w:r w:rsidR="00C72BBE">
        <w:rPr>
          <w:rFonts w:ascii="Tahoma" w:hAnsi="Tahoma" w:cs="Tahoma"/>
          <w:sz w:val="20"/>
          <w:szCs w:val="20"/>
        </w:rPr>
        <w:t>research</w:t>
      </w:r>
      <w:r w:rsidR="00C72BBE">
        <w:t xml:space="preserve"> tool Called </w:t>
      </w:r>
      <w:proofErr w:type="spellStart"/>
      <w:proofErr w:type="gramStart"/>
      <w:r w:rsidR="00C72BBE" w:rsidRPr="003F33A2">
        <w:rPr>
          <w:b/>
          <w:bCs/>
        </w:rPr>
        <w:t>Trait</w:t>
      </w:r>
      <w:r w:rsidR="00C72BBE">
        <w:rPr>
          <w:b/>
          <w:bCs/>
        </w:rPr>
        <w:t>s</w:t>
      </w:r>
      <w:r w:rsidR="00C72BBE" w:rsidRPr="003F33A2">
        <w:rPr>
          <w:b/>
          <w:bCs/>
        </w:rPr>
        <w:t>Finder</w:t>
      </w:r>
      <w:proofErr w:type="spellEnd"/>
      <w:r w:rsidR="005B11D2">
        <w:t xml:space="preserve">  </w:t>
      </w:r>
      <w:r w:rsidR="00B23A88">
        <w:t>The</w:t>
      </w:r>
      <w:proofErr w:type="gramEnd"/>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Pr="00DB57A4" w:rsidRDefault="00FD1104" w:rsidP="00FD1104">
      <w:pPr>
        <w:pStyle w:val="Heading3"/>
        <w:numPr>
          <w:ilvl w:val="2"/>
          <w:numId w:val="8"/>
        </w:numPr>
        <w:rPr>
          <w:ins w:id="836" w:author="Shapira, Oz" w:date="2012-11-26T18:28:00Z"/>
          <w:sz w:val="28"/>
          <w:szCs w:val="28"/>
        </w:rPr>
        <w:pPrChange w:id="837" w:author="Shapira, Oz" w:date="2012-11-26T18:31:00Z">
          <w:pPr>
            <w:pStyle w:val="Heading2"/>
            <w:numPr>
              <w:ilvl w:val="1"/>
              <w:numId w:val="22"/>
            </w:numPr>
            <w:ind w:left="792" w:hanging="432"/>
          </w:pPr>
        </w:pPrChange>
      </w:pPr>
      <w:bookmarkStart w:id="838" w:name="_Toc341800591"/>
      <w:ins w:id="839" w:author="Shapira, Oz" w:date="2012-11-26T18:31:00Z">
        <w:r>
          <w:t>Data Source</w:t>
        </w:r>
      </w:ins>
      <w:bookmarkEnd w:id="838"/>
    </w:p>
    <w:p w:rsidR="00FD1104" w:rsidRDefault="00FD1104" w:rsidP="0081771B">
      <w:pPr>
        <w:jc w:val="both"/>
        <w:rPr>
          <w:ins w:id="840" w:author="Shapira, Oz" w:date="2012-11-26T18:28:00Z"/>
          <w:rtl/>
        </w:rPr>
        <w:pPrChange w:id="841" w:author="Shapira, Oz" w:date="2012-11-27T17:21:00Z">
          <w:pPr/>
        </w:pPrChange>
      </w:pPr>
      <w:ins w:id="842" w:author="Shapira, Oz" w:date="2012-11-26T18:28:00Z">
        <w:r>
          <w:t xml:space="preserve">Since we interested of creating affective database with reflect all type of population the collecting must be breath </w:t>
        </w:r>
        <w:r w:rsidRPr="00DB57A4">
          <w:t>spreading</w:t>
        </w:r>
        <w:r>
          <w:t xml:space="preserve"> and must have direct links between some of individual , it’s also must contain many domains with some kind of link between them ,the source must also be dynamic, </w:t>
        </w:r>
        <w:r>
          <w:rPr>
            <w:rFonts w:ascii="Tahoma" w:hAnsi="Tahoma" w:cs="Tahoma"/>
            <w:sz w:val="20"/>
            <w:szCs w:val="20"/>
          </w:rPr>
          <w:t xml:space="preserve">scalability and can be change </w:t>
        </w:r>
        <w:r>
          <w:t>.</w:t>
        </w:r>
      </w:ins>
    </w:p>
    <w:p w:rsidR="00FD1104" w:rsidRPr="00C07065" w:rsidRDefault="00FD1104" w:rsidP="00FD1104">
      <w:pPr>
        <w:pStyle w:val="Heading4"/>
        <w:numPr>
          <w:ilvl w:val="3"/>
          <w:numId w:val="8"/>
        </w:numPr>
        <w:rPr>
          <w:ins w:id="843" w:author="Shapira, Oz" w:date="2012-11-26T18:28:00Z"/>
        </w:rPr>
        <w:pPrChange w:id="844" w:author="Shapira, Oz" w:date="2012-11-26T18:32:00Z">
          <w:pPr>
            <w:pStyle w:val="Heading3"/>
            <w:numPr>
              <w:ilvl w:val="2"/>
              <w:numId w:val="22"/>
            </w:numPr>
            <w:ind w:left="1224" w:hanging="504"/>
          </w:pPr>
        </w:pPrChange>
      </w:pPr>
      <w:commentRangeStart w:id="845"/>
      <w:ins w:id="846" w:author="Shapira, Oz" w:date="2012-11-26T18:28:00Z">
        <w:r w:rsidRPr="00C07065">
          <w:t xml:space="preserve">Social Network as a source </w:t>
        </w:r>
        <w:commentRangeEnd w:id="845"/>
        <w:r>
          <w:rPr>
            <w:rStyle w:val="CommentReference"/>
            <w:rFonts w:asciiTheme="minorHAnsi" w:eastAsiaTheme="minorHAnsi" w:hAnsiTheme="minorHAnsi" w:cstheme="minorBidi"/>
            <w:b w:val="0"/>
            <w:bCs w:val="0"/>
            <w:color w:val="auto"/>
          </w:rPr>
          <w:commentReference w:id="845"/>
        </w:r>
      </w:ins>
    </w:p>
    <w:p w:rsidR="00FD1104" w:rsidRDefault="00FD1104" w:rsidP="0081771B">
      <w:pPr>
        <w:jc w:val="both"/>
        <w:rPr>
          <w:ins w:id="847" w:author="Shapira, Oz" w:date="2012-11-26T18:28:00Z"/>
          <w:rtl/>
        </w:rPr>
        <w:pPrChange w:id="848" w:author="Shapira, Oz" w:date="2012-11-27T17:21:00Z">
          <w:pPr/>
        </w:pPrChange>
      </w:pPr>
      <w:ins w:id="849" w:author="Shapira, Oz" w:date="2012-11-26T18:28:00Z">
        <w:r>
          <w:t xml:space="preserve">We found that the social networks (SN) can be effective sources for establish database, the main key in social networks is to shard the individual to the common population. That value can attribute to our goal, each social network are depend user data, in general at SN user are upload their data to the SN, they are deiced how to shard to the common population, to your link friend only or save as private to your </w:t>
        </w:r>
      </w:ins>
      <w:ins w:id="850" w:author="Shapira, Oz" w:date="2012-11-26T18:31:00Z">
        <w:r>
          <w:t>used also</w:t>
        </w:r>
      </w:ins>
      <w:ins w:id="851" w:author="Shapira, Oz" w:date="2012-11-26T18:28:00Z">
        <w:r>
          <w:t xml:space="preserve"> can benefit the free cataloging – when users are update their data they choose how to call and catalog it form this act we enumerate the SN. </w:t>
        </w:r>
        <w:r w:rsidRPr="006E0BF1">
          <w:t xml:space="preserve">as follow : when each user is update some data we can refer it as new object in the database the name of that field is the name that the user is catalog it , for example : Let us suppose that some random user at Facebook with cooking hobby , some day he decided to bake special birthday cake for his person in his family, when he finish making cake he decided to photograph the cake and upload the picture and the recipe to </w:t>
        </w:r>
        <w:r w:rsidRPr="006E0BF1">
          <w:lastRenderedPageBreak/>
          <w:t>Facebook , he also label “ homemade Birthday cake for &lt;person &gt;” from that act we can examine the this picture as object , we can understand that  some person have birthday , we can also understand that this user love to bake ,and it’s person love cakes, when different users are press like for that cake we can also assume different conclusion for example :we can assume that users how press like or send message to the cake are probably people that love cakes or at least love the shape of that cake , people that will press like on the recipe most likely people that love to bake to.  This case is one many cases that happen hundred or maybe even thousand time at each day, the conclusion that we mention before are easy for human to understand, but we need to save those conclusion and save the result in database.</w:t>
        </w:r>
        <w:r>
          <w:t xml:space="preserve"> </w:t>
        </w:r>
      </w:ins>
    </w:p>
    <w:p w:rsidR="00FD1104" w:rsidRDefault="00FD1104" w:rsidP="0081771B">
      <w:pPr>
        <w:jc w:val="both"/>
        <w:rPr>
          <w:ins w:id="852" w:author="Shapira, Oz" w:date="2012-11-26T18:28:00Z"/>
        </w:rPr>
        <w:pPrChange w:id="853" w:author="Shapira, Oz" w:date="2012-11-27T17:21:00Z">
          <w:pPr/>
        </w:pPrChange>
      </w:pPr>
      <w:ins w:id="854" w:author="Shapira, Oz" w:date="2012-11-26T18:28:00Z">
        <w:r w:rsidRPr="0093586B">
          <w:t>Additional</w:t>
        </w:r>
        <w:r>
          <w:t xml:space="preserve"> aspect that tribute for our effort it’s SN’s are daily even hourly updated, </w:t>
        </w:r>
        <w:proofErr w:type="spellStart"/>
        <w:r>
          <w:t>danah</w:t>
        </w:r>
        <w:proofErr w:type="spellEnd"/>
        <w:r>
          <w:t xml:space="preserve"> m </w:t>
        </w:r>
        <w:proofErr w:type="spellStart"/>
        <w:r>
          <w:t>boyd</w:t>
        </w:r>
        <w:proofErr w:type="spellEnd"/>
        <w:r>
          <w:t xml:space="preserve"> and </w:t>
        </w:r>
        <w:proofErr w:type="spellStart"/>
        <w:r>
          <w:t>nicole</w:t>
        </w:r>
        <w:proofErr w:type="spellEnd"/>
        <w:r>
          <w:t xml:space="preserve">  elision [2007] already mention  that SNS combine form millions of users, we can construct automated systems that can give a “big picture”-  large scale analysis that can daily update and synchronize with SNS , also since SNS are basically web system we can access to their data from anywhere ,since we base on data that exist in the computerize system  we can create system that can used the SNS interface for extracting relevant data. </w:t>
        </w:r>
      </w:ins>
    </w:p>
    <w:p w:rsidR="00FD1104" w:rsidRDefault="00FD1104" w:rsidP="0081771B">
      <w:pPr>
        <w:jc w:val="both"/>
        <w:rPr>
          <w:ins w:id="855" w:author="Shapira, Oz" w:date="2012-11-26T18:28:00Z"/>
        </w:rPr>
        <w:pPrChange w:id="856" w:author="Shapira, Oz" w:date="2012-11-27T17:21:00Z">
          <w:pPr/>
        </w:pPrChange>
      </w:pPr>
      <w:proofErr w:type="spellStart"/>
      <w:ins w:id="857" w:author="Shapira, Oz" w:date="2012-11-26T18:28:00Z">
        <w:r w:rsidRPr="00785792">
          <w:t>Abdesslem</w:t>
        </w:r>
        <w:proofErr w:type="spellEnd"/>
        <w:r w:rsidRPr="00785792">
          <w:t>, Parris, and Henderson</w:t>
        </w:r>
        <w:r>
          <w:t xml:space="preserve"> [</w:t>
        </w:r>
        <w:r w:rsidRPr="00785792">
          <w:t>2011</w:t>
        </w:r>
        <w:r>
          <w:t>]</w:t>
        </w:r>
        <w:r w:rsidRPr="00785792">
          <w:t xml:space="preserve"> </w:t>
        </w:r>
        <w:r>
          <w:t xml:space="preserve">research and concluded the use of SN for collecting data, they speared the collecting to two sections – collect user social </w:t>
        </w:r>
        <w:r w:rsidRPr="00AB5B2A">
          <w:t>behavior</w:t>
        </w:r>
        <w:r>
          <w:t xml:space="preserve"> in SN and collect user </w:t>
        </w:r>
        <w:r w:rsidRPr="0004204D">
          <w:t>characteristics</w:t>
        </w:r>
        <w:r>
          <w:t xml:space="preserve">. from their aspect when we used SN we collect not only is preference and characteristics we can actually build social profile from the user data, in their research they collect data from </w:t>
        </w:r>
        <w:proofErr w:type="gramStart"/>
        <w:r>
          <w:t>SN ,</w:t>
        </w:r>
        <w:proofErr w:type="gramEnd"/>
        <w:r>
          <w:t xml:space="preserve"> but in their twitch they not collect the data only from SN the also use mobile devices and for </w:t>
        </w:r>
        <w:r w:rsidRPr="006758F1">
          <w:t xml:space="preserve">crossbreed </w:t>
        </w:r>
        <w:r>
          <w:t xml:space="preserve">their collected data with user location , by this way they success to “understand ” user act’s ,behavior and </w:t>
        </w:r>
        <w:r w:rsidRPr="00804D77">
          <w:t>desire</w:t>
        </w:r>
        <w:r>
          <w:t xml:space="preserve"> . they successfully collect </w:t>
        </w:r>
        <w:proofErr w:type="gramStart"/>
        <w:r>
          <w:t>data ,</w:t>
        </w:r>
        <w:proofErr w:type="gramEnd"/>
        <w:r>
          <w:t xml:space="preserve"> but the main  benefit that we can concluded is the  </w:t>
        </w:r>
        <w:r w:rsidRPr="004E038C">
          <w:t>importance</w:t>
        </w:r>
        <w:r>
          <w:t xml:space="preserve"> of random sampling , </w:t>
        </w:r>
        <w:proofErr w:type="spellStart"/>
        <w:r>
          <w:t>Fehmi</w:t>
        </w:r>
        <w:proofErr w:type="spellEnd"/>
        <w:r>
          <w:t xml:space="preserve"> ,lain and </w:t>
        </w:r>
        <w:proofErr w:type="spellStart"/>
        <w:r>
          <w:t>tristan</w:t>
        </w:r>
        <w:proofErr w:type="spellEnd"/>
        <w:r>
          <w:t xml:space="preserve"> make excrements with that interacts with user and used Facebook as the SN , for creating random sampling  they select users for his friend , their application assist with “all friend” user and extract new user – with this approach they </w:t>
        </w:r>
        <w:r w:rsidRPr="007418DF">
          <w:t>achieve</w:t>
        </w:r>
        <w:r>
          <w:t xml:space="preserve"> random sampling and keep their subject normally </w:t>
        </w:r>
        <w:r w:rsidRPr="007418DF">
          <w:t>distributed</w:t>
        </w:r>
        <w:r>
          <w:t xml:space="preserve">. </w:t>
        </w:r>
      </w:ins>
    </w:p>
    <w:p w:rsidR="00FD1104" w:rsidRDefault="00FD1104" w:rsidP="00FD1104">
      <w:pPr>
        <w:pPrChange w:id="858" w:author="Shapira, Oz" w:date="2012-11-26T18:30:00Z">
          <w:pPr/>
        </w:pPrChange>
      </w:pPr>
    </w:p>
    <w:p w:rsidR="00446717" w:rsidRDefault="00446717" w:rsidP="00FD1104">
      <w:pPr>
        <w:pStyle w:val="Heading3"/>
        <w:numPr>
          <w:ilvl w:val="2"/>
          <w:numId w:val="8"/>
        </w:numPr>
        <w:pPrChange w:id="859" w:author="Shapira, Oz" w:date="2012-11-26T18:33:00Z">
          <w:pPr>
            <w:pStyle w:val="Heading3"/>
            <w:numPr>
              <w:ilvl w:val="2"/>
              <w:numId w:val="22"/>
            </w:numPr>
            <w:ind w:left="1224" w:hanging="504"/>
          </w:pPr>
        </w:pPrChange>
      </w:pPr>
      <w:bookmarkStart w:id="860" w:name="_Toc341800592"/>
      <w:r>
        <w:t xml:space="preserve">Selecting </w:t>
      </w:r>
      <w:proofErr w:type="spellStart"/>
      <w:proofErr w:type="gramStart"/>
      <w:r>
        <w:t>pinterest</w:t>
      </w:r>
      <w:proofErr w:type="spellEnd"/>
      <w:r>
        <w:t xml:space="preserve">  Social</w:t>
      </w:r>
      <w:proofErr w:type="gramEnd"/>
      <w:r>
        <w:t xml:space="preserve"> network s</w:t>
      </w:r>
      <w:bookmarkEnd w:id="860"/>
      <w:r>
        <w:t xml:space="preserve">  </w:t>
      </w:r>
      <w:r>
        <w:tab/>
      </w:r>
    </w:p>
    <w:p w:rsidR="00446717" w:rsidRDefault="00446717" w:rsidP="0081771B">
      <w:pPr>
        <w:jc w:val="both"/>
        <w:pPrChange w:id="861" w:author="Shapira, Oz" w:date="2012-11-27T17:21:00Z">
          <w:pPr/>
        </w:pPrChange>
      </w:pPr>
      <w:r>
        <w:t>Since we want to rely on social networks (SN) as source for our graph database the logical conclusion is to use Facebook, at least for now Facebook is the biggest SN exist, it’s have more them one billion members, it’s update very frequently – today most of their users user updates data in the mobile devices, since it’s popularity it’s cover almost any type of population at any age.</w:t>
      </w:r>
    </w:p>
    <w:p w:rsidR="00446717" w:rsidRDefault="00446717" w:rsidP="0081771B">
      <w:pPr>
        <w:jc w:val="both"/>
        <w:pPrChange w:id="862" w:author="Shapira, Oz" w:date="2012-11-27T17:21:00Z">
          <w:pPr/>
        </w:pPrChange>
      </w:pPr>
      <w:r>
        <w:t>massive investigation with Facebook API we discover that Facebook not allow to normal small developers to collect data from the entire Facebook users (if this ability was exist and publish most likely Facebook have been busy with defending herself agents legal claim) instead normal user need to access to some kind of application (it’s can be game, puzzle, quiz interview or any application we want) once the user have been access to the application we can access user profile using Facebook query language (FQL) .</w:t>
      </w:r>
    </w:p>
    <w:p w:rsidR="00524C99" w:rsidRDefault="00524C99" w:rsidP="0081771B">
      <w:pPr>
        <w:jc w:val="both"/>
        <w:pPrChange w:id="863" w:author="Shapira, Oz" w:date="2012-11-27T17:21:00Z">
          <w:pPr/>
        </w:pPrChange>
      </w:pPr>
      <w:proofErr w:type="gramStart"/>
      <w:r>
        <w:t>we</w:t>
      </w:r>
      <w:proofErr w:type="gramEnd"/>
      <w:r>
        <w:t xml:space="preserve"> decide to </w:t>
      </w:r>
      <w:r w:rsidRPr="00524C99">
        <w:t>abandoned</w:t>
      </w:r>
      <w:r>
        <w:t xml:space="preserve"> Facebook for several problems we encounter:</w:t>
      </w:r>
    </w:p>
    <w:p w:rsidR="00903DCA" w:rsidRDefault="00903DCA" w:rsidP="0081771B">
      <w:pPr>
        <w:pStyle w:val="ListParagraph"/>
        <w:numPr>
          <w:ilvl w:val="0"/>
          <w:numId w:val="18"/>
        </w:numPr>
        <w:jc w:val="both"/>
        <w:pPrChange w:id="864" w:author="Shapira, Oz" w:date="2012-11-27T17:21:00Z">
          <w:pPr>
            <w:pStyle w:val="ListParagraph"/>
            <w:numPr>
              <w:numId w:val="18"/>
            </w:numPr>
            <w:ind w:hanging="360"/>
          </w:pPr>
        </w:pPrChange>
      </w:pPr>
      <w:r w:rsidRPr="00903DCA">
        <w:rPr>
          <w:b/>
          <w:bCs/>
        </w:rPr>
        <w:lastRenderedPageBreak/>
        <w:t>Sampling</w:t>
      </w:r>
      <w:r w:rsidRPr="003F33A2">
        <w:rPr>
          <w:b/>
          <w:bCs/>
        </w:rPr>
        <w:t xml:space="preserve"> problem</w:t>
      </w:r>
      <w:r>
        <w:t xml:space="preserve"> -   in Facebook we can’t samples random </w:t>
      </w:r>
      <w:proofErr w:type="gramStart"/>
      <w:r>
        <w:t>users ,</w:t>
      </w:r>
      <w:proofErr w:type="gramEnd"/>
      <w:r>
        <w:t xml:space="preserve"> instant we need to create some kind of “bait” for calling our users ,with this action our effort will be leaning for particular population (population that was interest in our application ).</w:t>
      </w:r>
    </w:p>
    <w:p w:rsidR="00DF7AF9" w:rsidRPr="003F33A2" w:rsidRDefault="00903DCA" w:rsidP="0081771B">
      <w:pPr>
        <w:pStyle w:val="ListParagraph"/>
        <w:numPr>
          <w:ilvl w:val="0"/>
          <w:numId w:val="18"/>
        </w:numPr>
        <w:jc w:val="both"/>
        <w:rPr>
          <w:b/>
          <w:bCs/>
        </w:rPr>
        <w:pPrChange w:id="865" w:author="Shapira, Oz" w:date="2012-11-27T17:21:00Z">
          <w:pPr>
            <w:pStyle w:val="ListParagraph"/>
            <w:numPr>
              <w:numId w:val="18"/>
            </w:numPr>
            <w:ind w:hanging="360"/>
          </w:pPr>
        </w:pPrChange>
      </w:pPr>
      <w:r>
        <w:t xml:space="preserve"> </w:t>
      </w:r>
      <w:r w:rsidRPr="003F33A2">
        <w:rPr>
          <w:b/>
          <w:bCs/>
        </w:rPr>
        <w:t xml:space="preserve">Circle problem    </w:t>
      </w:r>
      <w:r>
        <w:rPr>
          <w:b/>
          <w:bCs/>
        </w:rPr>
        <w:t xml:space="preserve">- </w:t>
      </w:r>
      <w:r>
        <w:t xml:space="preserve">since we not sampling random users we can’t access to users friends </w:t>
      </w:r>
      <w:r w:rsidR="00DF7AF9">
        <w:t>, we can only publish</w:t>
      </w:r>
      <w:r>
        <w:t xml:space="preserve"> in our </w:t>
      </w:r>
      <w:r w:rsidRPr="00903DCA">
        <w:t>participant</w:t>
      </w:r>
      <w:r>
        <w:t xml:space="preserve"> </w:t>
      </w:r>
      <w:r w:rsidR="00DF7AF9">
        <w:t xml:space="preserve">users </w:t>
      </w:r>
      <w:r>
        <w:t>wall</w:t>
      </w:r>
      <w:r w:rsidR="00DF7AF9">
        <w:t xml:space="preserve"> – this action will not help to expand our sampling , intend it’s will create circle of users that will use the application.</w:t>
      </w:r>
    </w:p>
    <w:p w:rsidR="00DF7AF9" w:rsidRPr="003F33A2" w:rsidRDefault="00DF7AF9" w:rsidP="0081771B">
      <w:pPr>
        <w:pStyle w:val="ListParagraph"/>
        <w:numPr>
          <w:ilvl w:val="0"/>
          <w:numId w:val="18"/>
        </w:numPr>
        <w:jc w:val="both"/>
        <w:rPr>
          <w:b/>
          <w:bCs/>
        </w:rPr>
        <w:pPrChange w:id="866" w:author="Shapira, Oz" w:date="2012-11-27T17:21:00Z">
          <w:pPr>
            <w:pStyle w:val="ListParagraph"/>
            <w:numPr>
              <w:numId w:val="18"/>
            </w:numPr>
            <w:ind w:hanging="360"/>
          </w:pPr>
        </w:pPrChange>
      </w:pPr>
      <w:r w:rsidRPr="00326E81">
        <w:rPr>
          <w:b/>
          <w:bCs/>
        </w:rPr>
        <w:t>Semantic problem</w:t>
      </w:r>
      <w:r>
        <w:rPr>
          <w:b/>
          <w:bCs/>
        </w:rPr>
        <w:t xml:space="preserve"> –</w:t>
      </w:r>
      <w:r>
        <w:t xml:space="preserve">in Facebook users upload </w:t>
      </w:r>
      <w:proofErr w:type="gramStart"/>
      <w:r>
        <w:t>picture ,</w:t>
      </w:r>
      <w:proofErr w:type="gramEnd"/>
      <w:r>
        <w:t xml:space="preserve"> updated status ,join groups , check in places  etc… form all this action it’s hard to understand user </w:t>
      </w:r>
      <w:r w:rsidRPr="00DF7AF9">
        <w:t xml:space="preserve">characteristic </w:t>
      </w:r>
      <w:r>
        <w:t>needed advance sematic parser for analysis user preference and Traits , for example if user upload birth cake with no explanation what we can understand form this picture , that he have birthday party, he love to bake cake or he just love cake.</w:t>
      </w:r>
    </w:p>
    <w:p w:rsidR="00DF7AF9" w:rsidRPr="003F33A2" w:rsidRDefault="00DF7AF9" w:rsidP="0081771B">
      <w:pPr>
        <w:pStyle w:val="ListParagraph"/>
        <w:numPr>
          <w:ilvl w:val="0"/>
          <w:numId w:val="18"/>
        </w:numPr>
        <w:jc w:val="both"/>
        <w:rPr>
          <w:b/>
          <w:bCs/>
        </w:rPr>
        <w:pPrChange w:id="867" w:author="Shapira, Oz" w:date="2012-11-27T17:21:00Z">
          <w:pPr>
            <w:pStyle w:val="ListParagraph"/>
            <w:numPr>
              <w:numId w:val="18"/>
            </w:numPr>
            <w:ind w:hanging="360"/>
          </w:pPr>
        </w:pPrChange>
      </w:pPr>
      <w:r w:rsidRPr="00326E81">
        <w:rPr>
          <w:b/>
          <w:bCs/>
        </w:rPr>
        <w:t>Legal issues</w:t>
      </w:r>
      <w:r>
        <w:t xml:space="preserve"> – if we used Facebook we will need to ask or mention to the user this is academic experiment - this act can also harm our user sampling.</w:t>
      </w:r>
    </w:p>
    <w:p w:rsidR="00446717" w:rsidRDefault="00DF7AF9" w:rsidP="0081771B">
      <w:pPr>
        <w:jc w:val="both"/>
        <w:pPrChange w:id="868" w:author="Shapira, Oz" w:date="2012-11-27T17:21:00Z">
          <w:pPr/>
        </w:pPrChange>
      </w:pPr>
      <w:r>
        <w:t xml:space="preserve">Since we can random sampling in Facebook we will </w:t>
      </w:r>
      <w:r w:rsidR="00061B6E">
        <w:t>use</w:t>
      </w:r>
      <w:r>
        <w:t xml:space="preserve"> </w:t>
      </w:r>
      <w:proofErr w:type="spellStart"/>
      <w:r>
        <w:t>Pinterset</w:t>
      </w:r>
      <w:proofErr w:type="spellEnd"/>
      <w:r>
        <w:t xml:space="preserve"> </w:t>
      </w:r>
      <w:r w:rsidR="00061B6E">
        <w:t xml:space="preserve">SN for collecting users </w:t>
      </w:r>
      <w:r w:rsidR="00A83575">
        <w:t>information,</w:t>
      </w:r>
      <w:r w:rsidR="00061B6E">
        <w:t xml:space="preserve"> </w:t>
      </w:r>
      <w:proofErr w:type="spellStart"/>
      <w:r w:rsidR="00061B6E">
        <w:t>Pinterest</w:t>
      </w:r>
      <w:proofErr w:type="spellEnd"/>
      <w:r w:rsidR="00061B6E">
        <w:t xml:space="preserve"> is </w:t>
      </w:r>
      <w:r w:rsidR="00DB08FA">
        <w:t>curator photograph sharing</w:t>
      </w:r>
      <w:r w:rsidR="00A83575" w:rsidRPr="00A83575">
        <w:t xml:space="preserve"> </w:t>
      </w:r>
      <w:r w:rsidR="00061B6E">
        <w:t xml:space="preserve">social </w:t>
      </w:r>
      <w:r w:rsidR="007B183C">
        <w:t>network</w:t>
      </w:r>
      <w:r w:rsidR="00DB08FA">
        <w:t>.</w:t>
      </w:r>
    </w:p>
    <w:p w:rsidR="00DB08FA" w:rsidRDefault="00DB08FA" w:rsidP="0081771B">
      <w:pPr>
        <w:jc w:val="both"/>
        <w:pPrChange w:id="869" w:author="Shapira, Oz" w:date="2012-11-27T17:21:00Z">
          <w:pPr/>
        </w:pPrChange>
      </w:pPr>
      <w:proofErr w:type="spellStart"/>
      <w:r>
        <w:t>Pinterest</w:t>
      </w:r>
      <w:proofErr w:type="spellEnd"/>
      <w:r>
        <w:t xml:space="preserve"> not only simple and have specific attribution we need – in </w:t>
      </w:r>
      <w:proofErr w:type="spellStart"/>
      <w:r>
        <w:t>Pinteres</w:t>
      </w:r>
      <w:proofErr w:type="spellEnd"/>
      <w:r>
        <w:t xml:space="preserve"> user interested </w:t>
      </w:r>
      <w:r w:rsidRPr="00326E81">
        <w:rPr>
          <w:b/>
          <w:bCs/>
        </w:rPr>
        <w:t>catalogue</w:t>
      </w:r>
      <w:r>
        <w:t xml:space="preserve"> to subjects, we also get the connection between users – when user upload </w:t>
      </w:r>
      <w:proofErr w:type="gramStart"/>
      <w:r>
        <w:t>photo  and</w:t>
      </w:r>
      <w:proofErr w:type="gramEnd"/>
      <w:r>
        <w:t xml:space="preserve"> catalogue it ,any other user that will pin this picture we can understand and analyze is  connection to that picture , we have also very big advantage in </w:t>
      </w:r>
      <w:proofErr w:type="spellStart"/>
      <w:r>
        <w:t>Pinteres</w:t>
      </w:r>
      <w:proofErr w:type="spellEnd"/>
      <w:r>
        <w:t xml:space="preserve"> the subjects are basically our characteristic that we seek . </w:t>
      </w:r>
      <w:proofErr w:type="gramStart"/>
      <w:r>
        <w:t>in</w:t>
      </w:r>
      <w:proofErr w:type="gramEnd"/>
      <w:r>
        <w:t xml:space="preserve"> additional we don’t have to become entangled with random sampling issue – when can just sample all the users .</w:t>
      </w:r>
    </w:p>
    <w:p w:rsidR="00DB08FA" w:rsidRPr="00326E81" w:rsidRDefault="00DB08FA" w:rsidP="00FD1104">
      <w:pPr>
        <w:pStyle w:val="Heading3"/>
        <w:numPr>
          <w:ilvl w:val="2"/>
          <w:numId w:val="8"/>
        </w:numPr>
        <w:pPrChange w:id="870" w:author="Shapira, Oz" w:date="2012-11-26T18:33:00Z">
          <w:pPr>
            <w:pStyle w:val="Heading3"/>
            <w:numPr>
              <w:ilvl w:val="2"/>
              <w:numId w:val="22"/>
            </w:numPr>
            <w:ind w:left="1224" w:hanging="504"/>
          </w:pPr>
        </w:pPrChange>
      </w:pPr>
      <w:bookmarkStart w:id="871" w:name="_Toc341800593"/>
      <w:r w:rsidRPr="00326E81">
        <w:t xml:space="preserve">Crawling </w:t>
      </w:r>
      <w:proofErr w:type="spellStart"/>
      <w:r w:rsidRPr="00326E81">
        <w:t>Pinterest</w:t>
      </w:r>
      <w:bookmarkEnd w:id="871"/>
      <w:proofErr w:type="spellEnd"/>
      <w:r w:rsidRPr="00326E81">
        <w:t xml:space="preserve"> </w:t>
      </w:r>
    </w:p>
    <w:p w:rsidR="00DB08FA" w:rsidRDefault="00DB08FA" w:rsidP="0081771B">
      <w:pPr>
        <w:jc w:val="both"/>
        <w:pPrChange w:id="872" w:author="Shapira, Oz" w:date="2012-11-27T17:21:00Z">
          <w:pPr/>
        </w:pPrChange>
      </w:pPr>
      <w:r>
        <w:t xml:space="preserve">Unfortunately </w:t>
      </w:r>
      <w:proofErr w:type="spellStart"/>
      <w:r>
        <w:t>pinterest</w:t>
      </w:r>
      <w:proofErr w:type="spellEnd"/>
      <w:r>
        <w:t xml:space="preserve"> doesn’t have API, for crawl the website we contacts web application that parsing HTML web page and extract the data from web site:</w:t>
      </w:r>
    </w:p>
    <w:p w:rsidR="00DB08FA" w:rsidRDefault="00DB08FA" w:rsidP="0081771B">
      <w:pPr>
        <w:jc w:val="both"/>
        <w:pPrChange w:id="873" w:author="Shapira, Oz" w:date="2012-11-27T17:21:00Z">
          <w:pPr/>
        </w:pPrChange>
      </w:pPr>
      <w:r>
        <w:t xml:space="preserve">The data in </w:t>
      </w:r>
      <w:proofErr w:type="spellStart"/>
      <w:r>
        <w:t>Pinterest</w:t>
      </w:r>
      <w:proofErr w:type="spellEnd"/>
      <w:r>
        <w:t xml:space="preserve"> is exist in site in chronologic way at the main page there pictures with comment when you press at one picture you access to user that upload the picture under is relevant subject. </w:t>
      </w:r>
    </w:p>
    <w:p w:rsidR="00DB08FA" w:rsidRDefault="00DB08FA" w:rsidP="0081771B">
      <w:pPr>
        <w:jc w:val="both"/>
        <w:pPrChange w:id="874" w:author="Shapira, Oz" w:date="2012-11-27T17:21:00Z">
          <w:pPr/>
        </w:pPrChange>
      </w:pPr>
      <w:r>
        <w:t xml:space="preserve">The hierarchy in </w:t>
      </w:r>
      <w:proofErr w:type="spellStart"/>
      <w:r>
        <w:t>pinterest</w:t>
      </w:r>
      <w:proofErr w:type="spellEnd"/>
      <w:r>
        <w:t xml:space="preserve"> is simple and constant is work as follow way: </w:t>
      </w:r>
    </w:p>
    <w:p w:rsidR="0081771B" w:rsidRDefault="00DB08FA" w:rsidP="0081771B">
      <w:pPr>
        <w:keepNext/>
        <w:rPr>
          <w:ins w:id="875" w:author="Shapira, Oz" w:date="2012-11-27T17:22:00Z"/>
        </w:rPr>
        <w:pPrChange w:id="876" w:author="Shapira, Oz" w:date="2012-11-27T17:22:00Z">
          <w:pPr/>
        </w:pPrChange>
      </w:pPr>
      <w:r>
        <w:rPr>
          <w:noProof/>
        </w:rPr>
        <w:lastRenderedPageBreak/>
        <w:drawing>
          <wp:inline distT="0" distB="0" distL="0" distR="0" wp14:anchorId="785065D9" wp14:editId="3F6034B0">
            <wp:extent cx="5274310" cy="2853733"/>
            <wp:effectExtent l="0" t="0" r="0" b="4191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81771B">
      <w:pPr>
        <w:pStyle w:val="Caption"/>
        <w:pPrChange w:id="877" w:author="Shapira, Oz" w:date="2012-11-27T17:22:00Z">
          <w:pPr/>
        </w:pPrChange>
      </w:pPr>
      <w:ins w:id="878" w:author="Shapira, Oz" w:date="2012-11-27T17:22:00Z">
        <w:r>
          <w:t xml:space="preserve">Figure </w:t>
        </w:r>
        <w:r>
          <w:fldChar w:fldCharType="begin"/>
        </w:r>
        <w:r>
          <w:instrText xml:space="preserve"> SEQ Figure \* ARABIC </w:instrText>
        </w:r>
      </w:ins>
      <w:r>
        <w:fldChar w:fldCharType="separate"/>
      </w:r>
      <w:ins w:id="879" w:author="Shapira, Oz" w:date="2012-11-27T17:22:00Z">
        <w:r>
          <w:rPr>
            <w:noProof/>
          </w:rPr>
          <w:t>3</w:t>
        </w:r>
        <w:r>
          <w:fldChar w:fldCharType="end"/>
        </w:r>
        <w:r>
          <w:t xml:space="preserve"> : </w:t>
        </w:r>
        <w:proofErr w:type="spellStart"/>
        <w:r>
          <w:t>pinterest</w:t>
        </w:r>
        <w:proofErr w:type="spellEnd"/>
        <w:r>
          <w:t xml:space="preserve"> hierarchy</w:t>
        </w:r>
      </w:ins>
    </w:p>
    <w:p w:rsidR="00DB08FA" w:rsidDel="0081771B" w:rsidRDefault="00EC7C39" w:rsidP="00FD1104">
      <w:pPr>
        <w:rPr>
          <w:del w:id="880" w:author="Shapira, Oz" w:date="2012-11-27T17:21:00Z"/>
        </w:rPr>
        <w:pPrChange w:id="881" w:author="Shapira, Oz" w:date="2012-11-26T18:30:00Z">
          <w:pPr/>
        </w:pPrChange>
      </w:pPr>
      <w:del w:id="882" w:author="Shapira, Oz" w:date="2012-11-27T17:21:00Z">
        <w:r w:rsidDel="0081771B">
          <w:delText>Figure #</w:delText>
        </w:r>
        <w:r w:rsidR="00DB08FA" w:rsidDel="0081771B">
          <w:delText>: Pinterest hierarchy</w:delText>
        </w:r>
      </w:del>
    </w:p>
    <w:p w:rsidR="00DB08FA" w:rsidRDefault="00DB08FA" w:rsidP="00FD1104">
      <w:pPr>
        <w:pPrChange w:id="883" w:author="Shapira, Oz" w:date="2012-11-26T18:30:00Z">
          <w:pPr/>
        </w:pPrChange>
      </w:pPr>
      <w:r>
        <w:t>Since hierarchy is simple and fixed we can used the web crawler for establish our data.</w:t>
      </w:r>
    </w:p>
    <w:p w:rsidR="00DB08FA" w:rsidRPr="00A469CD" w:rsidRDefault="00DB08FA" w:rsidP="00FD1104">
      <w:pPr>
        <w:pStyle w:val="Heading3"/>
        <w:numPr>
          <w:ilvl w:val="2"/>
          <w:numId w:val="8"/>
        </w:numPr>
        <w:pPrChange w:id="884" w:author="Shapira, Oz" w:date="2012-11-26T18:33:00Z">
          <w:pPr>
            <w:pStyle w:val="Heading3"/>
            <w:numPr>
              <w:ilvl w:val="2"/>
              <w:numId w:val="22"/>
            </w:numPr>
            <w:ind w:left="1224" w:hanging="504"/>
          </w:pPr>
        </w:pPrChange>
      </w:pPr>
      <w:bookmarkStart w:id="885" w:name="_Toc341800594"/>
      <w:r w:rsidRPr="00A469CD">
        <w:t>Crawling process</w:t>
      </w:r>
      <w:bookmarkEnd w:id="885"/>
      <w:r w:rsidRPr="00A469CD">
        <w:t xml:space="preserve">  </w:t>
      </w:r>
    </w:p>
    <w:p w:rsidR="00DB08FA" w:rsidRDefault="00DB08FA" w:rsidP="00FD1104">
      <w:pPr>
        <w:pPrChange w:id="886" w:author="Shapira, Oz" w:date="2012-11-26T18:30:00Z">
          <w:pPr/>
        </w:pPrChange>
      </w:pPr>
      <w:r>
        <w:t>The crawling process is recursive process when the crawler algorithm works as follow:</w:t>
      </w:r>
    </w:p>
    <w:p w:rsidR="00DB08FA" w:rsidRDefault="00DB08FA" w:rsidP="00FD1104">
      <w:pPr>
        <w:pPrChange w:id="887" w:author="Shapira, Oz" w:date="2012-11-26T18:30:00Z">
          <w:pPr/>
        </w:pPrChange>
      </w:pPr>
      <w:r>
        <w:t>Go to pictures group G</w:t>
      </w:r>
    </w:p>
    <w:p w:rsidR="00DB08FA" w:rsidRDefault="00DB08FA" w:rsidP="00FD1104">
      <w:pPr>
        <w:pStyle w:val="NoSpacing"/>
        <w:pPrChange w:id="888" w:author="Shapira, Oz" w:date="2012-11-26T18:30:00Z">
          <w:pPr>
            <w:pStyle w:val="NoSpacing"/>
          </w:pPr>
        </w:pPrChange>
      </w:pPr>
      <w:proofErr w:type="gramStart"/>
      <w:r>
        <w:t>Crawl(</w:t>
      </w:r>
      <w:proofErr w:type="gramEnd"/>
      <w:r w:rsidRPr="00A469CD">
        <w:rPr>
          <w:b/>
          <w:bCs/>
        </w:rPr>
        <w:t>G</w:t>
      </w:r>
      <w:r>
        <w:t>)</w:t>
      </w:r>
    </w:p>
    <w:p w:rsidR="00DB08FA" w:rsidRDefault="00DB08FA" w:rsidP="00FD1104">
      <w:pPr>
        <w:pStyle w:val="NoSpacing"/>
        <w:pPrChange w:id="889" w:author="Shapira, Oz" w:date="2012-11-26T18:30:00Z">
          <w:pPr>
            <w:pStyle w:val="NoSpacing"/>
          </w:pPr>
        </w:pPrChange>
      </w:pPr>
      <w:r>
        <w:t>{</w:t>
      </w:r>
    </w:p>
    <w:p w:rsidR="00DB08FA" w:rsidRDefault="00DB08FA" w:rsidP="00FD1104">
      <w:pPr>
        <w:pStyle w:val="NoSpacing"/>
        <w:pPrChange w:id="890" w:author="Shapira, Oz" w:date="2012-11-26T18:30:00Z">
          <w:pPr>
            <w:pStyle w:val="NoSpacing"/>
          </w:pPr>
        </w:pPrChange>
      </w:pPr>
      <w:r>
        <w:tab/>
        <w:t xml:space="preserve">If </w:t>
      </w:r>
      <w:r w:rsidRPr="00A469CD">
        <w:rPr>
          <w:b/>
          <w:bCs/>
        </w:rPr>
        <w:t>G</w:t>
      </w:r>
      <w:r>
        <w:t xml:space="preserve"> is empty exit </w:t>
      </w:r>
    </w:p>
    <w:p w:rsidR="00DB08FA" w:rsidRDefault="00DB08FA" w:rsidP="00FD1104">
      <w:pPr>
        <w:pStyle w:val="NoSpacing"/>
        <w:pPrChange w:id="891" w:author="Shapira, Oz" w:date="2012-11-26T18:30:00Z">
          <w:pPr>
            <w:pStyle w:val="NoSpacing"/>
          </w:pPr>
        </w:pPrChange>
      </w:pPr>
      <w:r>
        <w:tab/>
        <w:t xml:space="preserve">Else </w:t>
      </w:r>
    </w:p>
    <w:p w:rsidR="00DB08FA" w:rsidRDefault="00DB08FA" w:rsidP="00FD1104">
      <w:pPr>
        <w:pStyle w:val="NoSpacing"/>
        <w:ind w:firstLine="720"/>
        <w:pPrChange w:id="892" w:author="Shapira, Oz" w:date="2012-11-26T18:30:00Z">
          <w:pPr>
            <w:pStyle w:val="NoSpacing"/>
            <w:ind w:firstLine="720"/>
          </w:pPr>
        </w:pPrChange>
      </w:pPr>
      <w:r>
        <w:t>{</w:t>
      </w:r>
    </w:p>
    <w:p w:rsidR="00DB08FA" w:rsidRDefault="00DB08FA" w:rsidP="00FD1104">
      <w:pPr>
        <w:pStyle w:val="NoSpacing"/>
        <w:pPrChange w:id="893" w:author="Shapira, Oz" w:date="2012-11-26T18:30:00Z">
          <w:pPr>
            <w:pStyle w:val="NoSpacing"/>
          </w:pPr>
        </w:pPrChange>
      </w:pPr>
      <w:r>
        <w:tab/>
      </w:r>
      <w:r>
        <w:tab/>
        <w:t xml:space="preserve">Find pictures </w:t>
      </w:r>
      <w:r w:rsidRPr="00A469CD">
        <w:rPr>
          <w:b/>
          <w:bCs/>
          <w:sz w:val="24"/>
          <w:szCs w:val="24"/>
        </w:rPr>
        <w:t>P</w:t>
      </w:r>
      <w:r>
        <w:t xml:space="preserve"> from </w:t>
      </w:r>
      <w:r w:rsidRPr="00A469CD">
        <w:rPr>
          <w:b/>
          <w:bCs/>
        </w:rPr>
        <w:t>G</w:t>
      </w:r>
    </w:p>
    <w:p w:rsidR="00DB08FA" w:rsidRDefault="00DB08FA" w:rsidP="00FD1104">
      <w:pPr>
        <w:pStyle w:val="NoSpacing"/>
        <w:pPrChange w:id="894" w:author="Shapira, Oz" w:date="2012-11-26T18:30:00Z">
          <w:pPr>
            <w:pStyle w:val="NoSpacing"/>
          </w:pPr>
        </w:pPrChange>
      </w:pPr>
      <w:r>
        <w:tab/>
      </w:r>
      <w:r>
        <w:tab/>
        <w:t xml:space="preserve">Save Comment </w:t>
      </w:r>
      <w:r w:rsidRPr="00A469CD">
        <w:rPr>
          <w:b/>
          <w:bCs/>
        </w:rPr>
        <w:t>C</w:t>
      </w:r>
      <w:r>
        <w:t xml:space="preserve"> from </w:t>
      </w:r>
      <w:r w:rsidRPr="00A469CD">
        <w:rPr>
          <w:b/>
          <w:bCs/>
        </w:rPr>
        <w:t>P</w:t>
      </w:r>
      <w:r>
        <w:t xml:space="preserve"> under </w:t>
      </w:r>
      <w:r w:rsidRPr="00A469CD">
        <w:rPr>
          <w:b/>
          <w:bCs/>
        </w:rPr>
        <w:t>P</w:t>
      </w:r>
    </w:p>
    <w:p w:rsidR="00DB08FA" w:rsidRDefault="00DB08FA" w:rsidP="00FD1104">
      <w:pPr>
        <w:pStyle w:val="NoSpacing"/>
        <w:pPrChange w:id="895" w:author="Shapira, Oz" w:date="2012-11-26T18:30:00Z">
          <w:pPr>
            <w:pStyle w:val="NoSpacing"/>
          </w:pPr>
        </w:pPrChange>
      </w:pPr>
      <w:r>
        <w:tab/>
      </w:r>
      <w:r>
        <w:tab/>
      </w:r>
      <w:proofErr w:type="spellStart"/>
      <w:r>
        <w:t>Foreach</w:t>
      </w:r>
      <w:proofErr w:type="spellEnd"/>
      <w:r>
        <w:t xml:space="preserve"> </w:t>
      </w:r>
      <w:del w:id="896" w:author="Shapira, Oz" w:date="2012-11-26T11:25:00Z">
        <w:r w:rsidDel="00257AFB">
          <w:delText xml:space="preserve"> </w:delText>
        </w:r>
      </w:del>
      <w:r>
        <w:t xml:space="preserve"> user </w:t>
      </w:r>
      <w:r w:rsidRPr="00D95B08">
        <w:rPr>
          <w:b/>
          <w:bCs/>
          <w:rPrChange w:id="897" w:author="Shapira, Oz" w:date="2012-11-26T11:21:00Z">
            <w:rPr/>
          </w:rPrChange>
        </w:rPr>
        <w:t>X</w:t>
      </w:r>
      <w:r>
        <w:t xml:space="preserve"> in </w:t>
      </w:r>
      <w:r w:rsidRPr="00D95B08">
        <w:rPr>
          <w:b/>
          <w:bCs/>
          <w:rPrChange w:id="898" w:author="Shapira, Oz" w:date="2012-11-26T11:21:00Z">
            <w:rPr/>
          </w:rPrChange>
        </w:rPr>
        <w:t>C</w:t>
      </w:r>
    </w:p>
    <w:p w:rsidR="00DB08FA" w:rsidRDefault="00DB08FA" w:rsidP="00FD1104">
      <w:pPr>
        <w:pStyle w:val="NoSpacing"/>
        <w:pPrChange w:id="899" w:author="Shapira, Oz" w:date="2012-11-26T18:30:00Z">
          <w:pPr>
            <w:pStyle w:val="NoSpacing"/>
          </w:pPr>
        </w:pPrChange>
      </w:pPr>
      <w:r>
        <w:tab/>
      </w:r>
      <w:r>
        <w:tab/>
        <w:t>{</w:t>
      </w:r>
    </w:p>
    <w:p w:rsidR="00DB08FA" w:rsidRDefault="00DB08FA" w:rsidP="00FD1104">
      <w:pPr>
        <w:pStyle w:val="NoSpacing"/>
        <w:pPrChange w:id="900" w:author="Shapira, Oz" w:date="2012-11-26T18:30:00Z">
          <w:pPr>
            <w:pStyle w:val="NoSpacing"/>
          </w:pPr>
        </w:pPrChange>
      </w:pPr>
      <w:r>
        <w:tab/>
      </w:r>
      <w:r>
        <w:tab/>
      </w:r>
      <w:r>
        <w:tab/>
        <w:t xml:space="preserve">Add user </w:t>
      </w:r>
      <w:r w:rsidRPr="00D95B08">
        <w:rPr>
          <w:b/>
          <w:bCs/>
          <w:rPrChange w:id="901" w:author="Shapira, Oz" w:date="2012-11-26T11:21:00Z">
            <w:rPr/>
          </w:rPrChange>
        </w:rPr>
        <w:t>X</w:t>
      </w:r>
      <w:r>
        <w:t xml:space="preserve"> to group </w:t>
      </w:r>
      <w:r w:rsidRPr="00D95B08">
        <w:rPr>
          <w:b/>
          <w:bCs/>
          <w:rPrChange w:id="902" w:author="Shapira, Oz" w:date="2012-11-26T11:21:00Z">
            <w:rPr/>
          </w:rPrChange>
        </w:rPr>
        <w:t>U</w:t>
      </w:r>
    </w:p>
    <w:p w:rsidR="00DD31B2" w:rsidRDefault="00DB08FA" w:rsidP="00FD1104">
      <w:pPr>
        <w:pStyle w:val="NoSpacing"/>
        <w:rPr>
          <w:ins w:id="903" w:author="Shapira, Oz" w:date="2012-11-26T11:23:00Z"/>
          <w:b/>
          <w:bCs/>
        </w:rPr>
        <w:pPrChange w:id="904" w:author="Shapira, Oz" w:date="2012-11-26T18:30:00Z">
          <w:pPr>
            <w:pStyle w:val="NoSpacing"/>
          </w:pPr>
        </w:pPrChange>
      </w:pPr>
      <w:r>
        <w:tab/>
      </w:r>
      <w:r>
        <w:tab/>
      </w:r>
      <w:r>
        <w:tab/>
      </w:r>
      <w:proofErr w:type="spellStart"/>
      <w:ins w:id="905" w:author="Shapira, Oz" w:date="2012-11-26T11:22:00Z">
        <w:r w:rsidR="00DD31B2">
          <w:t>Foreach</w:t>
        </w:r>
        <w:proofErr w:type="spellEnd"/>
        <w:r w:rsidR="00DD31B2">
          <w:t xml:space="preserve"> subject </w:t>
        </w:r>
      </w:ins>
      <w:ins w:id="906" w:author="Shapira, Oz" w:date="2012-11-26T11:23:00Z">
        <w:r w:rsidR="00DD31B2">
          <w:rPr>
            <w:b/>
            <w:bCs/>
          </w:rPr>
          <w:t xml:space="preserve">S </w:t>
        </w:r>
      </w:ins>
      <w:ins w:id="907" w:author="Shapira, Oz" w:date="2012-11-26T11:22:00Z">
        <w:r w:rsidR="00DD31B2">
          <w:t xml:space="preserve">in </w:t>
        </w:r>
        <w:r w:rsidR="00DD31B2" w:rsidRPr="00DD31B2">
          <w:rPr>
            <w:b/>
            <w:bCs/>
            <w:rPrChange w:id="908" w:author="Shapira, Oz" w:date="2012-11-26T11:23:00Z">
              <w:rPr/>
            </w:rPrChange>
          </w:rPr>
          <w:t>X</w:t>
        </w:r>
      </w:ins>
    </w:p>
    <w:p w:rsidR="00DD31B2" w:rsidRDefault="00DD31B2" w:rsidP="00FD1104">
      <w:pPr>
        <w:pStyle w:val="NoSpacing"/>
        <w:rPr>
          <w:ins w:id="909" w:author="Shapira, Oz" w:date="2012-11-26T11:22:00Z"/>
        </w:rPr>
        <w:pPrChange w:id="910" w:author="Shapira, Oz" w:date="2012-11-26T18:30:00Z">
          <w:pPr>
            <w:pStyle w:val="NoSpacing"/>
          </w:pPr>
        </w:pPrChange>
      </w:pPr>
      <w:ins w:id="911" w:author="Shapira, Oz" w:date="2012-11-26T11:23:00Z">
        <w:r>
          <w:rPr>
            <w:b/>
            <w:bCs/>
          </w:rPr>
          <w:tab/>
        </w:r>
      </w:ins>
      <w:ins w:id="912" w:author="Shapira, Oz" w:date="2012-11-26T11:24:00Z">
        <w:r>
          <w:rPr>
            <w:b/>
            <w:bCs/>
          </w:rPr>
          <w:tab/>
        </w:r>
        <w:r>
          <w:rPr>
            <w:b/>
            <w:bCs/>
          </w:rPr>
          <w:tab/>
          <w:t>{</w:t>
        </w:r>
      </w:ins>
    </w:p>
    <w:p w:rsidR="00DB08FA" w:rsidRDefault="00DB08FA" w:rsidP="00FD1104">
      <w:pPr>
        <w:pStyle w:val="NoSpacing"/>
        <w:ind w:left="2160" w:firstLine="720"/>
        <w:rPr>
          <w:ins w:id="913" w:author="Shapira, Oz" w:date="2012-11-26T11:24:00Z"/>
          <w:b/>
          <w:bCs/>
        </w:rPr>
        <w:pPrChange w:id="914" w:author="Shapira, Oz" w:date="2012-11-26T18:30:00Z">
          <w:pPr>
            <w:pStyle w:val="NoSpacing"/>
          </w:pPr>
        </w:pPrChange>
      </w:pPr>
      <w:r>
        <w:t>Save subject</w:t>
      </w:r>
      <w:ins w:id="915" w:author="Shapira, Oz" w:date="2012-11-26T11:23:00Z">
        <w:r w:rsidR="00DD31B2">
          <w:t xml:space="preserve"> </w:t>
        </w:r>
        <w:r w:rsidR="00DD31B2" w:rsidRPr="00DD31B2">
          <w:rPr>
            <w:b/>
            <w:bCs/>
            <w:rPrChange w:id="916" w:author="Shapira, Oz" w:date="2012-11-26T11:23:00Z">
              <w:rPr/>
            </w:rPrChange>
          </w:rPr>
          <w:t>S</w:t>
        </w:r>
        <w:r w:rsidR="00DD31B2">
          <w:t>i</w:t>
        </w:r>
      </w:ins>
      <w:r>
        <w:t xml:space="preserve"> </w:t>
      </w:r>
      <w:del w:id="917" w:author="Shapira, Oz" w:date="2012-11-26T11:23:00Z">
        <w:r w:rsidDel="00DD31B2">
          <w:delText>x</w:delText>
        </w:r>
      </w:del>
      <w:r>
        <w:t xml:space="preserve"> </w:t>
      </w:r>
      <w:del w:id="918" w:author="Shapira, Oz" w:date="2012-11-26T11:22:00Z">
        <w:r w:rsidDel="00D95B08">
          <w:delText xml:space="preserve">to </w:delText>
        </w:r>
      </w:del>
      <w:r>
        <w:t xml:space="preserve">under user </w:t>
      </w:r>
      <w:r w:rsidRPr="00D95B08">
        <w:rPr>
          <w:b/>
          <w:bCs/>
          <w:rPrChange w:id="919" w:author="Shapira, Oz" w:date="2012-11-26T11:21:00Z">
            <w:rPr/>
          </w:rPrChange>
        </w:rPr>
        <w:t>X</w:t>
      </w:r>
    </w:p>
    <w:p w:rsidR="00DD31B2" w:rsidRPr="00DD31B2" w:rsidRDefault="00DD31B2" w:rsidP="00FD1104">
      <w:pPr>
        <w:pStyle w:val="NoSpacing"/>
        <w:ind w:left="2160" w:firstLine="720"/>
        <w:rPr>
          <w:ins w:id="920" w:author="Shapira, Oz" w:date="2012-11-26T11:24:00Z"/>
          <w:rPrChange w:id="921" w:author="Shapira, Oz" w:date="2012-11-26T11:24:00Z">
            <w:rPr>
              <w:ins w:id="922" w:author="Shapira, Oz" w:date="2012-11-26T11:24:00Z"/>
              <w:b/>
              <w:bCs/>
            </w:rPr>
          </w:rPrChange>
        </w:rPr>
        <w:pPrChange w:id="923" w:author="Shapira, Oz" w:date="2012-11-26T18:30:00Z">
          <w:pPr>
            <w:pStyle w:val="NoSpacing"/>
          </w:pPr>
        </w:pPrChange>
      </w:pPr>
      <w:ins w:id="924" w:author="Shapira, Oz" w:date="2012-11-26T11:24:00Z">
        <w:r>
          <w:t xml:space="preserve">Save all </w:t>
        </w:r>
      </w:ins>
      <w:ins w:id="925" w:author="Shapira, Oz" w:date="2012-11-26T11:25:00Z">
        <w:r>
          <w:t>items</w:t>
        </w:r>
      </w:ins>
      <w:ins w:id="926" w:author="Shapira, Oz" w:date="2012-11-26T11:24:00Z">
        <w:r>
          <w:t xml:space="preserve"> (it) under </w:t>
        </w:r>
        <w:r w:rsidRPr="00DD31B2">
          <w:rPr>
            <w:b/>
            <w:bCs/>
            <w:rPrChange w:id="927" w:author="Shapira, Oz" w:date="2012-11-26T11:25:00Z">
              <w:rPr/>
            </w:rPrChange>
          </w:rPr>
          <w:t>S</w:t>
        </w:r>
        <w:r>
          <w:t xml:space="preserve">i </w:t>
        </w:r>
      </w:ins>
    </w:p>
    <w:p w:rsidR="00DD31B2" w:rsidRDefault="00DD31B2" w:rsidP="00FD1104">
      <w:pPr>
        <w:pStyle w:val="NoSpacing"/>
        <w:ind w:left="1440" w:firstLine="720"/>
        <w:pPrChange w:id="928" w:author="Shapira, Oz" w:date="2012-11-26T18:30:00Z">
          <w:pPr>
            <w:pStyle w:val="NoSpacing"/>
          </w:pPr>
        </w:pPrChange>
      </w:pPr>
      <w:ins w:id="929" w:author="Shapira, Oz" w:date="2012-11-26T11:24:00Z">
        <w:r>
          <w:rPr>
            <w:b/>
            <w:bCs/>
          </w:rPr>
          <w:t>}</w:t>
        </w:r>
      </w:ins>
    </w:p>
    <w:p w:rsidR="00DB08FA" w:rsidRDefault="00DB08FA" w:rsidP="00FD1104">
      <w:pPr>
        <w:pStyle w:val="NoSpacing"/>
        <w:pPrChange w:id="930" w:author="Shapira, Oz" w:date="2012-11-26T18:30:00Z">
          <w:pPr>
            <w:pStyle w:val="NoSpacing"/>
          </w:pPr>
        </w:pPrChange>
      </w:pPr>
      <w:r>
        <w:tab/>
      </w:r>
      <w:r>
        <w:tab/>
        <w:t>}</w:t>
      </w:r>
    </w:p>
    <w:p w:rsidR="00DB08FA" w:rsidRDefault="00DB08FA" w:rsidP="00FD1104">
      <w:pPr>
        <w:pStyle w:val="NoSpacing"/>
        <w:pPrChange w:id="931" w:author="Shapira, Oz" w:date="2012-11-26T18:30:00Z">
          <w:pPr>
            <w:pStyle w:val="NoSpacing"/>
          </w:pPr>
        </w:pPrChange>
      </w:pPr>
      <w:r>
        <w:tab/>
      </w:r>
      <w:r>
        <w:tab/>
        <w:t>Crawl(X)</w:t>
      </w:r>
    </w:p>
    <w:p w:rsidR="00DB08FA" w:rsidRDefault="00DB08FA" w:rsidP="00FD1104">
      <w:pPr>
        <w:pStyle w:val="NoSpacing"/>
        <w:pPrChange w:id="932" w:author="Shapira, Oz" w:date="2012-11-26T18:30:00Z">
          <w:pPr>
            <w:pStyle w:val="NoSpacing"/>
          </w:pPr>
        </w:pPrChange>
      </w:pPr>
      <w:r>
        <w:tab/>
      </w:r>
      <w:r>
        <w:tab/>
      </w:r>
      <w:proofErr w:type="gramStart"/>
      <w:r>
        <w:t>Crawl(</w:t>
      </w:r>
      <w:proofErr w:type="gramEnd"/>
      <w:r>
        <w:t>U)</w:t>
      </w:r>
    </w:p>
    <w:p w:rsidR="00DB08FA" w:rsidRDefault="00DB08FA" w:rsidP="00FD1104">
      <w:pPr>
        <w:pStyle w:val="NoSpacing"/>
        <w:ind w:firstLine="720"/>
        <w:pPrChange w:id="933" w:author="Shapira, Oz" w:date="2012-11-26T18:30:00Z">
          <w:pPr>
            <w:pStyle w:val="NoSpacing"/>
            <w:ind w:firstLine="720"/>
          </w:pPr>
        </w:pPrChange>
      </w:pPr>
      <w:r>
        <w:t>}</w:t>
      </w:r>
    </w:p>
    <w:p w:rsidR="00DB08FA" w:rsidRDefault="00DB08FA" w:rsidP="00FD1104">
      <w:pPr>
        <w:pPrChange w:id="934" w:author="Shapira, Oz" w:date="2012-11-26T18:30:00Z">
          <w:pPr/>
        </w:pPrChange>
      </w:pPr>
      <w:r>
        <w:t>}</w:t>
      </w:r>
    </w:p>
    <w:p w:rsidR="00DB08FA" w:rsidDel="00702265" w:rsidRDefault="00DB08FA" w:rsidP="00FD1104">
      <w:pPr>
        <w:numPr>
          <w:ilvl w:val="0"/>
          <w:numId w:val="22"/>
        </w:numPr>
        <w:rPr>
          <w:del w:id="935" w:author="Shapira, Oz" w:date="2012-11-24T11:22:00Z"/>
          <w:b/>
          <w:bCs/>
        </w:rPr>
        <w:pPrChange w:id="936" w:author="Shapira, Oz" w:date="2012-11-26T18:33:00Z">
          <w:pPr>
            <w:numPr>
              <w:numId w:val="22"/>
            </w:numPr>
            <w:ind w:left="360" w:hanging="360"/>
          </w:pPr>
        </w:pPrChange>
      </w:pPr>
      <w:bookmarkStart w:id="937" w:name="_Toc341699010"/>
      <w:bookmarkStart w:id="938" w:name="_Toc341699184"/>
      <w:bookmarkStart w:id="939" w:name="_Toc341717719"/>
      <w:bookmarkStart w:id="940" w:name="_Toc341726164"/>
      <w:bookmarkStart w:id="941" w:name="_Toc341797992"/>
      <w:bookmarkStart w:id="942" w:name="_Toc341800595"/>
      <w:bookmarkEnd w:id="937"/>
      <w:bookmarkEnd w:id="938"/>
      <w:bookmarkEnd w:id="939"/>
      <w:bookmarkEnd w:id="940"/>
      <w:bookmarkEnd w:id="941"/>
      <w:bookmarkEnd w:id="942"/>
    </w:p>
    <w:p w:rsidR="00DB08FA" w:rsidRPr="003F33A2" w:rsidDel="00702265" w:rsidRDefault="00DB08FA" w:rsidP="00FD1104">
      <w:pPr>
        <w:numPr>
          <w:ilvl w:val="0"/>
          <w:numId w:val="22"/>
        </w:numPr>
        <w:rPr>
          <w:del w:id="943" w:author="Shapira, Oz" w:date="2012-11-24T11:22:00Z"/>
          <w:b/>
          <w:bCs/>
        </w:rPr>
        <w:pPrChange w:id="944" w:author="Shapira, Oz" w:date="2012-11-26T18:33:00Z">
          <w:pPr>
            <w:numPr>
              <w:numId w:val="22"/>
            </w:numPr>
            <w:ind w:left="360" w:hanging="360"/>
          </w:pPr>
        </w:pPrChange>
      </w:pPr>
      <w:bookmarkStart w:id="945" w:name="_Toc341699011"/>
      <w:bookmarkStart w:id="946" w:name="_Toc341699185"/>
      <w:bookmarkStart w:id="947" w:name="_Toc341717720"/>
      <w:bookmarkStart w:id="948" w:name="_Toc341726165"/>
      <w:bookmarkStart w:id="949" w:name="_Toc341797993"/>
      <w:bookmarkStart w:id="950" w:name="_Toc341800596"/>
      <w:bookmarkEnd w:id="945"/>
      <w:bookmarkEnd w:id="946"/>
      <w:bookmarkEnd w:id="947"/>
      <w:bookmarkEnd w:id="948"/>
      <w:bookmarkEnd w:id="949"/>
      <w:bookmarkEnd w:id="950"/>
    </w:p>
    <w:p w:rsidR="00DB08FA" w:rsidRPr="007D1447" w:rsidRDefault="00DB08FA" w:rsidP="00FD1104">
      <w:pPr>
        <w:pStyle w:val="Heading3"/>
        <w:numPr>
          <w:ilvl w:val="2"/>
          <w:numId w:val="8"/>
        </w:numPr>
        <w:pPrChange w:id="951" w:author="Shapira, Oz" w:date="2012-11-26T18:36:00Z">
          <w:pPr>
            <w:pStyle w:val="Heading3"/>
            <w:numPr>
              <w:ilvl w:val="2"/>
              <w:numId w:val="22"/>
            </w:numPr>
            <w:ind w:left="1224" w:hanging="504"/>
          </w:pPr>
        </w:pPrChange>
      </w:pPr>
      <w:bookmarkStart w:id="952" w:name="_Toc341800597"/>
      <w:r>
        <w:t>Data collecting</w:t>
      </w:r>
      <w:r w:rsidRPr="007D1447">
        <w:t>:</w:t>
      </w:r>
      <w:bookmarkEnd w:id="952"/>
    </w:p>
    <w:p w:rsidR="00DB08FA" w:rsidRDefault="00DB08FA" w:rsidP="00F56568">
      <w:pPr>
        <w:jc w:val="both"/>
        <w:pPrChange w:id="953" w:author="Shapira, Oz" w:date="2012-11-27T17:23:00Z">
          <w:pPr/>
        </w:pPrChange>
      </w:pPr>
      <w:r>
        <w:t>The data we are going to extract will save in files for each user, subject, picture and comments. The crawler process will convert the HTML pages standard XML file</w:t>
      </w:r>
      <w:r w:rsidR="00EC7C39">
        <w:t>s</w:t>
      </w:r>
      <w:r>
        <w:t xml:space="preserve"> under folder hierarchy (see figure 5) at same way we save the subjects and pictures page files.  </w:t>
      </w:r>
    </w:p>
    <w:p w:rsidR="00DB08FA" w:rsidRDefault="00DB08FA" w:rsidP="00F56568">
      <w:pPr>
        <w:jc w:val="both"/>
        <w:pPrChange w:id="954" w:author="Shapira, Oz" w:date="2012-11-27T17:23:00Z">
          <w:pPr/>
        </w:pPrChange>
      </w:pPr>
      <w:r>
        <w:lastRenderedPageBreak/>
        <w:t>Second stage we parse each xml file for creati</w:t>
      </w:r>
      <w:r w:rsidR="00EC7C39">
        <w:t>ng the graph.</w:t>
      </w:r>
    </w:p>
    <w:p w:rsidR="00BD4702" w:rsidRDefault="00BD4702" w:rsidP="00FD1104">
      <w:pPr>
        <w:pStyle w:val="Heading3"/>
        <w:numPr>
          <w:ilvl w:val="2"/>
          <w:numId w:val="8"/>
        </w:numPr>
        <w:pPrChange w:id="955" w:author="Shapira, Oz" w:date="2012-11-26T18:36:00Z">
          <w:pPr>
            <w:pStyle w:val="Heading3"/>
            <w:numPr>
              <w:ilvl w:val="2"/>
              <w:numId w:val="22"/>
            </w:numPr>
            <w:ind w:left="1224" w:hanging="504"/>
          </w:pPr>
        </w:pPrChange>
      </w:pPr>
      <w:bookmarkStart w:id="956" w:name="_Toc341800598"/>
      <w:r>
        <w:t>Graph creation</w:t>
      </w:r>
      <w:bookmarkEnd w:id="956"/>
      <w:r>
        <w:t xml:space="preserve"> </w:t>
      </w:r>
    </w:p>
    <w:p w:rsidR="00BD4702" w:rsidRDefault="00BD4702" w:rsidP="00F56568">
      <w:pPr>
        <w:jc w:val="both"/>
        <w:rPr>
          <w:ins w:id="957" w:author="Shapira, Oz" w:date="2012-11-24T12:01:00Z"/>
        </w:rPr>
        <w:pPrChange w:id="958" w:author="Shapira, Oz" w:date="2012-11-27T17:23:00Z">
          <w:pPr/>
        </w:pPrChange>
      </w:pPr>
      <w:r>
        <w:t xml:space="preserve">The crawling process </w:t>
      </w:r>
      <w:r w:rsidR="0034361B">
        <w:t xml:space="preserve">will create us </w:t>
      </w:r>
      <w:r w:rsidR="0034361B" w:rsidRPr="0034361B">
        <w:t>hierarchy</w:t>
      </w:r>
      <w:r w:rsidR="0034361B">
        <w:t xml:space="preserve"> of folders and xml </w:t>
      </w:r>
      <w:del w:id="959" w:author="Shapira, Oz" w:date="2012-11-24T11:52:00Z">
        <w:r w:rsidR="0034361B" w:rsidDel="006B17AA">
          <w:delText xml:space="preserve">files </w:delText>
        </w:r>
      </w:del>
      <w:ins w:id="960" w:author="Shapira, Oz" w:date="2012-11-24T11:52:00Z">
        <w:r w:rsidR="006B17AA">
          <w:t xml:space="preserve">files. </w:t>
        </w:r>
      </w:ins>
      <w:ins w:id="961" w:author="Shapira, Oz" w:date="2012-11-24T11:59:00Z">
        <w:r w:rsidR="00DE40EA">
          <w:t>From</w:t>
        </w:r>
      </w:ins>
      <w:ins w:id="962" w:author="Shapira, Oz" w:date="2012-11-24T11:45:00Z">
        <w:r w:rsidR="006B17AA">
          <w:t xml:space="preserve"> those files we can parse the content and retrieve </w:t>
        </w:r>
      </w:ins>
      <w:ins w:id="963" w:author="Shapira, Oz" w:date="2012-11-24T11:46:00Z">
        <w:r w:rsidR="006B17AA">
          <w:t>information a graph</w:t>
        </w:r>
      </w:ins>
      <w:ins w:id="964" w:author="Shapira, Oz" w:date="2012-11-24T11:59:00Z">
        <w:r w:rsidR="00DE40EA">
          <w:t xml:space="preserve"> </w:t>
        </w:r>
      </w:ins>
      <w:ins w:id="965" w:author="Shapira, Oz" w:date="2012-11-24T11:52:00Z">
        <w:r w:rsidR="006B17AA">
          <w:t>.</w:t>
        </w:r>
      </w:ins>
      <w:ins w:id="966" w:author="Shapira, Oz" w:date="2012-11-24T12:00:00Z">
        <w:r w:rsidR="00DE40EA">
          <w:t>with the ability to represent the native o</w:t>
        </w:r>
      </w:ins>
      <w:ins w:id="967" w:author="Shapira, Oz" w:date="2012-11-24T11:52:00Z">
        <w:r w:rsidR="006B17AA">
          <w:t>ntology</w:t>
        </w:r>
      </w:ins>
      <w:ins w:id="968" w:author="Shapira, Oz" w:date="2012-11-24T12:00:00Z">
        <w:r w:rsidR="00DE40EA">
          <w:t xml:space="preserve"> of user curator</w:t>
        </w:r>
      </w:ins>
      <w:ins w:id="969" w:author="Shapira, Oz" w:date="2012-11-24T12:01:00Z">
        <w:r w:rsidR="00DE40EA">
          <w:t xml:space="preserve"> subjects. </w:t>
        </w:r>
      </w:ins>
    </w:p>
    <w:p w:rsidR="00F812AD" w:rsidRDefault="00F812AD" w:rsidP="00FD1104">
      <w:pPr>
        <w:pStyle w:val="Heading4"/>
        <w:numPr>
          <w:ilvl w:val="3"/>
          <w:numId w:val="8"/>
        </w:numPr>
        <w:rPr>
          <w:ins w:id="970" w:author="Shapira, Oz" w:date="2012-11-24T12:17:00Z"/>
        </w:rPr>
        <w:pPrChange w:id="971" w:author="Shapira, Oz" w:date="2012-11-26T18:36:00Z">
          <w:pPr/>
        </w:pPrChange>
      </w:pPr>
      <w:ins w:id="972" w:author="Shapira, Oz" w:date="2012-11-24T12:17:00Z">
        <w:r>
          <w:t xml:space="preserve">Main general graph </w:t>
        </w:r>
      </w:ins>
    </w:p>
    <w:p w:rsidR="00DE40EA" w:rsidRDefault="00F812AD" w:rsidP="00F56568">
      <w:pPr>
        <w:pStyle w:val="NoSpacing"/>
        <w:jc w:val="both"/>
        <w:rPr>
          <w:ins w:id="973" w:author="Shapira, Oz" w:date="2012-11-24T12:24:00Z"/>
        </w:rPr>
        <w:pPrChange w:id="974" w:author="Shapira, Oz" w:date="2012-11-27T17:23:00Z">
          <w:pPr/>
        </w:pPrChange>
      </w:pPr>
      <w:ins w:id="975" w:author="Shapira, Oz" w:date="2012-11-24T12:18:00Z">
        <w:r>
          <w:t xml:space="preserve">The main graph will represent all type of connections inside </w:t>
        </w:r>
        <w:proofErr w:type="spellStart"/>
        <w:r>
          <w:t>pinterest</w:t>
        </w:r>
        <w:proofErr w:type="spellEnd"/>
        <w:r>
          <w:t xml:space="preserve"> </w:t>
        </w:r>
      </w:ins>
      <w:proofErr w:type="gramStart"/>
      <w:ins w:id="976" w:author="Shapira, Oz" w:date="2012-11-24T12:21:00Z">
        <w:r w:rsidR="00C443D0">
          <w:t>website,</w:t>
        </w:r>
      </w:ins>
      <w:proofErr w:type="gramEnd"/>
      <w:ins w:id="977" w:author="Shapira, Oz" w:date="2012-11-24T12:18:00Z">
        <w:r>
          <w:t xml:space="preserve"> </w:t>
        </w:r>
      </w:ins>
      <w:ins w:id="978" w:author="Shapira, Oz" w:date="2012-11-24T12:19:00Z">
        <w:r>
          <w:t>each object wil</w:t>
        </w:r>
        <w:r w:rsidR="00D5111F">
          <w:t>l be document in our main graph</w:t>
        </w:r>
      </w:ins>
      <w:ins w:id="979" w:author="Shapira, Oz" w:date="2012-11-24T12:23:00Z">
        <w:r w:rsidR="00D5111F">
          <w:t>.</w:t>
        </w:r>
      </w:ins>
      <w:ins w:id="980" w:author="Shapira, Oz" w:date="2012-11-24T12:24:00Z">
        <w:r w:rsidR="00CA2659">
          <w:t xml:space="preserve"> </w:t>
        </w:r>
      </w:ins>
    </w:p>
    <w:p w:rsidR="00297B36" w:rsidRDefault="00CA2659" w:rsidP="00F56568">
      <w:pPr>
        <w:pStyle w:val="NoSpacing"/>
        <w:jc w:val="both"/>
        <w:rPr>
          <w:ins w:id="981" w:author="Shapira, Oz" w:date="2012-11-26T18:56:00Z"/>
        </w:rPr>
        <w:pPrChange w:id="982" w:author="Shapira, Oz" w:date="2012-11-27T17:23:00Z">
          <w:pPr/>
        </w:pPrChange>
      </w:pPr>
      <w:ins w:id="983" w:author="Shapira, Oz" w:date="2012-11-24T12:24:00Z">
        <w:r>
          <w:t>The main graph</w:t>
        </w:r>
      </w:ins>
      <w:ins w:id="984" w:author="Shapira, Oz" w:date="2012-11-24T12:27:00Z">
        <w:r w:rsidR="008015AF">
          <w:t xml:space="preserve"> i</w:t>
        </w:r>
      </w:ins>
      <w:ins w:id="985" w:author="Shapira, Oz" w:date="2012-11-24T12:25:00Z">
        <w:r>
          <w:t xml:space="preserve">s bend to </w:t>
        </w:r>
        <w:proofErr w:type="spellStart"/>
        <w:r>
          <w:t>pinterest</w:t>
        </w:r>
        <w:proofErr w:type="spellEnd"/>
        <w:r>
          <w:t xml:space="preserve"> hierarchy</w:t>
        </w:r>
      </w:ins>
      <w:ins w:id="986" w:author="Shapira, Oz" w:date="2012-11-24T12:27:00Z">
        <w:r w:rsidR="008015AF">
          <w:t xml:space="preserve"> will marked as graph G when each node</w:t>
        </w:r>
      </w:ins>
      <w:ins w:id="987" w:author="Shapira, Oz" w:date="2012-11-24T12:29:00Z">
        <w:r w:rsidR="008015AF">
          <w:t xml:space="preserve"> (V)</w:t>
        </w:r>
      </w:ins>
      <w:ins w:id="988" w:author="Shapira, Oz" w:date="2012-11-24T12:27:00Z">
        <w:r w:rsidR="008015AF">
          <w:t xml:space="preserve"> will represent object </w:t>
        </w:r>
      </w:ins>
      <w:ins w:id="989" w:author="Shapira, Oz" w:date="2012-11-24T12:28:00Z">
        <w:r w:rsidR="008015AF">
          <w:t xml:space="preserve">in </w:t>
        </w:r>
        <w:proofErr w:type="spellStart"/>
        <w:r w:rsidR="008015AF">
          <w:t>pinterest</w:t>
        </w:r>
        <w:proofErr w:type="spellEnd"/>
        <w:r w:rsidR="008015AF">
          <w:t xml:space="preserve">  hi</w:t>
        </w:r>
      </w:ins>
      <w:ins w:id="990" w:author="Shapira, Oz" w:date="2012-11-24T12:29:00Z">
        <w:r w:rsidR="008015AF">
          <w:t>erarchy (users, subjects , items )</w:t>
        </w:r>
      </w:ins>
      <w:ins w:id="991" w:author="Shapira, Oz" w:date="2012-11-24T18:13:00Z">
        <w:r w:rsidR="00E075A2">
          <w:t xml:space="preserve"> therefor V={users ,subjects ,items} </w:t>
        </w:r>
      </w:ins>
      <w:ins w:id="992" w:author="Shapira, Oz" w:date="2012-11-24T18:07:00Z">
        <w:r w:rsidR="00DE7C0E">
          <w:t>,</w:t>
        </w:r>
      </w:ins>
      <w:ins w:id="993" w:author="Shapira, Oz" w:date="2012-11-24T12:29:00Z">
        <w:r w:rsidR="008015AF">
          <w:t xml:space="preserve"> the edges</w:t>
        </w:r>
      </w:ins>
      <w:ins w:id="994" w:author="Shapira, Oz" w:date="2012-11-24T12:31:00Z">
        <w:r w:rsidR="008015AF">
          <w:t xml:space="preserve"> (E)</w:t>
        </w:r>
      </w:ins>
      <w:ins w:id="995" w:author="Shapira, Oz" w:date="2012-11-24T12:29:00Z">
        <w:r w:rsidR="008015AF">
          <w:t xml:space="preserve"> </w:t>
        </w:r>
      </w:ins>
      <w:ins w:id="996" w:author="Shapira, Oz" w:date="2012-11-24T12:30:00Z">
        <w:r w:rsidR="008015AF">
          <w:t xml:space="preserve">are the connection is represent </w:t>
        </w:r>
      </w:ins>
      <w:ins w:id="997" w:author="Shapira, Oz" w:date="2012-11-24T12:31:00Z">
        <w:r w:rsidR="008015AF" w:rsidRPr="008015AF">
          <w:t>belonging</w:t>
        </w:r>
        <w:r w:rsidR="008015AF">
          <w:t xml:space="preserve"> at the hierarchy when </w:t>
        </w:r>
        <w:r w:rsidR="008015AF" w:rsidRPr="00150A11">
          <w:rPr>
            <w:rFonts w:cstheme="minorHAnsi"/>
            <w:rPrChange w:id="998" w:author="Shapira, Oz" w:date="2012-11-24T12:33:00Z">
              <w:rPr/>
            </w:rPrChange>
          </w:rPr>
          <w:t>EE</w:t>
        </w:r>
      </w:ins>
      <w:ins w:id="999" w:author="Shapira, Oz" w:date="2012-11-24T12:32:00Z">
        <w:r w:rsidR="008015AF" w:rsidRPr="00150A11">
          <w:rPr>
            <w:rFonts w:cstheme="minorHAnsi"/>
            <w:rPrChange w:id="1000" w:author="Shapira, Oz" w:date="2012-11-24T12:33:00Z">
              <w:rPr/>
            </w:rPrChange>
          </w:rPr>
          <w:t xml:space="preserve"> </w:t>
        </w:r>
        <w:r w:rsidR="008015AF" w:rsidRPr="00150A11">
          <w:rPr>
            <w:rFonts w:ascii="Cambria Math" w:hAnsi="Cambria Math" w:cs="Cambria Math"/>
          </w:rPr>
          <w:t>⊆</w:t>
        </w:r>
        <w:r w:rsidR="008015AF" w:rsidRPr="00150A11">
          <w:rPr>
            <w:rFonts w:cstheme="minorHAnsi"/>
            <w:rPrChange w:id="1001" w:author="Shapira, Oz" w:date="2012-11-24T12:33:00Z">
              <w:rPr>
                <w:rFonts w:ascii="Cambria Math" w:hAnsi="Cambria Math" w:cs="Cambria Math"/>
              </w:rPr>
            </w:rPrChange>
          </w:rPr>
          <w:t xml:space="preserve"> {</w:t>
        </w:r>
        <w:proofErr w:type="spellStart"/>
        <w:r w:rsidR="008015AF" w:rsidRPr="00150A11">
          <w:rPr>
            <w:rFonts w:cstheme="minorHAnsi"/>
            <w:rPrChange w:id="1002" w:author="Shapira, Oz" w:date="2012-11-24T12:33:00Z">
              <w:rPr>
                <w:rFonts w:ascii="Cambria Math" w:hAnsi="Cambria Math" w:cs="Cambria Math"/>
              </w:rPr>
            </w:rPrChange>
          </w:rPr>
          <w:t>u,v</w:t>
        </w:r>
        <w:r w:rsidR="008015AF" w:rsidRPr="00150A11">
          <w:rPr>
            <w:rFonts w:ascii="Cambria Math" w:hAnsi="Cambria Math" w:cs="Cambria Math"/>
          </w:rPr>
          <w:t>∈</w:t>
        </w:r>
        <w:r w:rsidR="008015AF" w:rsidRPr="00150A11">
          <w:rPr>
            <w:rFonts w:cstheme="minorHAnsi"/>
            <w:rPrChange w:id="1003" w:author="Shapira, Oz" w:date="2012-11-24T12:33:00Z">
              <w:rPr/>
            </w:rPrChange>
          </w:rPr>
          <w:t>V</w:t>
        </w:r>
        <w:proofErr w:type="spellEnd"/>
        <w:r w:rsidR="008015AF" w:rsidRPr="00150A11">
          <w:rPr>
            <w:rFonts w:cstheme="minorHAnsi"/>
            <w:rPrChange w:id="1004" w:author="Shapira, Oz" w:date="2012-11-24T12:33:00Z">
              <w:rPr>
                <w:rFonts w:ascii="Cambria Math" w:hAnsi="Cambria Math" w:cs="Cambria Math"/>
              </w:rPr>
            </w:rPrChange>
          </w:rPr>
          <w:t xml:space="preserve"> }</w:t>
        </w:r>
      </w:ins>
      <w:ins w:id="1005" w:author="Shapira, Oz" w:date="2012-11-24T12:33:00Z">
        <w:r w:rsidR="00150A11">
          <w:rPr>
            <w:rFonts w:cstheme="minorHAnsi"/>
          </w:rPr>
          <w:t xml:space="preserve"> </w:t>
        </w:r>
      </w:ins>
      <w:ins w:id="1006" w:author="Shapira, Oz" w:date="2012-11-24T18:15:00Z">
        <w:r w:rsidR="00E075A2">
          <w:rPr>
            <w:rFonts w:cstheme="minorHAnsi"/>
          </w:rPr>
          <w:t xml:space="preserve"> </w:t>
        </w:r>
      </w:ins>
      <w:ins w:id="1007" w:author="Shapira, Oz" w:date="2012-11-24T12:33:00Z">
        <w:r w:rsidR="00150A11">
          <w:rPr>
            <w:rFonts w:cstheme="minorHAnsi"/>
          </w:rPr>
          <w:t>for example</w:t>
        </w:r>
      </w:ins>
      <w:ins w:id="1008" w:author="Shapira, Oz" w:date="2012-11-24T18:15:00Z">
        <w:r w:rsidR="00E075A2">
          <w:rPr>
            <w:rFonts w:cstheme="minorHAnsi"/>
          </w:rPr>
          <w:t xml:space="preserve"> : let’s </w:t>
        </w:r>
        <w:r w:rsidR="000248C4">
          <w:rPr>
            <w:rFonts w:cstheme="minorHAnsi"/>
          </w:rPr>
          <w:t xml:space="preserve">presume </w:t>
        </w:r>
      </w:ins>
      <w:proofErr w:type="spellStart"/>
      <w:ins w:id="1009" w:author="Shapira, Oz" w:date="2012-11-24T18:14:00Z">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ins>
      <w:ins w:id="1010" w:author="Shapira, Oz" w:date="2012-11-24T18:17:00Z">
        <w:r w:rsidR="000248C4">
          <w:t xml:space="preserve"> when he </w:t>
        </w:r>
      </w:ins>
      <w:ins w:id="1011" w:author="Shapira, Oz" w:date="2012-11-24T18:23:00Z">
        <w:r w:rsidR="000248C4">
          <w:t>owned</w:t>
        </w:r>
      </w:ins>
      <w:ins w:id="1012" w:author="Shapira, Oz" w:date="2012-11-24T18:17:00Z">
        <w:r w:rsidR="000248C4">
          <w:t xml:space="preserve"> subjects like pizza ,animals </w:t>
        </w:r>
      </w:ins>
      <w:ins w:id="1013" w:author="Shapira, Oz" w:date="2012-11-24T18:18:00Z">
        <w:r w:rsidR="000248C4">
          <w:t>(animals</w:t>
        </w:r>
      </w:ins>
      <w:ins w:id="1014" w:author="Shapira, Oz" w:date="2012-11-24T18:14:00Z">
        <w:r w:rsidR="00E075A2">
          <w:t xml:space="preserve"> </w:t>
        </w:r>
      </w:ins>
      <w:ins w:id="1015" w:author="Shapira, Oz" w:date="2012-11-24T18:19:00Z">
        <w:r w:rsidR="000248C4" w:rsidRPr="00BC300B">
          <w:rPr>
            <w:rFonts w:ascii="Cambria Math" w:hAnsi="Cambria Math" w:cs="Cambria Math"/>
          </w:rPr>
          <w:t>∈</w:t>
        </w:r>
        <w:r w:rsidR="000248C4">
          <w:rPr>
            <w:rFonts w:ascii="Cambria Math" w:hAnsi="Cambria Math" w:cs="Cambria Math"/>
          </w:rPr>
          <w:t xml:space="preserve"> </w:t>
        </w:r>
        <w:r w:rsidR="000248C4">
          <w:t xml:space="preserve">V, pizza </w:t>
        </w:r>
        <w:r w:rsidR="000248C4" w:rsidRPr="00BC300B">
          <w:rPr>
            <w:rFonts w:ascii="Cambria Math" w:hAnsi="Cambria Math" w:cs="Cambria Math"/>
          </w:rPr>
          <w:t>∈</w:t>
        </w:r>
        <w:r w:rsidR="000248C4">
          <w:rPr>
            <w:rFonts w:ascii="Cambria Math" w:hAnsi="Cambria Math" w:cs="Cambria Math"/>
          </w:rPr>
          <w:t xml:space="preserve"> </w:t>
        </w:r>
        <w:r w:rsidR="000248C4">
          <w:t>V</w:t>
        </w:r>
      </w:ins>
      <w:ins w:id="1016" w:author="Shapira, Oz" w:date="2012-11-24T18:20:00Z">
        <w:r w:rsidR="000248C4">
          <w:t xml:space="preserve">) </w:t>
        </w:r>
      </w:ins>
      <w:ins w:id="1017" w:author="Shapira, Oz" w:date="2012-11-26T18:53:00Z">
        <w:r w:rsidR="00297B36">
          <w:t xml:space="preserve">and we also have </w:t>
        </w:r>
        <w:proofErr w:type="spellStart"/>
        <w:r w:rsidR="00297B36">
          <w:t>user_y</w:t>
        </w:r>
        <w:proofErr w:type="spellEnd"/>
        <w:r w:rsidR="00297B36">
          <w:t xml:space="preserve"> that also love animals and pizza</w:t>
        </w:r>
      </w:ins>
      <w:ins w:id="1018" w:author="Shapira, Oz" w:date="2012-11-24T18:20:00Z">
        <w:r w:rsidR="000248C4">
          <w:t xml:space="preserve"> </w:t>
        </w:r>
      </w:ins>
      <w:ins w:id="1019" w:author="Shapira, Oz" w:date="2012-11-24T18:24:00Z">
        <w:r w:rsidR="000248C4">
          <w:t xml:space="preserve">we will create </w:t>
        </w:r>
      </w:ins>
      <w:ins w:id="1020" w:author="Shapira, Oz" w:date="2012-11-24T18:25:00Z">
        <w:r w:rsidR="000248C4">
          <w:t>edge</w:t>
        </w:r>
      </w:ins>
      <w:ins w:id="1021" w:author="Shapira, Oz" w:date="2012-11-24T18:36:00Z">
        <w:r w:rsidR="005163F5">
          <w:t xml:space="preserve"> between user and is subjects</w:t>
        </w:r>
      </w:ins>
      <w:ins w:id="1022" w:author="Shapira, Oz" w:date="2012-11-24T18:25:00Z">
        <w:r w:rsidR="000248C4">
          <w:t xml:space="preserve"> </w:t>
        </w:r>
      </w:ins>
      <w:ins w:id="1023" w:author="Shapira, Oz" w:date="2012-11-24T18:24:00Z">
        <w:r w:rsidR="000248C4">
          <w:t>(</w:t>
        </w:r>
        <w:proofErr w:type="spellStart"/>
        <w:r w:rsidR="000248C4">
          <w:t>user_x,pizza</w:t>
        </w:r>
        <w:proofErr w:type="spellEnd"/>
        <w:r w:rsidR="000248C4">
          <w:t>)</w:t>
        </w:r>
        <w:r w:rsidR="000248C4" w:rsidRPr="00BC300B">
          <w:rPr>
            <w:rFonts w:ascii="Cambria Math" w:hAnsi="Cambria Math" w:cs="Cambria Math"/>
          </w:rPr>
          <w:t>∈</w:t>
        </w:r>
        <w:r w:rsidR="000248C4">
          <w:t xml:space="preserve">E </w:t>
        </w:r>
      </w:ins>
      <w:ins w:id="1024" w:author="Shapira, Oz" w:date="2012-11-26T18:53:00Z">
        <w:r w:rsidR="00297B36">
          <w:t xml:space="preserve">and </w:t>
        </w:r>
      </w:ins>
      <w:ins w:id="1025" w:author="Shapira, Oz" w:date="2012-11-24T18:25:00Z">
        <w:r w:rsidR="008663DB">
          <w:t>(</w:t>
        </w:r>
        <w:proofErr w:type="spellStart"/>
        <w:r w:rsidR="008663DB">
          <w:t>user_x,animals</w:t>
        </w:r>
        <w:proofErr w:type="spellEnd"/>
        <w:r w:rsidR="008663DB">
          <w:t>)</w:t>
        </w:r>
        <w:r w:rsidR="008663DB" w:rsidRPr="00BC300B">
          <w:rPr>
            <w:rFonts w:ascii="Cambria Math" w:hAnsi="Cambria Math" w:cs="Cambria Math"/>
          </w:rPr>
          <w:t>∈</w:t>
        </w:r>
        <w:r w:rsidR="008663DB">
          <w:t>E</w:t>
        </w:r>
      </w:ins>
      <w:ins w:id="1026" w:author="Shapira, Oz" w:date="2012-11-24T18:26:00Z">
        <w:r w:rsidR="008663DB">
          <w:t xml:space="preserve"> </w:t>
        </w:r>
      </w:ins>
      <w:ins w:id="1027" w:author="Shapira, Oz" w:date="2012-11-24T18:27:00Z">
        <w:r w:rsidR="0061558D">
          <w:t xml:space="preserve"> </w:t>
        </w:r>
        <w:r w:rsidR="00390F25">
          <w:t xml:space="preserve"> </w:t>
        </w:r>
      </w:ins>
      <w:ins w:id="1028" w:author="Shapira, Oz" w:date="2012-11-26T18:54:00Z">
        <w:r w:rsidR="00297B36">
          <w:t xml:space="preserve">and relation between </w:t>
        </w:r>
        <w:proofErr w:type="spellStart"/>
        <w:r w:rsidR="00297B36">
          <w:t>user_y</w:t>
        </w:r>
        <w:proofErr w:type="spellEnd"/>
        <w:r w:rsidR="00297B36">
          <w:t xml:space="preserve">  (</w:t>
        </w:r>
      </w:ins>
      <w:ins w:id="1029" w:author="Shapira, Oz" w:date="2012-11-26T18:55:00Z">
        <w:r w:rsidR="00297B36">
          <w:t>(</w:t>
        </w:r>
        <w:proofErr w:type="spellStart"/>
        <w:r w:rsidR="00297B36">
          <w:t>user_x,pizza</w:t>
        </w:r>
        <w:proofErr w:type="spellEnd"/>
        <w:r w:rsidR="00297B36">
          <w:t>)</w:t>
        </w:r>
        <w:r w:rsidR="00297B36" w:rsidRPr="00BC300B">
          <w:rPr>
            <w:rFonts w:ascii="Cambria Math" w:hAnsi="Cambria Math" w:cs="Cambria Math"/>
          </w:rPr>
          <w:t>∈</w:t>
        </w:r>
        <w:r w:rsidR="00297B36">
          <w:t>E &amp; (</w:t>
        </w:r>
        <w:proofErr w:type="spellStart"/>
        <w:r w:rsidR="00297B36">
          <w:t>user_x,animals</w:t>
        </w:r>
        <w:proofErr w:type="spellEnd"/>
        <w:r w:rsidR="00297B36">
          <w:t>)</w:t>
        </w:r>
        <w:r w:rsidR="00297B36" w:rsidRPr="00BC300B">
          <w:rPr>
            <w:rFonts w:ascii="Cambria Math" w:hAnsi="Cambria Math" w:cs="Cambria Math"/>
          </w:rPr>
          <w:t>∈</w:t>
        </w:r>
      </w:ins>
      <w:ins w:id="1030" w:author="Shapira, Oz" w:date="2012-11-26T18:56:00Z">
        <w:r w:rsidR="00297B36">
          <w:rPr>
            <w:rFonts w:ascii="Cambria Math" w:hAnsi="Cambria Math" w:cs="Cambria Math"/>
          </w:rPr>
          <w:t>E</w:t>
        </w:r>
      </w:ins>
      <w:ins w:id="1031" w:author="Shapira, Oz" w:date="2012-11-26T18:54:00Z">
        <w:r w:rsidR="00297B36">
          <w:t xml:space="preserve">) </w:t>
        </w:r>
      </w:ins>
    </w:p>
    <w:p w:rsidR="00297B36" w:rsidRDefault="00297B36" w:rsidP="00F56568">
      <w:pPr>
        <w:pStyle w:val="NoSpacing"/>
        <w:jc w:val="both"/>
        <w:rPr>
          <w:ins w:id="1032" w:author="Shapira, Oz" w:date="2012-11-26T18:56:00Z"/>
        </w:rPr>
        <w:pPrChange w:id="1033" w:author="Shapira, Oz" w:date="2012-11-27T17:23:00Z">
          <w:pPr/>
        </w:pPrChange>
      </w:pPr>
      <w:proofErr w:type="spellStart"/>
      <w:ins w:id="1034" w:author="Shapira, Oz" w:date="2012-11-26T18:56:00Z">
        <w:r>
          <w:t>User_z</w:t>
        </w:r>
        <w:proofErr w:type="spellEnd"/>
        <w:r>
          <w:t xml:space="preserve"> love </w:t>
        </w:r>
        <w:proofErr w:type="gramStart"/>
        <w:r>
          <w:t>cars</w:t>
        </w:r>
      </w:ins>
      <w:ins w:id="1035" w:author="Shapira, Oz" w:date="2012-11-26T18:57:00Z">
        <w:r>
          <w:t>(</w:t>
        </w:r>
        <w:proofErr w:type="gramEnd"/>
        <w:r>
          <w:t xml:space="preserve">cars </w:t>
        </w:r>
        <w:r w:rsidRPr="00BC300B">
          <w:rPr>
            <w:rFonts w:ascii="Cambria Math" w:hAnsi="Cambria Math" w:cs="Cambria Math"/>
          </w:rPr>
          <w:t>∈</w:t>
        </w:r>
        <w:r>
          <w:rPr>
            <w:rFonts w:ascii="Cambria Math" w:hAnsi="Cambria Math" w:cs="Cambria Math"/>
          </w:rPr>
          <w:t xml:space="preserve"> </w:t>
        </w:r>
        <w:r>
          <w:t>V)</w:t>
        </w:r>
      </w:ins>
      <w:ins w:id="1036" w:author="Shapira, Oz" w:date="2012-11-26T18:56:00Z">
        <w:r>
          <w:t xml:space="preserve"> and pizza </w:t>
        </w:r>
      </w:ins>
      <w:ins w:id="1037" w:author="Shapira, Oz" w:date="2012-11-26T18:57:00Z">
        <w:r>
          <w:rPr>
            <w:rFonts w:ascii="Tahoma" w:hAnsi="Tahoma" w:cs="Tahoma"/>
            <w:sz w:val="20"/>
            <w:szCs w:val="20"/>
          </w:rPr>
          <w:t xml:space="preserve">also ,therefore </w:t>
        </w:r>
      </w:ins>
      <w:ins w:id="1038" w:author="Shapira, Oz" w:date="2012-11-26T18:59:00Z">
        <w:r>
          <w:rPr>
            <w:rFonts w:ascii="Tahoma" w:hAnsi="Tahoma" w:cs="Tahoma"/>
            <w:sz w:val="20"/>
            <w:szCs w:val="20"/>
          </w:rPr>
          <w:t>(</w:t>
        </w:r>
      </w:ins>
      <w:proofErr w:type="spellStart"/>
      <w:ins w:id="1039" w:author="Shapira, Oz" w:date="2012-11-26T18:58:00Z">
        <w:r>
          <w:rPr>
            <w:rFonts w:ascii="Tahoma" w:hAnsi="Tahoma" w:cs="Tahoma"/>
            <w:sz w:val="20"/>
            <w:szCs w:val="20"/>
          </w:rPr>
          <w:t>user_z</w:t>
        </w:r>
      </w:ins>
      <w:ins w:id="1040" w:author="Shapira, Oz" w:date="2012-11-26T18:59:00Z">
        <w:r>
          <w:rPr>
            <w:rFonts w:ascii="Tahoma" w:hAnsi="Tahoma" w:cs="Tahoma"/>
            <w:sz w:val="20"/>
            <w:szCs w:val="20"/>
          </w:rPr>
          <w:t>,pizza</w:t>
        </w:r>
        <w:proofErr w:type="spellEnd"/>
        <w:r>
          <w:rPr>
            <w:rFonts w:ascii="Tahoma" w:hAnsi="Tahoma" w:cs="Tahoma"/>
            <w:sz w:val="20"/>
            <w:szCs w:val="20"/>
          </w:rPr>
          <w:t>)</w:t>
        </w:r>
        <w:r w:rsidRPr="00297B36">
          <w:rPr>
            <w:rFonts w:ascii="Cambria Math" w:hAnsi="Cambria Math" w:cs="Cambria Math"/>
          </w:rPr>
          <w:t xml:space="preserve"> </w:t>
        </w:r>
        <w:r w:rsidRPr="00BC300B">
          <w:rPr>
            <w:rFonts w:ascii="Cambria Math" w:hAnsi="Cambria Math" w:cs="Cambria Math"/>
          </w:rPr>
          <w:t>∈</w:t>
        </w:r>
        <w:r>
          <w:t>E &amp;</w:t>
        </w:r>
      </w:ins>
      <w:ins w:id="1041" w:author="Shapira, Oz" w:date="2012-11-26T18:56:00Z">
        <w:r>
          <w:t xml:space="preserve"> </w:t>
        </w:r>
      </w:ins>
      <w:ins w:id="1042" w:author="Shapira, Oz" w:date="2012-11-26T18:59:00Z">
        <w:r>
          <w:rPr>
            <w:rFonts w:ascii="Tahoma" w:hAnsi="Tahoma" w:cs="Tahoma"/>
            <w:sz w:val="20"/>
            <w:szCs w:val="20"/>
          </w:rPr>
          <w:t>(</w:t>
        </w:r>
        <w:proofErr w:type="spellStart"/>
        <w:r>
          <w:rPr>
            <w:rFonts w:ascii="Tahoma" w:hAnsi="Tahoma" w:cs="Tahoma"/>
            <w:sz w:val="20"/>
            <w:szCs w:val="20"/>
          </w:rPr>
          <w:t>user_z,cars</w:t>
        </w:r>
        <w:proofErr w:type="spellEnd"/>
        <w:r>
          <w:rPr>
            <w:rFonts w:ascii="Tahoma" w:hAnsi="Tahoma" w:cs="Tahoma"/>
            <w:sz w:val="20"/>
            <w:szCs w:val="20"/>
          </w:rPr>
          <w:t xml:space="preserve">) </w:t>
        </w:r>
        <w:r w:rsidRPr="00BC300B">
          <w:rPr>
            <w:rFonts w:ascii="Cambria Math" w:hAnsi="Cambria Math" w:cs="Cambria Math"/>
          </w:rPr>
          <w:t>∈</w:t>
        </w:r>
        <w:r>
          <w:t>E</w:t>
        </w:r>
        <w:r w:rsidR="00AE7BE9">
          <w:t>.</w:t>
        </w:r>
      </w:ins>
    </w:p>
    <w:p w:rsidR="00EB576B" w:rsidRDefault="00390F25" w:rsidP="00F56568">
      <w:pPr>
        <w:pStyle w:val="NoSpacing"/>
        <w:jc w:val="both"/>
        <w:rPr>
          <w:ins w:id="1043" w:author="Shapira, Oz" w:date="2012-11-24T18:39:00Z"/>
        </w:rPr>
        <w:pPrChange w:id="1044" w:author="Shapira, Oz" w:date="2012-11-27T17:23:00Z">
          <w:pPr/>
        </w:pPrChange>
      </w:pPr>
      <w:ins w:id="1045" w:author="Shapira, Oz" w:date="2012-11-24T18:27:00Z">
        <w:r>
          <w:t xml:space="preserve">pizza subject </w:t>
        </w:r>
      </w:ins>
      <w:ins w:id="1046" w:author="Shapira, Oz" w:date="2012-11-24T18:31:00Z">
        <w:r w:rsidR="0061558D">
          <w:t xml:space="preserve">owned items likes </w:t>
        </w:r>
      </w:ins>
      <w:proofErr w:type="spellStart"/>
      <w:ins w:id="1047" w:author="Shapira, Oz" w:date="2012-11-24T18:32:00Z">
        <w:r w:rsidR="0061558D">
          <w:t>tuna_</w:t>
        </w:r>
      </w:ins>
      <w:ins w:id="1048" w:author="Shapira, Oz" w:date="2012-11-24T18:31:00Z">
        <w:r w:rsidR="0061558D">
          <w:t>pizza</w:t>
        </w:r>
      </w:ins>
      <w:proofErr w:type="spellEnd"/>
      <w:ins w:id="1049" w:author="Shapira, Oz" w:date="2012-11-24T18:32:00Z">
        <w:r w:rsidR="0061558D">
          <w:t xml:space="preserve">  </w:t>
        </w:r>
      </w:ins>
      <w:ins w:id="1050" w:author="Shapira, Oz" w:date="2012-11-24T18:31:00Z">
        <w:r w:rsidR="0061558D">
          <w:t>,</w:t>
        </w:r>
      </w:ins>
      <w:proofErr w:type="spellStart"/>
      <w:ins w:id="1051" w:author="Shapira, Oz" w:date="2012-11-24T18:32:00Z">
        <w:r w:rsidR="0061558D">
          <w:t>olives_pizza</w:t>
        </w:r>
        <w:proofErr w:type="spellEnd"/>
        <w:r w:rsidR="0061558D">
          <w:t xml:space="preserve"> and  </w:t>
        </w:r>
        <w:proofErr w:type="spellStart"/>
        <w:r w:rsidR="0061558D" w:rsidRPr="0061558D">
          <w:t>mushroom</w:t>
        </w:r>
        <w:r w:rsidR="0061558D">
          <w:t>s_pizza</w:t>
        </w:r>
        <w:proofErr w:type="spellEnd"/>
        <w:r w:rsidR="0061558D">
          <w:t xml:space="preserve"> </w:t>
        </w:r>
      </w:ins>
      <w:ins w:id="1052" w:author="Shapira, Oz" w:date="2012-11-24T18:33:00Z">
        <w:r w:rsidR="0061558D">
          <w:t>(</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ns w:id="1053" w:author="Shapira, Oz" w:date="2012-11-24T18:35:00Z">
        <w:r w:rsidR="005163F5">
          <w:t xml:space="preserve"> will create edges between subject to item</w:t>
        </w:r>
      </w:ins>
      <w:ins w:id="1054" w:author="Shapira, Oz" w:date="2012-11-24T18:37:00Z">
        <w:r w:rsidR="005163F5">
          <w:t xml:space="preserve"> </w:t>
        </w:r>
      </w:ins>
      <w:ins w:id="1055" w:author="Shapira, Oz" w:date="2012-11-24T18:38:00Z">
        <w:r w:rsidR="00EB576B">
          <w:t>(</w:t>
        </w:r>
        <w:proofErr w:type="spellStart"/>
        <w:r w:rsidR="00EB576B">
          <w:t>tuna_pizza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pizza</w:t>
        </w:r>
      </w:ins>
      <w:ins w:id="1056" w:author="Shapira, Oz" w:date="2012-11-24T18:39:00Z">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E  .</w:t>
        </w:r>
      </w:ins>
    </w:p>
    <w:p w:rsidR="00EB576B" w:rsidRDefault="00EB576B" w:rsidP="00F56568">
      <w:pPr>
        <w:pStyle w:val="NoSpacing"/>
        <w:jc w:val="both"/>
        <w:rPr>
          <w:ins w:id="1057" w:author="Shapira, Oz" w:date="2012-11-24T18:39:00Z"/>
        </w:rPr>
        <w:pPrChange w:id="1058" w:author="Shapira, Oz" w:date="2012-11-27T17:23:00Z">
          <w:pPr/>
        </w:pPrChange>
      </w:pPr>
      <w:ins w:id="1059" w:author="Shapira, Oz" w:date="2012-11-24T18:39:00Z">
        <w:r>
          <w:t>With this graph we can analysis the connection</w:t>
        </w:r>
        <w:r w:rsidR="00196F47">
          <w:t xml:space="preserve"> between each object in </w:t>
        </w:r>
        <w:proofErr w:type="spellStart"/>
        <w:r w:rsidR="00196F47">
          <w:t>pinter</w:t>
        </w:r>
      </w:ins>
      <w:ins w:id="1060" w:author="Shapira, Oz" w:date="2012-11-26T18:52:00Z">
        <w:r w:rsidR="00196F47">
          <w:t>e</w:t>
        </w:r>
      </w:ins>
      <w:ins w:id="1061" w:author="Shapira, Oz" w:date="2012-11-24T18:39:00Z">
        <w:r w:rsidR="00196F47">
          <w:t>s</w:t>
        </w:r>
        <w:r>
          <w:t>t</w:t>
        </w:r>
        <w:proofErr w:type="spellEnd"/>
        <w:r>
          <w:t xml:space="preserve"> site </w:t>
        </w:r>
      </w:ins>
    </w:p>
    <w:p w:rsidR="00D5111F" w:rsidRPr="00150A11" w:rsidRDefault="006D172C" w:rsidP="00FD1104">
      <w:pPr>
        <w:pStyle w:val="NoSpacing"/>
        <w:rPr>
          <w:ins w:id="1062" w:author="Shapira, Oz" w:date="2012-11-24T12:22:00Z"/>
          <w:rFonts w:cstheme="minorHAnsi"/>
          <w:rPrChange w:id="1063" w:author="Shapira, Oz" w:date="2012-11-24T12:33:00Z">
            <w:rPr>
              <w:ins w:id="1064" w:author="Shapira, Oz" w:date="2012-11-24T12:22:00Z"/>
            </w:rPr>
          </w:rPrChange>
        </w:rPr>
        <w:pPrChange w:id="1065" w:author="Shapira, Oz" w:date="2012-11-26T18:33:00Z">
          <w:pPr/>
        </w:pPrChange>
      </w:pPr>
      <w:del w:id="1066" w:author="Shapira, Oz" w:date="2012-11-26T18:50:00Z">
        <w:r w:rsidDel="006D172C">
          <w:rPr>
            <w:noProof/>
          </w:rPr>
          <mc:AlternateContent>
            <mc:Choice Requires="wpg">
              <w:drawing>
                <wp:anchor distT="0" distB="0" distL="114300" distR="114300" simplePos="0" relativeHeight="251698176" behindDoc="0" locked="0" layoutInCell="1" allowOverlap="1" wp14:anchorId="68D20B58" wp14:editId="5D0A0CC7">
                  <wp:simplePos x="0" y="0"/>
                  <wp:positionH relativeFrom="column">
                    <wp:posOffset>532181</wp:posOffset>
                  </wp:positionH>
                  <wp:positionV relativeFrom="paragraph">
                    <wp:posOffset>166954</wp:posOffset>
                  </wp:positionV>
                  <wp:extent cx="4235450" cy="2577465"/>
                  <wp:effectExtent l="0" t="0" r="12700" b="13335"/>
                  <wp:wrapTight wrapText="bothSides">
                    <wp:wrapPolygon edited="0">
                      <wp:start x="8161" y="0"/>
                      <wp:lineTo x="7481" y="319"/>
                      <wp:lineTo x="6606" y="1756"/>
                      <wp:lineTo x="6606" y="2554"/>
                      <wp:lineTo x="4858" y="5109"/>
                      <wp:lineTo x="1652" y="6067"/>
                      <wp:lineTo x="0" y="6865"/>
                      <wp:lineTo x="0" y="9579"/>
                      <wp:lineTo x="291" y="10696"/>
                      <wp:lineTo x="5440" y="12772"/>
                      <wp:lineTo x="6509" y="12772"/>
                      <wp:lineTo x="6898" y="15326"/>
                      <wp:lineTo x="6898" y="16603"/>
                      <wp:lineTo x="12144" y="17880"/>
                      <wp:lineTo x="16807" y="17880"/>
                      <wp:lineTo x="16807" y="19157"/>
                      <wp:lineTo x="16904" y="20435"/>
                      <wp:lineTo x="17001" y="20594"/>
                      <wp:lineTo x="17973" y="21552"/>
                      <wp:lineTo x="18070" y="21552"/>
                      <wp:lineTo x="20013" y="21552"/>
                      <wp:lineTo x="20110" y="21552"/>
                      <wp:lineTo x="21082" y="20594"/>
                      <wp:lineTo x="21276" y="20275"/>
                      <wp:lineTo x="21276" y="18519"/>
                      <wp:lineTo x="20402" y="15326"/>
                      <wp:lineTo x="21568" y="14528"/>
                      <wp:lineTo x="21568" y="10377"/>
                      <wp:lineTo x="16419" y="10217"/>
                      <wp:lineTo x="20985" y="8461"/>
                      <wp:lineTo x="20985" y="5907"/>
                      <wp:lineTo x="20888" y="4470"/>
                      <wp:lineTo x="19042" y="3991"/>
                      <wp:lineTo x="11270" y="2554"/>
                      <wp:lineTo x="11367" y="1916"/>
                      <wp:lineTo x="10298" y="160"/>
                      <wp:lineTo x="9715" y="0"/>
                      <wp:lineTo x="8161" y="0"/>
                    </wp:wrapPolygon>
                  </wp:wrapTight>
                  <wp:docPr id="30" name="Group 30"/>
                  <wp:cNvGraphicFramePr/>
                  <a:graphic xmlns:a="http://schemas.openxmlformats.org/drawingml/2006/main">
                    <a:graphicData uri="http://schemas.microsoft.com/office/word/2010/wordprocessingGroup">
                      <wpg:wgp>
                        <wpg:cNvGrpSpPr/>
                        <wpg:grpSpPr>
                          <a:xfrm>
                            <a:off x="0" y="0"/>
                            <a:ext cx="4235450" cy="2577465"/>
                            <a:chOff x="0" y="0"/>
                            <a:chExt cx="4235450" cy="2577465"/>
                          </a:xfrm>
                        </wpg:grpSpPr>
                        <wps:wsp>
                          <wps:cNvPr id="18" name="Oval 18"/>
                          <wps:cNvSpPr/>
                          <wps:spPr>
                            <a:xfrm>
                              <a:off x="0" y="7429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0148A" w:rsidRPr="007B715C" w:rsidRDefault="00C0148A" w:rsidP="00EB576B">
                                <w:pPr>
                                  <w:jc w:val="center"/>
                                  <w:rPr>
                                    <w:b/>
                                    <w:bCs/>
                                    <w:sz w:val="20"/>
                                    <w:szCs w:val="20"/>
                                    <w:rPrChange w:id="1067" w:author="Shapira, Oz" w:date="2012-11-24T18:48:00Z">
                                      <w:rPr>
                                        <w:sz w:val="20"/>
                                        <w:szCs w:val="20"/>
                                      </w:rPr>
                                    </w:rPrChange>
                                  </w:rPr>
                                </w:pPr>
                                <w:del w:id="1068" w:author="Shapira, Oz" w:date="2012-11-24T18:41:00Z">
                                  <w:r w:rsidRPr="007B715C" w:rsidDel="00EB576B">
                                    <w:rPr>
                                      <w:b/>
                                      <w:bCs/>
                                      <w:sz w:val="20"/>
                                      <w:szCs w:val="20"/>
                                      <w:rPrChange w:id="1069" w:author="Shapira, Oz" w:date="2012-11-24T18:48:00Z">
                                        <w:rPr>
                                          <w:sz w:val="20"/>
                                          <w:szCs w:val="20"/>
                                        </w:rPr>
                                      </w:rPrChange>
                                    </w:rPr>
                                    <w:delText>Movies</w:delText>
                                  </w:r>
                                </w:del>
                                <w:proofErr w:type="spellStart"/>
                                <w:ins w:id="1070" w:author="Shapira, Oz" w:date="2012-11-24T18:41:00Z">
                                  <w:r w:rsidRPr="007B715C">
                                    <w:rPr>
                                      <w:b/>
                                      <w:bCs/>
                                      <w:sz w:val="20"/>
                                      <w:szCs w:val="20"/>
                                      <w:rPrChange w:id="1071" w:author="Shapira, Oz" w:date="2012-11-24T18:48:00Z">
                                        <w:rPr>
                                          <w:sz w:val="20"/>
                                          <w:szCs w:val="20"/>
                                        </w:rPr>
                                      </w:rPrChange>
                                    </w:rPr>
                                    <w:t>User_</w:t>
                                  </w:r>
                                </w:ins>
                                <w:ins w:id="1072" w:author="Shapira, Oz" w:date="2012-11-24T18:42:00Z">
                                  <w:r w:rsidRPr="007B715C">
                                    <w:rPr>
                                      <w:b/>
                                      <w:bCs/>
                                      <w:sz w:val="20"/>
                                      <w:szCs w:val="20"/>
                                      <w:rPrChange w:id="1073" w:author="Shapira, Oz" w:date="2012-11-24T18:48:00Z">
                                        <w:rPr>
                                          <w:sz w:val="20"/>
                                          <w:szCs w:val="20"/>
                                        </w:rPr>
                                      </w:rPrChange>
                                    </w:rPr>
                                    <w:t>x</w:t>
                                  </w:r>
                                </w:ins>
                                <w:proofErr w:type="spellEnd"/>
                              </w:p>
                              <w:p w:rsidR="00C0148A" w:rsidRDefault="00C0148A"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752475" y="323850"/>
                              <a:ext cx="581025" cy="50482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1409700" y="495300"/>
                              <a:ext cx="2825750" cy="2082165"/>
                              <a:chOff x="0" y="0"/>
                              <a:chExt cx="2825750" cy="2082165"/>
                            </a:xfrm>
                          </wpg:grpSpPr>
                          <wps:wsp>
                            <wps:cNvPr id="13" name="Oval 13"/>
                            <wps:cNvSpPr/>
                            <wps:spPr>
                              <a:xfrm>
                                <a:off x="0" y="1714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0148A" w:rsidRPr="008F1C91" w:rsidRDefault="00C0148A" w:rsidP="00EB576B">
                                  <w:pPr>
                                    <w:jc w:val="center"/>
                                    <w:rPr>
                                      <w:b/>
                                      <w:bCs/>
                                      <w:sz w:val="20"/>
                                      <w:szCs w:val="20"/>
                                      <w:rPrChange w:id="1074" w:author="Shapira, Oz" w:date="2012-11-24T18:46:00Z">
                                        <w:rPr>
                                          <w:sz w:val="20"/>
                                          <w:szCs w:val="20"/>
                                        </w:rPr>
                                      </w:rPrChange>
                                    </w:rPr>
                                  </w:pPr>
                                  <w:del w:id="1075" w:author="Shapira, Oz" w:date="2012-11-24T18:42:00Z">
                                    <w:r w:rsidRPr="008F1C91" w:rsidDel="00EB576B">
                                      <w:rPr>
                                        <w:b/>
                                        <w:bCs/>
                                        <w:sz w:val="20"/>
                                        <w:szCs w:val="20"/>
                                        <w:rPrChange w:id="1076" w:author="Shapira, Oz" w:date="2012-11-24T18:46:00Z">
                                          <w:rPr>
                                            <w:sz w:val="20"/>
                                            <w:szCs w:val="20"/>
                                          </w:rPr>
                                        </w:rPrChange>
                                      </w:rPr>
                                      <w:delText>Movies</w:delText>
                                    </w:r>
                                  </w:del>
                                  <w:proofErr w:type="gramStart"/>
                                  <w:ins w:id="1077" w:author="Shapira, Oz" w:date="2012-11-24T18:42:00Z">
                                    <w:r w:rsidRPr="008F1C91">
                                      <w:rPr>
                                        <w:b/>
                                        <w:bCs/>
                                        <w:sz w:val="20"/>
                                        <w:szCs w:val="20"/>
                                        <w:rPrChange w:id="1078" w:author="Shapira, Oz" w:date="2012-11-24T18:46:00Z">
                                          <w:rPr>
                                            <w:sz w:val="20"/>
                                            <w:szCs w:val="20"/>
                                          </w:rPr>
                                        </w:rPrChange>
                                      </w:rPr>
                                      <w:t>pizza</w:t>
                                    </w:r>
                                  </w:ins>
                                  <w:proofErr w:type="gramEnd"/>
                                </w:p>
                                <w:p w:rsidR="00C0148A" w:rsidRDefault="00C0148A"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847850" y="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0148A" w:rsidRPr="00EB576B" w:rsidRDefault="00C0148A" w:rsidP="00EB576B">
                                  <w:pPr>
                                    <w:jc w:val="center"/>
                                    <w:rPr>
                                      <w:sz w:val="18"/>
                                      <w:szCs w:val="18"/>
                                      <w:rPrChange w:id="1079" w:author="Shapira, Oz" w:date="2012-11-24T18:42:00Z">
                                        <w:rPr>
                                          <w:sz w:val="20"/>
                                          <w:szCs w:val="20"/>
                                        </w:rPr>
                                      </w:rPrChange>
                                    </w:rPr>
                                  </w:pPr>
                                  <w:del w:id="1080" w:author="Shapira, Oz" w:date="2012-11-24T18:42:00Z">
                                    <w:r w:rsidRPr="00EB576B" w:rsidDel="00EB576B">
                                      <w:rPr>
                                        <w:sz w:val="18"/>
                                        <w:szCs w:val="18"/>
                                        <w:rPrChange w:id="1081" w:author="Shapira, Oz" w:date="2012-11-24T18:42:00Z">
                                          <w:rPr>
                                            <w:sz w:val="20"/>
                                            <w:szCs w:val="20"/>
                                          </w:rPr>
                                        </w:rPrChange>
                                      </w:rPr>
                                      <w:delText>Cakes</w:delText>
                                    </w:r>
                                  </w:del>
                                  <w:ins w:id="1082" w:author="Shapira, Oz" w:date="2012-11-24T18:42:00Z">
                                    <w:r w:rsidRPr="00EB576B">
                                      <w:rPr>
                                        <w:sz w:val="18"/>
                                        <w:szCs w:val="18"/>
                                        <w:rPrChange w:id="1083" w:author="Shapira, Oz" w:date="2012-11-24T18:42:00Z">
                                          <w:rPr>
                                            <w:sz w:val="20"/>
                                            <w:szCs w:val="20"/>
                                          </w:rPr>
                                        </w:rPrChange>
                                      </w:rPr>
                                      <w:t>Tuna pizza</w:t>
                                    </w:r>
                                  </w:ins>
                                </w:p>
                                <w:p w:rsidR="00C0148A" w:rsidRDefault="00C0148A"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847725" y="276225"/>
                                <a:ext cx="1002665" cy="13208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1981200" y="752475"/>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0148A" w:rsidRPr="00EB576B" w:rsidRDefault="00C0148A" w:rsidP="00EB576B">
                                  <w:pPr>
                                    <w:jc w:val="center"/>
                                    <w:rPr>
                                      <w:sz w:val="18"/>
                                      <w:szCs w:val="18"/>
                                      <w:rPrChange w:id="1084" w:author="Shapira, Oz" w:date="2012-11-24T18:42:00Z">
                                        <w:rPr>
                                          <w:sz w:val="20"/>
                                          <w:szCs w:val="20"/>
                                        </w:rPr>
                                      </w:rPrChange>
                                    </w:rPr>
                                  </w:pPr>
                                  <w:del w:id="1085" w:author="Shapira, Oz" w:date="2012-11-24T18:42:00Z">
                                    <w:r w:rsidRPr="00EB576B" w:rsidDel="00EB576B">
                                      <w:rPr>
                                        <w:sz w:val="18"/>
                                        <w:szCs w:val="18"/>
                                        <w:rPrChange w:id="1086" w:author="Shapira, Oz" w:date="2012-11-24T18:42:00Z">
                                          <w:rPr>
                                            <w:sz w:val="20"/>
                                            <w:szCs w:val="20"/>
                                          </w:rPr>
                                        </w:rPrChange>
                                      </w:rPr>
                                      <w:delText>Cakes</w:delText>
                                    </w:r>
                                  </w:del>
                                  <w:proofErr w:type="gramStart"/>
                                  <w:ins w:id="1087" w:author="Shapira, Oz" w:date="2012-11-24T18:44:00Z">
                                    <w:r>
                                      <w:rPr>
                                        <w:sz w:val="18"/>
                                        <w:szCs w:val="18"/>
                                      </w:rPr>
                                      <w:t>olives</w:t>
                                    </w:r>
                                  </w:ins>
                                  <w:proofErr w:type="gramEnd"/>
                                  <w:ins w:id="1088" w:author="Shapira, Oz" w:date="2012-11-24T18:42:00Z">
                                    <w:r w:rsidRPr="00EB576B">
                                      <w:rPr>
                                        <w:sz w:val="18"/>
                                        <w:szCs w:val="18"/>
                                        <w:rPrChange w:id="1089" w:author="Shapira, Oz" w:date="2012-11-24T18:42:00Z">
                                          <w:rPr>
                                            <w:sz w:val="20"/>
                                            <w:szCs w:val="20"/>
                                          </w:rPr>
                                        </w:rPrChange>
                                      </w:rPr>
                                      <w:t xml:space="preserve"> pizza</w:t>
                                    </w:r>
                                  </w:ins>
                                </w:p>
                                <w:p w:rsidR="00C0148A" w:rsidRDefault="00C0148A"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05000" y="150495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0148A" w:rsidRPr="00EB576B" w:rsidRDefault="00C0148A" w:rsidP="00EB576B">
                                  <w:pPr>
                                    <w:jc w:val="center"/>
                                    <w:rPr>
                                      <w:sz w:val="18"/>
                                      <w:szCs w:val="18"/>
                                      <w:rPrChange w:id="1090" w:author="Shapira, Oz" w:date="2012-11-24T18:42:00Z">
                                        <w:rPr>
                                          <w:sz w:val="20"/>
                                          <w:szCs w:val="20"/>
                                        </w:rPr>
                                      </w:rPrChange>
                                    </w:rPr>
                                  </w:pPr>
                                  <w:del w:id="1091" w:author="Shapira, Oz" w:date="2012-11-24T18:42:00Z">
                                    <w:r w:rsidRPr="00EB576B" w:rsidDel="00EB576B">
                                      <w:rPr>
                                        <w:sz w:val="12"/>
                                        <w:szCs w:val="12"/>
                                        <w:rPrChange w:id="1092" w:author="Shapira, Oz" w:date="2012-11-24T18:44:00Z">
                                          <w:rPr>
                                            <w:sz w:val="20"/>
                                            <w:szCs w:val="20"/>
                                          </w:rPr>
                                        </w:rPrChange>
                                      </w:rPr>
                                      <w:delText>Cakes</w:delText>
                                    </w:r>
                                  </w:del>
                                  <w:proofErr w:type="gramStart"/>
                                  <w:ins w:id="1093" w:author="Shapira, Oz" w:date="2012-11-24T18:44:00Z">
                                    <w:r w:rsidRPr="00EB576B">
                                      <w:rPr>
                                        <w:sz w:val="12"/>
                                        <w:szCs w:val="12"/>
                                        <w:rPrChange w:id="1094" w:author="Shapira, Oz" w:date="2012-11-24T18:44:00Z">
                                          <w:rPr>
                                            <w:sz w:val="18"/>
                                            <w:szCs w:val="18"/>
                                          </w:rPr>
                                        </w:rPrChange>
                                      </w:rPr>
                                      <w:t>mushroom</w:t>
                                    </w:r>
                                  </w:ins>
                                  <w:proofErr w:type="gramEnd"/>
                                  <w:ins w:id="1095" w:author="Shapira, Oz" w:date="2012-11-24T18:42:00Z">
                                    <w:r w:rsidRPr="00EB576B">
                                      <w:rPr>
                                        <w:sz w:val="12"/>
                                        <w:szCs w:val="12"/>
                                        <w:rPrChange w:id="1096" w:author="Shapira, Oz" w:date="2012-11-24T18:44:00Z">
                                          <w:rPr>
                                            <w:sz w:val="20"/>
                                            <w:szCs w:val="20"/>
                                          </w:rPr>
                                        </w:rPrChange>
                                      </w:rPr>
                                      <w:t xml:space="preserve"> </w:t>
                                    </w:r>
                                    <w:r w:rsidRPr="00EB576B">
                                      <w:rPr>
                                        <w:sz w:val="18"/>
                                        <w:szCs w:val="18"/>
                                        <w:rPrChange w:id="1097" w:author="Shapira, Oz" w:date="2012-11-24T18:42:00Z">
                                          <w:rPr>
                                            <w:sz w:val="20"/>
                                            <w:szCs w:val="20"/>
                                          </w:rPr>
                                        </w:rPrChange>
                                      </w:rPr>
                                      <w:t>pizza</w:t>
                                    </w:r>
                                  </w:ins>
                                </w:p>
                                <w:p w:rsidR="00C0148A" w:rsidRDefault="00C0148A"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47725" y="581025"/>
                                <a:ext cx="1136015" cy="36576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619125" y="742950"/>
                                <a:ext cx="1362075" cy="92773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s:wsp>
                          <wps:cNvPr id="25" name="Oval 25"/>
                          <wps:cNvSpPr/>
                          <wps:spPr>
                            <a:xfrm>
                              <a:off x="1333500" y="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0148A" w:rsidRPr="008F1C91" w:rsidRDefault="00C0148A" w:rsidP="008F1C91">
                                <w:pPr>
                                  <w:jc w:val="center"/>
                                  <w:rPr>
                                    <w:b/>
                                    <w:bCs/>
                                    <w:sz w:val="20"/>
                                    <w:szCs w:val="20"/>
                                    <w:rPrChange w:id="1098" w:author="Shapira, Oz" w:date="2012-11-24T18:46:00Z">
                                      <w:rPr>
                                        <w:sz w:val="20"/>
                                        <w:szCs w:val="20"/>
                                      </w:rPr>
                                    </w:rPrChange>
                                  </w:rPr>
                                </w:pPr>
                                <w:del w:id="1099" w:author="Shapira, Oz" w:date="2012-11-24T18:41:00Z">
                                  <w:r w:rsidRPr="008F1C91" w:rsidDel="00EB576B">
                                    <w:rPr>
                                      <w:b/>
                                      <w:bCs/>
                                      <w:sz w:val="20"/>
                                      <w:szCs w:val="20"/>
                                      <w:rPrChange w:id="1100" w:author="Shapira, Oz" w:date="2012-11-24T18:46:00Z">
                                        <w:rPr>
                                          <w:sz w:val="20"/>
                                          <w:szCs w:val="20"/>
                                        </w:rPr>
                                      </w:rPrChange>
                                    </w:rPr>
                                    <w:delText>Movies</w:delText>
                                  </w:r>
                                </w:del>
                                <w:proofErr w:type="gramStart"/>
                                <w:ins w:id="1101" w:author="Shapira, Oz" w:date="2012-11-24T18:46:00Z">
                                  <w:r w:rsidRPr="008F1C91">
                                    <w:rPr>
                                      <w:b/>
                                      <w:bCs/>
                                      <w:sz w:val="20"/>
                                      <w:szCs w:val="20"/>
                                      <w:rPrChange w:id="1102" w:author="Shapira, Oz" w:date="2012-11-24T18:46:00Z">
                                        <w:rPr>
                                          <w:sz w:val="20"/>
                                          <w:szCs w:val="20"/>
                                        </w:rPr>
                                      </w:rPrChange>
                                    </w:rPr>
                                    <w:t>cars</w:t>
                                  </w:r>
                                </w:ins>
                                <w:proofErr w:type="gramEnd"/>
                              </w:p>
                              <w:p w:rsidR="00C0148A" w:rsidRDefault="00C0148A"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371600" y="14287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0148A" w:rsidRPr="008F1C91" w:rsidRDefault="00C0148A" w:rsidP="008F1C91">
                                <w:pPr>
                                  <w:jc w:val="center"/>
                                  <w:rPr>
                                    <w:b/>
                                    <w:bCs/>
                                    <w:sz w:val="18"/>
                                    <w:szCs w:val="18"/>
                                    <w:rPrChange w:id="1103" w:author="Shapira, Oz" w:date="2012-11-24T18:47:00Z">
                                      <w:rPr>
                                        <w:sz w:val="20"/>
                                        <w:szCs w:val="20"/>
                                      </w:rPr>
                                    </w:rPrChange>
                                  </w:rPr>
                                </w:pPr>
                                <w:del w:id="1104" w:author="Shapira, Oz" w:date="2012-11-24T18:41:00Z">
                                  <w:r w:rsidRPr="008F1C91" w:rsidDel="00EB576B">
                                    <w:rPr>
                                      <w:b/>
                                      <w:bCs/>
                                      <w:sz w:val="18"/>
                                      <w:szCs w:val="18"/>
                                      <w:rPrChange w:id="1105" w:author="Shapira, Oz" w:date="2012-11-24T18:47:00Z">
                                        <w:rPr>
                                          <w:sz w:val="20"/>
                                          <w:szCs w:val="20"/>
                                        </w:rPr>
                                      </w:rPrChange>
                                    </w:rPr>
                                    <w:delText>Movies</w:delText>
                                  </w:r>
                                </w:del>
                                <w:proofErr w:type="gramStart"/>
                                <w:ins w:id="1106" w:author="Shapira, Oz" w:date="2012-11-24T18:47:00Z">
                                  <w:r w:rsidRPr="008F1C91">
                                    <w:rPr>
                                      <w:b/>
                                      <w:bCs/>
                                      <w:sz w:val="18"/>
                                      <w:szCs w:val="18"/>
                                      <w:rPrChange w:id="1107" w:author="Shapira, Oz" w:date="2012-11-24T18:47:00Z">
                                        <w:rPr>
                                          <w:sz w:val="20"/>
                                          <w:szCs w:val="20"/>
                                        </w:rPr>
                                      </w:rPrChange>
                                    </w:rPr>
                                    <w:t>animals</w:t>
                                  </w:r>
                                </w:ins>
                                <w:proofErr w:type="gramEnd"/>
                              </w:p>
                              <w:p w:rsidR="00C0148A" w:rsidRDefault="00C0148A"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847725" y="1009650"/>
                              <a:ext cx="583565"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752475" y="1238250"/>
                              <a:ext cx="678815" cy="33337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 o:spid="_x0000_s1027" style="position:absolute;margin-left:41.9pt;margin-top:13.15pt;width:333.5pt;height:202.95pt;z-index:251698176" coordsize="42354,25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">
                  <v:oval id="Oval 18" o:spid="_x0000_s1028" style="position:absolute;top:7429;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5ycMA&#10;AADbAAAADwAAAGRycy9kb3ducmV2LnhtbESPQWsCMRCF70L/QxihN80qVGRrFBEK9lLopgi9DZtx&#10;s7iZrJtUt/++cxB6m+G9ee+bzW4MnbrRkNrIBhbzAhRxHV3LjYEv+zZbg0oZ2WEXmQz8UoLd9mmy&#10;wdLFO3/SrcqNkhBOJRrwOfel1qn2FDDNY08s2jkOAbOsQ6PdgHcJD51eFsVKB2xZGjz2dPBUX6qf&#10;YODj8r4/XtfWUrP0lUX3fT3ZF2Oep+P+FVSmMf+bH9dHJ/gCK7/IA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A5ycMAAADbAAAADwAAAAAAAAAAAAAAAACYAgAAZHJzL2Rv&#10;d25yZXYueG1sUEsFBgAAAAAEAAQA9QAAAIgDAAAAAA==&#10;" fillcolor="white [3201]" strokecolor="#4f81bd [3204]" strokeweight="2pt">
                    <v:textbox>
                      <w:txbxContent>
                        <w:p w:rsidR="00C0148A" w:rsidRPr="007B715C" w:rsidRDefault="00C0148A" w:rsidP="00EB576B">
                          <w:pPr>
                            <w:jc w:val="center"/>
                            <w:rPr>
                              <w:b/>
                              <w:bCs/>
                              <w:sz w:val="20"/>
                              <w:szCs w:val="20"/>
                              <w:rPrChange w:id="1108" w:author="Shapira, Oz" w:date="2012-11-24T18:48:00Z">
                                <w:rPr>
                                  <w:sz w:val="20"/>
                                  <w:szCs w:val="20"/>
                                </w:rPr>
                              </w:rPrChange>
                            </w:rPr>
                          </w:pPr>
                          <w:del w:id="1109" w:author="Shapira, Oz" w:date="2012-11-24T18:41:00Z">
                            <w:r w:rsidRPr="007B715C" w:rsidDel="00EB576B">
                              <w:rPr>
                                <w:b/>
                                <w:bCs/>
                                <w:sz w:val="20"/>
                                <w:szCs w:val="20"/>
                                <w:rPrChange w:id="1110" w:author="Shapira, Oz" w:date="2012-11-24T18:48:00Z">
                                  <w:rPr>
                                    <w:sz w:val="20"/>
                                    <w:szCs w:val="20"/>
                                  </w:rPr>
                                </w:rPrChange>
                              </w:rPr>
                              <w:delText>Movies</w:delText>
                            </w:r>
                          </w:del>
                          <w:proofErr w:type="spellStart"/>
                          <w:ins w:id="1111" w:author="Shapira, Oz" w:date="2012-11-24T18:41:00Z">
                            <w:r w:rsidRPr="007B715C">
                              <w:rPr>
                                <w:b/>
                                <w:bCs/>
                                <w:sz w:val="20"/>
                                <w:szCs w:val="20"/>
                                <w:rPrChange w:id="1112" w:author="Shapira, Oz" w:date="2012-11-24T18:48:00Z">
                                  <w:rPr>
                                    <w:sz w:val="20"/>
                                    <w:szCs w:val="20"/>
                                  </w:rPr>
                                </w:rPrChange>
                              </w:rPr>
                              <w:t>User_</w:t>
                            </w:r>
                          </w:ins>
                          <w:ins w:id="1113" w:author="Shapira, Oz" w:date="2012-11-24T18:42:00Z">
                            <w:r w:rsidRPr="007B715C">
                              <w:rPr>
                                <w:b/>
                                <w:bCs/>
                                <w:sz w:val="20"/>
                                <w:szCs w:val="20"/>
                                <w:rPrChange w:id="1114" w:author="Shapira, Oz" w:date="2012-11-24T18:48:00Z">
                                  <w:rPr>
                                    <w:sz w:val="20"/>
                                    <w:szCs w:val="20"/>
                                  </w:rPr>
                                </w:rPrChange>
                              </w:rPr>
                              <w:t>x</w:t>
                            </w:r>
                          </w:ins>
                          <w:proofErr w:type="spellEnd"/>
                        </w:p>
                        <w:p w:rsidR="00C0148A" w:rsidRDefault="00C0148A" w:rsidP="00EB576B">
                          <w:pPr>
                            <w:jc w:val="center"/>
                          </w:pPr>
                        </w:p>
                      </w:txbxContent>
                    </v:textbox>
                  </v:oval>
                  <v:line id="Straight Connector 19" o:spid="_x0000_s1029" style="position:absolute;flip:y;visibility:visible;mso-wrap-style:square" from="7524,3238" to="13335,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T4MEAAADbAAAADwAAAGRycy9kb3ducmV2LnhtbERPS2rDMBDdF3oHMYXsajldlNSxEkJI&#10;wIsGWrcHmFjjD7FGRlJtJ6evAoXu5vG+k29n04uRnO8sK1gmKQjiyuqOGwXfX8fnFQgfkDX2lknB&#10;lTxsN48POWbaTvxJYxkaEUPYZ6igDWHIpPRVSwZ9YgfiyNXWGQwRukZqh1MMN718SdNXabDj2NDi&#10;QPuWqkv5YxTUp6mczuQO2BXVe3M4ytuHr5VaPM27NYhAc/gX/7kLHee/wf2XeI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NPgwQAAANsAAAAPAAAAAAAAAAAAAAAA&#10;AKECAABkcnMvZG93bnJldi54bWxQSwUGAAAAAAQABAD5AAAAjwMAAAAA&#10;" strokecolor="#4579b8 [3044]" strokeweight="1.75pt"/>
                  <v:group id="Group 24" o:spid="_x0000_s1030" style="position:absolute;left:14097;top:4953;width:28257;height:20821" coordsize="28257,20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13" o:spid="_x0000_s1031" style="position:absolute;top:1714;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ruMAA&#10;AADbAAAADwAAAGRycy9kb3ducmV2LnhtbERPTYvCMBC9L/gfwgje1lRlF6lGEUHQy8I2IngbmrEp&#10;NpPaRK3/frOwsLd5vM9ZrnvXiAd1ofasYDLOQBCX3tRcKTjq3fscRIjIBhvPpOBFAdarwdsSc+Of&#10;/E2PIlYihXDIUYGNsc2lDKUlh2HsW+LEXXznMCbYVdJ0+EzhrpHTLPuUDmtODRZb2loqr8XdKfi6&#10;Hjb721xrqqa20GjOt5P+UGo07DcLEJH6+C/+c+9Nmj+D31/S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SruMAAAADbAAAADwAAAAAAAAAAAAAAAACYAgAAZHJzL2Rvd25y&#10;ZXYueG1sUEsFBgAAAAAEAAQA9QAAAIUDAAAAAA==&#10;" fillcolor="white [3201]" strokecolor="#4f81bd [3204]" strokeweight="2pt">
                      <v:textbox>
                        <w:txbxContent>
                          <w:p w:rsidR="00C0148A" w:rsidRPr="008F1C91" w:rsidRDefault="00C0148A" w:rsidP="00EB576B">
                            <w:pPr>
                              <w:jc w:val="center"/>
                              <w:rPr>
                                <w:b/>
                                <w:bCs/>
                                <w:sz w:val="20"/>
                                <w:szCs w:val="20"/>
                                <w:rPrChange w:id="1115" w:author="Shapira, Oz" w:date="2012-11-24T18:46:00Z">
                                  <w:rPr>
                                    <w:sz w:val="20"/>
                                    <w:szCs w:val="20"/>
                                  </w:rPr>
                                </w:rPrChange>
                              </w:rPr>
                            </w:pPr>
                            <w:del w:id="1116" w:author="Shapira, Oz" w:date="2012-11-24T18:42:00Z">
                              <w:r w:rsidRPr="008F1C91" w:rsidDel="00EB576B">
                                <w:rPr>
                                  <w:b/>
                                  <w:bCs/>
                                  <w:sz w:val="20"/>
                                  <w:szCs w:val="20"/>
                                  <w:rPrChange w:id="1117" w:author="Shapira, Oz" w:date="2012-11-24T18:46:00Z">
                                    <w:rPr>
                                      <w:sz w:val="20"/>
                                      <w:szCs w:val="20"/>
                                    </w:rPr>
                                  </w:rPrChange>
                                </w:rPr>
                                <w:delText>Movies</w:delText>
                              </w:r>
                            </w:del>
                            <w:proofErr w:type="gramStart"/>
                            <w:ins w:id="1118" w:author="Shapira, Oz" w:date="2012-11-24T18:42:00Z">
                              <w:r w:rsidRPr="008F1C91">
                                <w:rPr>
                                  <w:b/>
                                  <w:bCs/>
                                  <w:sz w:val="20"/>
                                  <w:szCs w:val="20"/>
                                  <w:rPrChange w:id="1119" w:author="Shapira, Oz" w:date="2012-11-24T18:46:00Z">
                                    <w:rPr>
                                      <w:sz w:val="20"/>
                                      <w:szCs w:val="20"/>
                                    </w:rPr>
                                  </w:rPrChange>
                                </w:rPr>
                                <w:t>pizza</w:t>
                              </w:r>
                            </w:ins>
                            <w:proofErr w:type="gramEnd"/>
                          </w:p>
                          <w:p w:rsidR="00C0148A" w:rsidRDefault="00C0148A" w:rsidP="00EB576B">
                            <w:pPr>
                              <w:jc w:val="center"/>
                            </w:pPr>
                          </w:p>
                        </w:txbxContent>
                      </v:textbox>
                    </v:oval>
                    <v:oval id="Oval 15" o:spid="_x0000_s1032" style="position:absolute;left:18478;width:8446;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WV8AA&#10;AADbAAAADwAAAGRycy9kb3ducmV2LnhtbERPTYvCMBC9C/6HMMLeNFVQpGsUWRD0smCzCHsbmtmm&#10;2ExqE7X+eyMIe5vH+5zVpneNuFEXas8KppMMBHHpTc2Vgh+9Gy9BhIhssPFMCh4UYLMeDlaYG3/n&#10;I92KWIkUwiFHBTbGNpcylJYcholviRP35zuHMcGukqbDewp3jZxl2UI6rDk1WGzpy1J5Lq5Owff5&#10;sN1fllpTNbOFRvN7Oem5Uh+jfvsJIlIf/8Vv996k+XN4/ZIO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GWV8AAAADbAAAADwAAAAAAAAAAAAAAAACYAgAAZHJzL2Rvd25y&#10;ZXYueG1sUEsFBgAAAAAEAAQA9QAAAIUDAAAAAA==&#10;" fillcolor="white [3201]" strokecolor="#4f81bd [3204]" strokeweight="2pt">
                      <v:textbox>
                        <w:txbxContent>
                          <w:p w:rsidR="00C0148A" w:rsidRPr="00EB576B" w:rsidRDefault="00C0148A" w:rsidP="00EB576B">
                            <w:pPr>
                              <w:jc w:val="center"/>
                              <w:rPr>
                                <w:sz w:val="18"/>
                                <w:szCs w:val="18"/>
                                <w:rPrChange w:id="1120" w:author="Shapira, Oz" w:date="2012-11-24T18:42:00Z">
                                  <w:rPr>
                                    <w:sz w:val="20"/>
                                    <w:szCs w:val="20"/>
                                  </w:rPr>
                                </w:rPrChange>
                              </w:rPr>
                            </w:pPr>
                            <w:del w:id="1121" w:author="Shapira, Oz" w:date="2012-11-24T18:42:00Z">
                              <w:r w:rsidRPr="00EB576B" w:rsidDel="00EB576B">
                                <w:rPr>
                                  <w:sz w:val="18"/>
                                  <w:szCs w:val="18"/>
                                  <w:rPrChange w:id="1122" w:author="Shapira, Oz" w:date="2012-11-24T18:42:00Z">
                                    <w:rPr>
                                      <w:sz w:val="20"/>
                                      <w:szCs w:val="20"/>
                                    </w:rPr>
                                  </w:rPrChange>
                                </w:rPr>
                                <w:delText>Cakes</w:delText>
                              </w:r>
                            </w:del>
                            <w:ins w:id="1123" w:author="Shapira, Oz" w:date="2012-11-24T18:42:00Z">
                              <w:r w:rsidRPr="00EB576B">
                                <w:rPr>
                                  <w:sz w:val="18"/>
                                  <w:szCs w:val="18"/>
                                  <w:rPrChange w:id="1124" w:author="Shapira, Oz" w:date="2012-11-24T18:42:00Z">
                                    <w:rPr>
                                      <w:sz w:val="20"/>
                                      <w:szCs w:val="20"/>
                                    </w:rPr>
                                  </w:rPrChange>
                                </w:rPr>
                                <w:t>Tuna pizza</w:t>
                              </w:r>
                            </w:ins>
                          </w:p>
                          <w:p w:rsidR="00C0148A" w:rsidRDefault="00C0148A" w:rsidP="00EB576B">
                            <w:pPr>
                              <w:jc w:val="center"/>
                            </w:pPr>
                          </w:p>
                        </w:txbxContent>
                      </v:textbox>
                    </v:oval>
                    <v:line id="Straight Connector 16" o:spid="_x0000_s1033" style="position:absolute;flip:y;visibility:visible;mso-wrap-style:square" from="8477,2762" to="18503,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HksEAAADbAAAADwAAAGRycy9kb3ducmV2LnhtbERPS2rDMBDdB3IHMYHuEjldmOJaCaXE&#10;4EULjdMDTK3xh1ojIym229NXgUJ283jfyY+LGcREzveWFex3CQji2uqeWwWfl2L7BMIHZI2DZVLw&#10;Qx6Oh/Uqx0zbmc80VaEVMYR9hgq6EMZMSl93ZNDv7EgcucY6gyFC10rtcI7hZpCPSZJKgz3Hhg5H&#10;eu2o/q6uRkHzPlfzF7kT9mX91p4K+fvhG6UeNsvLM4hAS7iL/92ljvNTuP0SD5CH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t0eSwQAAANsAAAAPAAAAAAAAAAAAAAAA&#10;AKECAABkcnMvZG93bnJldi54bWxQSwUGAAAAAAQABAD5AAAAjwMAAAAA&#10;" strokecolor="#4579b8 [3044]" strokeweight="1.75pt"/>
                    <v:oval id="Oval 20" o:spid="_x0000_s1034" style="position:absolute;left:19812;top:7524;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cr8A&#10;AADbAAAADwAAAGRycy9kb3ducmV2LnhtbERPTYvCMBC9L/gfwgje1tSCIl2jyIKgF8FmEfY2NLNN&#10;sZnUJmr99+Yg7PHxvlebwbXiTn1oPCuYTTMQxJU3DdcKfvTucwkiRGSDrWdS8KQAm/XoY4WF8Q8+&#10;0b2MtUghHApUYGPsCilDZclhmPqOOHF/vncYE+xraXp8pHDXyjzLFtJhw6nBYkfflqpLeXMKjpfD&#10;dn9dak11bkuN5vd61nOlJuNh+wUi0hD/xW/33ijI0/r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2v9yvwAAANsAAAAPAAAAAAAAAAAAAAAAAJgCAABkcnMvZG93bnJl&#10;di54bWxQSwUGAAAAAAQABAD1AAAAhAMAAAAA&#10;" fillcolor="white [3201]" strokecolor="#4f81bd [3204]" strokeweight="2pt">
                      <v:textbox>
                        <w:txbxContent>
                          <w:p w:rsidR="00C0148A" w:rsidRPr="00EB576B" w:rsidRDefault="00C0148A" w:rsidP="00EB576B">
                            <w:pPr>
                              <w:jc w:val="center"/>
                              <w:rPr>
                                <w:sz w:val="18"/>
                                <w:szCs w:val="18"/>
                                <w:rPrChange w:id="1125" w:author="Shapira, Oz" w:date="2012-11-24T18:42:00Z">
                                  <w:rPr>
                                    <w:sz w:val="20"/>
                                    <w:szCs w:val="20"/>
                                  </w:rPr>
                                </w:rPrChange>
                              </w:rPr>
                            </w:pPr>
                            <w:del w:id="1126" w:author="Shapira, Oz" w:date="2012-11-24T18:42:00Z">
                              <w:r w:rsidRPr="00EB576B" w:rsidDel="00EB576B">
                                <w:rPr>
                                  <w:sz w:val="18"/>
                                  <w:szCs w:val="18"/>
                                  <w:rPrChange w:id="1127" w:author="Shapira, Oz" w:date="2012-11-24T18:42:00Z">
                                    <w:rPr>
                                      <w:sz w:val="20"/>
                                      <w:szCs w:val="20"/>
                                    </w:rPr>
                                  </w:rPrChange>
                                </w:rPr>
                                <w:delText>Cakes</w:delText>
                              </w:r>
                            </w:del>
                            <w:proofErr w:type="gramStart"/>
                            <w:ins w:id="1128" w:author="Shapira, Oz" w:date="2012-11-24T18:44:00Z">
                              <w:r>
                                <w:rPr>
                                  <w:sz w:val="18"/>
                                  <w:szCs w:val="18"/>
                                </w:rPr>
                                <w:t>olives</w:t>
                              </w:r>
                            </w:ins>
                            <w:proofErr w:type="gramEnd"/>
                            <w:ins w:id="1129" w:author="Shapira, Oz" w:date="2012-11-24T18:42:00Z">
                              <w:r w:rsidRPr="00EB576B">
                                <w:rPr>
                                  <w:sz w:val="18"/>
                                  <w:szCs w:val="18"/>
                                  <w:rPrChange w:id="1130" w:author="Shapira, Oz" w:date="2012-11-24T18:42:00Z">
                                    <w:rPr>
                                      <w:sz w:val="20"/>
                                      <w:szCs w:val="20"/>
                                    </w:rPr>
                                  </w:rPrChange>
                                </w:rPr>
                                <w:t xml:space="preserve"> pizza</w:t>
                              </w:r>
                            </w:ins>
                          </w:p>
                          <w:p w:rsidR="00C0148A" w:rsidRDefault="00C0148A" w:rsidP="00EB576B">
                            <w:pPr>
                              <w:jc w:val="center"/>
                            </w:pPr>
                          </w:p>
                        </w:txbxContent>
                      </v:textbox>
                    </v:oval>
                    <v:oval id="Oval 21" o:spid="_x0000_s1035" style="position:absolute;left:19050;top:15049;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a6cMA&#10;AADbAAAADwAAAGRycy9kb3ducmV2LnhtbESPQWvCQBSE70L/w/IKvZmNgYpEV5FCQS+C2SJ4e2Rf&#10;s8Hs25jdavrvu4LQ4zAz3zCrzeg6caMhtJ4VzLIcBHHtTcuNgi/9OV2ACBHZYOeZFPxSgM36ZbLC&#10;0vg7H+lWxUYkCIcSFdgY+1LKUFtyGDLfEyfv2w8OY5JDI82A9wR3nSzyfC4dtpwWLPb0Yam+VD9O&#10;weGy3+6uC62pKWyl0ZyvJ/2u1NvruF2CiDTG//CzvTMKihk8vq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Za6cMAAADbAAAADwAAAAAAAAAAAAAAAACYAgAAZHJzL2Rv&#10;d25yZXYueG1sUEsFBgAAAAAEAAQA9QAAAIgDAAAAAA==&#10;" fillcolor="white [3201]" strokecolor="#4f81bd [3204]" strokeweight="2pt">
                      <v:textbox>
                        <w:txbxContent>
                          <w:p w:rsidR="00C0148A" w:rsidRPr="00EB576B" w:rsidRDefault="00C0148A" w:rsidP="00EB576B">
                            <w:pPr>
                              <w:jc w:val="center"/>
                              <w:rPr>
                                <w:sz w:val="18"/>
                                <w:szCs w:val="18"/>
                                <w:rPrChange w:id="1131" w:author="Shapira, Oz" w:date="2012-11-24T18:42:00Z">
                                  <w:rPr>
                                    <w:sz w:val="20"/>
                                    <w:szCs w:val="20"/>
                                  </w:rPr>
                                </w:rPrChange>
                              </w:rPr>
                            </w:pPr>
                            <w:del w:id="1132" w:author="Shapira, Oz" w:date="2012-11-24T18:42:00Z">
                              <w:r w:rsidRPr="00EB576B" w:rsidDel="00EB576B">
                                <w:rPr>
                                  <w:sz w:val="12"/>
                                  <w:szCs w:val="12"/>
                                  <w:rPrChange w:id="1133" w:author="Shapira, Oz" w:date="2012-11-24T18:44:00Z">
                                    <w:rPr>
                                      <w:sz w:val="20"/>
                                      <w:szCs w:val="20"/>
                                    </w:rPr>
                                  </w:rPrChange>
                                </w:rPr>
                                <w:delText>Cakes</w:delText>
                              </w:r>
                            </w:del>
                            <w:proofErr w:type="gramStart"/>
                            <w:ins w:id="1134" w:author="Shapira, Oz" w:date="2012-11-24T18:44:00Z">
                              <w:r w:rsidRPr="00EB576B">
                                <w:rPr>
                                  <w:sz w:val="12"/>
                                  <w:szCs w:val="12"/>
                                  <w:rPrChange w:id="1135" w:author="Shapira, Oz" w:date="2012-11-24T18:44:00Z">
                                    <w:rPr>
                                      <w:sz w:val="18"/>
                                      <w:szCs w:val="18"/>
                                    </w:rPr>
                                  </w:rPrChange>
                                </w:rPr>
                                <w:t>mushroom</w:t>
                              </w:r>
                            </w:ins>
                            <w:proofErr w:type="gramEnd"/>
                            <w:ins w:id="1136" w:author="Shapira, Oz" w:date="2012-11-24T18:42:00Z">
                              <w:r w:rsidRPr="00EB576B">
                                <w:rPr>
                                  <w:sz w:val="12"/>
                                  <w:szCs w:val="12"/>
                                  <w:rPrChange w:id="1137" w:author="Shapira, Oz" w:date="2012-11-24T18:44:00Z">
                                    <w:rPr>
                                      <w:sz w:val="20"/>
                                      <w:szCs w:val="20"/>
                                    </w:rPr>
                                  </w:rPrChange>
                                </w:rPr>
                                <w:t xml:space="preserve"> </w:t>
                              </w:r>
                              <w:r w:rsidRPr="00EB576B">
                                <w:rPr>
                                  <w:sz w:val="18"/>
                                  <w:szCs w:val="18"/>
                                  <w:rPrChange w:id="1138" w:author="Shapira, Oz" w:date="2012-11-24T18:42:00Z">
                                    <w:rPr>
                                      <w:sz w:val="20"/>
                                      <w:szCs w:val="20"/>
                                    </w:rPr>
                                  </w:rPrChange>
                                </w:rPr>
                                <w:t>pizza</w:t>
                              </w:r>
                            </w:ins>
                          </w:p>
                          <w:p w:rsidR="00C0148A" w:rsidRDefault="00C0148A" w:rsidP="00EB576B">
                            <w:pPr>
                              <w:jc w:val="center"/>
                            </w:pPr>
                          </w:p>
                        </w:txbxContent>
                      </v:textbox>
                    </v:oval>
                    <v:line id="Straight Connector 22" o:spid="_x0000_s1036" style="position:absolute;visibility:visible;mso-wrap-style:square" from="8477,5810" to="19837,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Q2esIAAADbAAAADwAAAGRycy9kb3ducmV2LnhtbESPQWsCMRSE7wX/Q3hCbzXbPYisRpGy&#10;hZZe1Irnx+a5WUxedpNU139vCoUeh5n5hlltRmfFlULsPCt4nRUgiBuvO24VHL/fXxYgYkLWaD2T&#10;gjtF2KwnTyustL/xnq6H1IoM4VihApNSX0kZG0MO48z3xNk7++AwZRlaqQPeMtxZWRbFXDrsOC8Y&#10;7OnNUHM5/DgFsT7dj7Xd2TL0/nO+XwzBfA1KPU/H7RJEojH9h//aH1pBWcLvl/wD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Q2esIAAADbAAAADwAAAAAAAAAAAAAA&#10;AAChAgAAZHJzL2Rvd25yZXYueG1sUEsFBgAAAAAEAAQA+QAAAJADAAAAAA==&#10;" strokecolor="#4579b8 [3044]" strokeweight="1.75pt"/>
                    <v:line id="Straight Connector 23" o:spid="_x0000_s1037" style="position:absolute;visibility:visible;mso-wrap-style:square" from="6191,7429" to="19812,1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iT4cIAAADbAAAADwAAAGRycy9kb3ducmV2LnhtbESPT2sCMRTE74V+h/AK3mrWFURWo4hY&#10;aOnFf3h+bJ6bxeRlTVJdv30jFHocZuY3zHzZOytuFGLrWcFoWIAgrr1uuVFwPHy8T0HEhKzReiYF&#10;D4qwXLy+zLHS/s47uu1TIzKEY4UKTEpdJWWsDTmMQ98RZ+/sg8OUZWikDnjPcGdlWRQT6bDlvGCw&#10;o7Wh+rL/cQri5vQ4buzWlqHzX5Pd9BrM91WpwVu/moFI1Kf/8F/7Uysox/D8kn+A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iT4cIAAADbAAAADwAAAAAAAAAAAAAA&#10;AAChAgAAZHJzL2Rvd25yZXYueG1sUEsFBgAAAAAEAAQA+QAAAJADAAAAAA==&#10;" strokecolor="#4579b8 [3044]" strokeweight="1.75pt"/>
                  </v:group>
                  <v:oval id="Oval 25" o:spid="_x0000_s1038" style="position:absolute;left:13335;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c6sMA&#10;AADbAAAADwAAAGRycy9kb3ducmV2LnhtbESPQWvCQBSE74L/YXmF3symAYtEV5GCoJeC2SJ4e2Rf&#10;s8Hs25hdNf33XaHQ4zAz3zCrzeg6cachtJ4VvGU5COLam5YbBV96N1uACBHZYOeZFPxQgM16Ollh&#10;afyDj3SvYiMShEOJCmyMfSllqC05DJnviZP37QeHMcmhkWbAR4K7ThZ5/i4dtpwWLPb0Yam+VDen&#10;4PNy2O6vC62pKWyl0ZyvJz1X6vVl3C5BRBrjf/ivvTcKijk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1c6sMAAADbAAAADwAAAAAAAAAAAAAAAACYAgAAZHJzL2Rv&#10;d25yZXYueG1sUEsFBgAAAAAEAAQA9QAAAIgDAAAAAA==&#10;" fillcolor="white [3201]" strokecolor="#4f81bd [3204]" strokeweight="2pt">
                    <v:textbox>
                      <w:txbxContent>
                        <w:p w:rsidR="00C0148A" w:rsidRPr="008F1C91" w:rsidRDefault="00C0148A" w:rsidP="008F1C91">
                          <w:pPr>
                            <w:jc w:val="center"/>
                            <w:rPr>
                              <w:b/>
                              <w:bCs/>
                              <w:sz w:val="20"/>
                              <w:szCs w:val="20"/>
                              <w:rPrChange w:id="1139" w:author="Shapira, Oz" w:date="2012-11-24T18:46:00Z">
                                <w:rPr>
                                  <w:sz w:val="20"/>
                                  <w:szCs w:val="20"/>
                                </w:rPr>
                              </w:rPrChange>
                            </w:rPr>
                          </w:pPr>
                          <w:del w:id="1140" w:author="Shapira, Oz" w:date="2012-11-24T18:41:00Z">
                            <w:r w:rsidRPr="008F1C91" w:rsidDel="00EB576B">
                              <w:rPr>
                                <w:b/>
                                <w:bCs/>
                                <w:sz w:val="20"/>
                                <w:szCs w:val="20"/>
                                <w:rPrChange w:id="1141" w:author="Shapira, Oz" w:date="2012-11-24T18:46:00Z">
                                  <w:rPr>
                                    <w:sz w:val="20"/>
                                    <w:szCs w:val="20"/>
                                  </w:rPr>
                                </w:rPrChange>
                              </w:rPr>
                              <w:delText>Movies</w:delText>
                            </w:r>
                          </w:del>
                          <w:proofErr w:type="gramStart"/>
                          <w:ins w:id="1142" w:author="Shapira, Oz" w:date="2012-11-24T18:46:00Z">
                            <w:r w:rsidRPr="008F1C91">
                              <w:rPr>
                                <w:b/>
                                <w:bCs/>
                                <w:sz w:val="20"/>
                                <w:szCs w:val="20"/>
                                <w:rPrChange w:id="1143" w:author="Shapira, Oz" w:date="2012-11-24T18:46:00Z">
                                  <w:rPr>
                                    <w:sz w:val="20"/>
                                    <w:szCs w:val="20"/>
                                  </w:rPr>
                                </w:rPrChange>
                              </w:rPr>
                              <w:t>cars</w:t>
                            </w:r>
                          </w:ins>
                          <w:proofErr w:type="gramEnd"/>
                        </w:p>
                        <w:p w:rsidR="00C0148A" w:rsidRDefault="00C0148A" w:rsidP="008F1C91">
                          <w:pPr>
                            <w:jc w:val="center"/>
                          </w:pPr>
                        </w:p>
                      </w:txbxContent>
                    </v:textbox>
                  </v:oval>
                  <v:oval id="Oval 26" o:spid="_x0000_s1039" style="position:absolute;left:13716;top:14287;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CncIA&#10;AADbAAAADwAAAGRycy9kb3ducmV2LnhtbESPQYvCMBSE7wv+h/AWvK3pFhSpRpEFwb0INiJ4ezRv&#10;m2LzUpus1n9vFhY8DjPzDbNcD64VN+pD41nB5yQDQVx503Ct4Ki3H3MQISIbbD2TggcFWK9Gb0ss&#10;jL/zgW5lrEWCcChQgY2xK6QMlSWHYeI74uT9+N5hTLKvpenxnuCulXmWzaTDhtOCxY6+LFWX8tcp&#10;2F++N7vrXGuqc1tqNOfrSU+VGr8PmwWISEN8hf/bO6Mgn8Hfl/Q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f8KdwgAAANsAAAAPAAAAAAAAAAAAAAAAAJgCAABkcnMvZG93&#10;bnJldi54bWxQSwUGAAAAAAQABAD1AAAAhwMAAAAA&#10;" fillcolor="white [3201]" strokecolor="#4f81bd [3204]" strokeweight="2pt">
                    <v:textbox>
                      <w:txbxContent>
                        <w:p w:rsidR="00C0148A" w:rsidRPr="008F1C91" w:rsidRDefault="00C0148A" w:rsidP="008F1C91">
                          <w:pPr>
                            <w:jc w:val="center"/>
                            <w:rPr>
                              <w:b/>
                              <w:bCs/>
                              <w:sz w:val="18"/>
                              <w:szCs w:val="18"/>
                              <w:rPrChange w:id="1144" w:author="Shapira, Oz" w:date="2012-11-24T18:47:00Z">
                                <w:rPr>
                                  <w:sz w:val="20"/>
                                  <w:szCs w:val="20"/>
                                </w:rPr>
                              </w:rPrChange>
                            </w:rPr>
                          </w:pPr>
                          <w:del w:id="1145" w:author="Shapira, Oz" w:date="2012-11-24T18:41:00Z">
                            <w:r w:rsidRPr="008F1C91" w:rsidDel="00EB576B">
                              <w:rPr>
                                <w:b/>
                                <w:bCs/>
                                <w:sz w:val="18"/>
                                <w:szCs w:val="18"/>
                                <w:rPrChange w:id="1146" w:author="Shapira, Oz" w:date="2012-11-24T18:47:00Z">
                                  <w:rPr>
                                    <w:sz w:val="20"/>
                                    <w:szCs w:val="20"/>
                                  </w:rPr>
                                </w:rPrChange>
                              </w:rPr>
                              <w:delText>Movies</w:delText>
                            </w:r>
                          </w:del>
                          <w:proofErr w:type="gramStart"/>
                          <w:ins w:id="1147" w:author="Shapira, Oz" w:date="2012-11-24T18:47:00Z">
                            <w:r w:rsidRPr="008F1C91">
                              <w:rPr>
                                <w:b/>
                                <w:bCs/>
                                <w:sz w:val="18"/>
                                <w:szCs w:val="18"/>
                                <w:rPrChange w:id="1148" w:author="Shapira, Oz" w:date="2012-11-24T18:47:00Z">
                                  <w:rPr>
                                    <w:sz w:val="20"/>
                                    <w:szCs w:val="20"/>
                                  </w:rPr>
                                </w:rPrChange>
                              </w:rPr>
                              <w:t>animals</w:t>
                            </w:r>
                          </w:ins>
                          <w:proofErr w:type="gramEnd"/>
                        </w:p>
                        <w:p w:rsidR="00C0148A" w:rsidRDefault="00C0148A" w:rsidP="008F1C91">
                          <w:pPr>
                            <w:jc w:val="center"/>
                          </w:pPr>
                        </w:p>
                      </w:txbxContent>
                    </v:textbox>
                  </v:oval>
                  <v:line id="Straight Connector 28" o:spid="_x0000_s1040" style="position:absolute;visibility:visible;mso-wrap-style:square" from="8477,10096" to="14312,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BkL4AAADbAAAADwAAAGRycy9kb3ducmV2LnhtbERPTYvCMBC9C/6HMII3Te1BpGsUEYVd&#10;9qKu7HloxqaYTGqS1frvzUHY4+N9L9e9s+JOIbaeFcymBQji2uuWGwXnn/1kASImZI3WMyl4UoT1&#10;ajhYYqX9g490P6VG5BCOFSowKXWVlLE25DBOfUecuYsPDlOGoZE64COHOyvLophLhy3nBoMdbQ3V&#10;19OfUxB3v8/zzh5sGTr/NT8ubsF835Qaj/rNB4hEffoXv92fWkGZx+Yv+QfI1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HAGQvgAAANsAAAAPAAAAAAAAAAAAAAAAAKEC&#10;AABkcnMvZG93bnJldi54bWxQSwUGAAAAAAQABAD5AAAAjAMAAAAA&#10;" strokecolor="#4579b8 [3044]" strokeweight="1.75pt"/>
                  <v:line id="Straight Connector 29" o:spid="_x0000_s1041" style="position:absolute;visibility:visible;mso-wrap-style:square" from="7524,12382" to="14312,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CkC8IAAADbAAAADwAAAGRycy9kb3ducmV2LnhtbESPT2sCMRTE70K/Q3gFb5rtHkS3RinF&#10;guKl/sHzY/O6WZq8rEmq67dvBMHjMDO/YebL3llxoRBbzwrexgUI4trrlhsFx8PXaAoiJmSN1jMp&#10;uFGE5eJlMMdK+yvv6LJPjcgQjhUqMCl1lZSxNuQwjn1HnL0fHxymLEMjdcBrhjsry6KYSIct5wWD&#10;HX0aqn/3f05BXJ1ux5X9tmXo/Gaym56D2Z6VGr72H+8gEvXpGX6011pBOYP7l/w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CkC8IAAADbAAAADwAAAAAAAAAAAAAA&#10;AAChAgAAZHJzL2Rvd25yZXYueG1sUEsFBgAAAAAEAAQA+QAAAJADAAAAAA==&#10;" strokecolor="#4579b8 [3044]" strokeweight="1.75pt"/>
                  <w10:wrap type="tight"/>
                </v:group>
              </w:pict>
            </mc:Fallback>
          </mc:AlternateContent>
        </w:r>
      </w:del>
      <w:ins w:id="1149" w:author="Shapira, Oz" w:date="2012-11-24T18:35:00Z">
        <w:r w:rsidR="005163F5">
          <w:t xml:space="preserve"> </w:t>
        </w:r>
      </w:ins>
    </w:p>
    <w:p w:rsidR="00AE7BE9" w:rsidRDefault="006D172C" w:rsidP="00AE7BE9">
      <w:pPr>
        <w:pStyle w:val="NoSpacing"/>
        <w:keepNext/>
        <w:rPr>
          <w:ins w:id="1150" w:author="Shapira, Oz" w:date="2012-11-26T19:00:00Z"/>
        </w:rPr>
        <w:pPrChange w:id="1151" w:author="Shapira, Oz" w:date="2012-11-26T19:00:00Z">
          <w:pPr>
            <w:pStyle w:val="NoSpacing"/>
          </w:pPr>
        </w:pPrChange>
      </w:pPr>
      <w:ins w:id="1152" w:author="Shapira, Oz" w:date="2012-11-26T18:50:00Z">
        <w:r>
          <w:rPr>
            <w:noProof/>
          </w:rPr>
          <w:drawing>
            <wp:inline distT="0" distB="0" distL="0" distR="0" wp14:anchorId="65991804" wp14:editId="3D3B369B">
              <wp:extent cx="4023360" cy="22750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a:extLst>
                          <a:ext uri="{28A0092B-C50C-407E-A947-70E740481C1C}">
                            <a14:useLocalDpi xmlns:a14="http://schemas.microsoft.com/office/drawing/2010/main" val="0"/>
                          </a:ext>
                        </a:extLst>
                      </a:blip>
                      <a:stretch>
                        <a:fillRect/>
                      </a:stretch>
                    </pic:blipFill>
                    <pic:spPr>
                      <a:xfrm>
                        <a:off x="0" y="0"/>
                        <a:ext cx="4025532" cy="2276255"/>
                      </a:xfrm>
                      <a:prstGeom prst="rect">
                        <a:avLst/>
                      </a:prstGeom>
                    </pic:spPr>
                  </pic:pic>
                </a:graphicData>
              </a:graphic>
            </wp:inline>
          </w:drawing>
        </w:r>
      </w:ins>
    </w:p>
    <w:p w:rsidR="00EB576B" w:rsidRDefault="00AE7BE9" w:rsidP="00AE7BE9">
      <w:pPr>
        <w:pStyle w:val="Caption"/>
        <w:rPr>
          <w:ins w:id="1153" w:author="Shapira, Oz" w:date="2012-11-24T18:43:00Z"/>
        </w:rPr>
        <w:pPrChange w:id="1154" w:author="Shapira, Oz" w:date="2012-11-26T19:00:00Z">
          <w:pPr/>
        </w:pPrChange>
      </w:pPr>
      <w:ins w:id="1155" w:author="Shapira, Oz" w:date="2012-11-26T19:00:00Z">
        <w:r>
          <w:t xml:space="preserve">Figure </w:t>
        </w:r>
        <w:r>
          <w:fldChar w:fldCharType="begin"/>
        </w:r>
        <w:r>
          <w:instrText xml:space="preserve"> SEQ Figure \* ARABIC </w:instrText>
        </w:r>
      </w:ins>
      <w:r>
        <w:fldChar w:fldCharType="separate"/>
      </w:r>
      <w:ins w:id="1156" w:author="Shapira, Oz" w:date="2012-11-27T17:22:00Z">
        <w:r w:rsidR="0081771B">
          <w:rPr>
            <w:noProof/>
          </w:rPr>
          <w:t>4</w:t>
        </w:r>
      </w:ins>
      <w:ins w:id="1157" w:author="Shapira, Oz" w:date="2012-11-26T19:00:00Z">
        <w:r>
          <w:fldChar w:fldCharType="end"/>
        </w:r>
        <w:r>
          <w:t>: graphical view main graph</w:t>
        </w:r>
      </w:ins>
    </w:p>
    <w:p w:rsidR="00B92A45" w:rsidRDefault="00B92A45" w:rsidP="00AE7BE9">
      <w:pPr>
        <w:pStyle w:val="NoSpacing"/>
        <w:rPr>
          <w:ins w:id="1158" w:author="Shapira, Oz" w:date="2012-11-26T19:20:00Z"/>
        </w:rPr>
        <w:pPrChange w:id="1159" w:author="Shapira, Oz" w:date="2012-11-26T19:00:00Z">
          <w:pPr/>
        </w:pPrChange>
      </w:pPr>
    </w:p>
    <w:p w:rsidR="00B92A45" w:rsidRDefault="00B92A45" w:rsidP="00AE7BE9">
      <w:pPr>
        <w:pStyle w:val="NoSpacing"/>
        <w:rPr>
          <w:ins w:id="1160" w:author="Shapira, Oz" w:date="2012-11-26T19:20:00Z"/>
        </w:rPr>
        <w:pPrChange w:id="1161" w:author="Shapira, Oz" w:date="2012-11-26T19:00:00Z">
          <w:pPr/>
        </w:pPrChange>
      </w:pPr>
    </w:p>
    <w:p w:rsidR="00B92A45" w:rsidRDefault="00B92A45" w:rsidP="00AE7BE9">
      <w:pPr>
        <w:pStyle w:val="NoSpacing"/>
        <w:rPr>
          <w:ins w:id="1162" w:author="Shapira, Oz" w:date="2012-11-26T19:20:00Z"/>
        </w:rPr>
        <w:pPrChange w:id="1163" w:author="Shapira, Oz" w:date="2012-11-26T19:00:00Z">
          <w:pPr/>
        </w:pPrChange>
      </w:pPr>
    </w:p>
    <w:p w:rsidR="00B92A45" w:rsidRDefault="00B92A45" w:rsidP="00AE7BE9">
      <w:pPr>
        <w:pStyle w:val="NoSpacing"/>
        <w:rPr>
          <w:ins w:id="1164" w:author="Shapira, Oz" w:date="2012-11-26T19:20:00Z"/>
        </w:rPr>
        <w:pPrChange w:id="1165" w:author="Shapira, Oz" w:date="2012-11-26T19:00:00Z">
          <w:pPr/>
        </w:pPrChange>
      </w:pPr>
    </w:p>
    <w:p w:rsidR="00B92A45" w:rsidRDefault="00B92A45" w:rsidP="00AE7BE9">
      <w:pPr>
        <w:pStyle w:val="NoSpacing"/>
        <w:rPr>
          <w:ins w:id="1166" w:author="Shapira, Oz" w:date="2012-11-26T19:20:00Z"/>
        </w:rPr>
        <w:pPrChange w:id="1167" w:author="Shapira, Oz" w:date="2012-11-26T19:00:00Z">
          <w:pPr/>
        </w:pPrChange>
      </w:pPr>
    </w:p>
    <w:p w:rsidR="00B92A45" w:rsidRDefault="00B92A45" w:rsidP="00AE7BE9">
      <w:pPr>
        <w:pStyle w:val="NoSpacing"/>
        <w:rPr>
          <w:ins w:id="1168" w:author="Shapira, Oz" w:date="2012-11-26T19:20:00Z"/>
        </w:rPr>
        <w:pPrChange w:id="1169" w:author="Shapira, Oz" w:date="2012-11-26T19:00:00Z">
          <w:pPr/>
        </w:pPrChange>
      </w:pPr>
    </w:p>
    <w:p w:rsidR="00B92A45" w:rsidRDefault="00B92A45" w:rsidP="00AE7BE9">
      <w:pPr>
        <w:pStyle w:val="NoSpacing"/>
        <w:rPr>
          <w:ins w:id="1170" w:author="Shapira, Oz" w:date="2012-11-26T19:20:00Z"/>
        </w:rPr>
        <w:pPrChange w:id="1171" w:author="Shapira, Oz" w:date="2012-11-26T19:00:00Z">
          <w:pPr/>
        </w:pPrChange>
      </w:pPr>
    </w:p>
    <w:p w:rsidR="00B92A45" w:rsidRDefault="00B92A45" w:rsidP="00AE7BE9">
      <w:pPr>
        <w:pStyle w:val="NoSpacing"/>
        <w:rPr>
          <w:ins w:id="1172" w:author="Shapira, Oz" w:date="2012-11-26T19:20:00Z"/>
        </w:rPr>
        <w:pPrChange w:id="1173" w:author="Shapira, Oz" w:date="2012-11-26T19:00:00Z">
          <w:pPr/>
        </w:pPrChange>
      </w:pPr>
    </w:p>
    <w:p w:rsidR="00B92A45" w:rsidRDefault="00B92A45" w:rsidP="00AE7BE9">
      <w:pPr>
        <w:pStyle w:val="NoSpacing"/>
        <w:rPr>
          <w:ins w:id="1174" w:author="Shapira, Oz" w:date="2012-11-26T19:20:00Z"/>
        </w:rPr>
        <w:pPrChange w:id="1175" w:author="Shapira, Oz" w:date="2012-11-26T19:00:00Z">
          <w:pPr/>
        </w:pPrChange>
      </w:pPr>
    </w:p>
    <w:p w:rsidR="00B92A45" w:rsidRDefault="00B92A45" w:rsidP="00AE7BE9">
      <w:pPr>
        <w:pStyle w:val="NoSpacing"/>
        <w:rPr>
          <w:ins w:id="1176" w:author="Shapira, Oz" w:date="2012-11-26T19:21:00Z"/>
        </w:rPr>
        <w:pPrChange w:id="1177" w:author="Shapira, Oz" w:date="2012-11-26T19:00:00Z">
          <w:pPr/>
        </w:pPrChange>
      </w:pPr>
    </w:p>
    <w:p w:rsidR="00EB576B" w:rsidRDefault="00AE7BE9" w:rsidP="00AE7BE9">
      <w:pPr>
        <w:pStyle w:val="NoSpacing"/>
        <w:rPr>
          <w:ins w:id="1178" w:author="Shapira, Oz" w:date="2012-11-24T12:22:00Z"/>
        </w:rPr>
        <w:pPrChange w:id="1179" w:author="Shapira, Oz" w:date="2012-11-26T19:00:00Z">
          <w:pPr/>
        </w:pPrChange>
      </w:pPr>
      <w:del w:id="1180" w:author="Shapira, Oz" w:date="2012-11-26T19:00:00Z">
        <w:r w:rsidDel="00AE7BE9">
          <w:rPr>
            <w:noProof/>
          </w:rPr>
          <mc:AlternateContent>
            <mc:Choice Requires="wps">
              <w:drawing>
                <wp:anchor distT="0" distB="0" distL="114300" distR="114300" simplePos="0" relativeHeight="251697152" behindDoc="0" locked="0" layoutInCell="1" allowOverlap="1" wp14:anchorId="23AABA64" wp14:editId="67BD5F40">
                  <wp:simplePos x="0" y="0"/>
                  <wp:positionH relativeFrom="column">
                    <wp:posOffset>-91440</wp:posOffset>
                  </wp:positionH>
                  <wp:positionV relativeFrom="paragraph">
                    <wp:posOffset>150495</wp:posOffset>
                  </wp:positionV>
                  <wp:extent cx="2121535" cy="266700"/>
                  <wp:effectExtent l="0" t="0" r="0" b="0"/>
                  <wp:wrapTight wrapText="bothSides">
                    <wp:wrapPolygon edited="0">
                      <wp:start x="0" y="0"/>
                      <wp:lineTo x="0" y="20057"/>
                      <wp:lineTo x="21335" y="20057"/>
                      <wp:lineTo x="21335"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121535" cy="266700"/>
                          </a:xfrm>
                          <a:prstGeom prst="rect">
                            <a:avLst/>
                          </a:prstGeom>
                          <a:solidFill>
                            <a:prstClr val="white"/>
                          </a:solidFill>
                          <a:ln>
                            <a:noFill/>
                          </a:ln>
                          <a:effectLst/>
                        </wps:spPr>
                        <wps:txbx>
                          <w:txbxContent>
                            <w:p w:rsidR="00C0148A" w:rsidRPr="00D020D2" w:rsidRDefault="00C0148A" w:rsidP="00AE7BE9">
                              <w:pPr>
                                <w:pStyle w:val="Caption"/>
                                <w:rPr>
                                  <w:noProof/>
                                </w:rPr>
                              </w:pPr>
                              <w:proofErr w:type="spellStart"/>
                              <w:r>
                                <w:t>Graphical</w:t>
                              </w:r>
                              <w:del w:id="1181" w:author="Shapira, Oz" w:date="2012-11-26T19:00:00Z">
                                <w:r w:rsidDel="00AE7BE9">
                                  <w:delText xml:space="preserve"> </w:delText>
                                </w:r>
                              </w:del>
                              <w:r>
                                <w:t>view</w:t>
                              </w:r>
                              <w:proofErr w:type="spellEnd"/>
                              <w:r>
                                <w:t xml:space="preserve"> </w:t>
                              </w:r>
                              <w:ins w:id="1182" w:author="Shapira, Oz" w:date="2012-11-24T19:33:00Z">
                                <w:r>
                                  <w:t>main general view</w:t>
                                </w:r>
                              </w:ins>
                              <w:del w:id="1183" w:author="Shapira, Oz" w:date="2012-11-24T18:53:00Z">
                                <w:r w:rsidDel="007B715C">
                                  <w:delText xml:space="preserve">of connection Nodes </w:delText>
                                </w:r>
                                <w:r w:rsidDel="007B715C">
                                  <w:fldChar w:fldCharType="begin"/>
                                </w:r>
                                <w:r w:rsidDel="007B715C">
                                  <w:delInstrText xml:space="preserve"> SEQ graphical_view_of_connection_Node \* ARABIC </w:delInstrText>
                                </w:r>
                                <w:r w:rsidDel="007B715C">
                                  <w:fldChar w:fldCharType="separate"/>
                                </w:r>
                                <w:r w:rsidDel="007B715C">
                                  <w:rPr>
                                    <w:noProof/>
                                  </w:rPr>
                                  <w:delText>1</w:delText>
                                </w:r>
                                <w:r w:rsidDel="007B715C">
                                  <w:rPr>
                                    <w:noProof/>
                                  </w:rPr>
                                  <w:fldChar w:fldCharType="end"/>
                                </w:r>
                              </w:del>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42" type="#_x0000_t202" style="position:absolute;margin-left:-7.2pt;margin-top:11.85pt;width:167.05pt;height:21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" stroked="f">
                  <v:textbox style="mso-fit-shape-to-text:t" inset="0,0,0,0">
                    <w:txbxContent>
                      <w:p w:rsidR="00C0148A" w:rsidRPr="00D020D2" w:rsidRDefault="00C0148A" w:rsidP="00AE7BE9">
                        <w:pPr>
                          <w:pStyle w:val="Caption"/>
                          <w:rPr>
                            <w:noProof/>
                          </w:rPr>
                        </w:pPr>
                        <w:proofErr w:type="spellStart"/>
                        <w:r>
                          <w:t>Graphical</w:t>
                        </w:r>
                        <w:del w:id="1184" w:author="Shapira, Oz" w:date="2012-11-26T19:00:00Z">
                          <w:r w:rsidDel="00AE7BE9">
                            <w:delText xml:space="preserve"> </w:delText>
                          </w:r>
                        </w:del>
                        <w:r>
                          <w:t>view</w:t>
                        </w:r>
                        <w:proofErr w:type="spellEnd"/>
                        <w:r>
                          <w:t xml:space="preserve"> </w:t>
                        </w:r>
                        <w:ins w:id="1185" w:author="Shapira, Oz" w:date="2012-11-24T19:33:00Z">
                          <w:r>
                            <w:t>main general view</w:t>
                          </w:r>
                        </w:ins>
                        <w:del w:id="1186" w:author="Shapira, Oz" w:date="2012-11-24T18:53:00Z">
                          <w:r w:rsidDel="007B715C">
                            <w:delText xml:space="preserve">of connection Nodes </w:delText>
                          </w:r>
                          <w:r w:rsidDel="007B715C">
                            <w:fldChar w:fldCharType="begin"/>
                          </w:r>
                          <w:r w:rsidDel="007B715C">
                            <w:delInstrText xml:space="preserve"> SEQ graphical_view_of_connection_Node \* ARABIC </w:delInstrText>
                          </w:r>
                          <w:r w:rsidDel="007B715C">
                            <w:fldChar w:fldCharType="separate"/>
                          </w:r>
                          <w:r w:rsidDel="007B715C">
                            <w:rPr>
                              <w:noProof/>
                            </w:rPr>
                            <w:delText>1</w:delText>
                          </w:r>
                          <w:r w:rsidDel="007B715C">
                            <w:rPr>
                              <w:noProof/>
                            </w:rPr>
                            <w:fldChar w:fldCharType="end"/>
                          </w:r>
                        </w:del>
                      </w:p>
                    </w:txbxContent>
                  </v:textbox>
                  <w10:wrap type="tight"/>
                </v:shape>
              </w:pict>
            </mc:Fallback>
          </mc:AlternateContent>
        </w:r>
      </w:del>
    </w:p>
    <w:p w:rsidR="00C443D0" w:rsidRDefault="00AE7BE9" w:rsidP="00FD1104">
      <w:pPr>
        <w:pStyle w:val="Heading4"/>
        <w:numPr>
          <w:ilvl w:val="3"/>
          <w:numId w:val="8"/>
        </w:numPr>
        <w:rPr>
          <w:ins w:id="1187" w:author="Shapira, Oz" w:date="2012-11-24T12:22:00Z"/>
        </w:rPr>
        <w:pPrChange w:id="1188" w:author="Shapira, Oz" w:date="2012-11-26T18:36:00Z">
          <w:pPr/>
        </w:pPrChange>
      </w:pPr>
      <w:ins w:id="1189" w:author="Shapira, Oz" w:date="2012-11-26T19:00:00Z">
        <w:r>
          <w:lastRenderedPageBreak/>
          <w:t>Interests connection</w:t>
        </w:r>
      </w:ins>
      <w:ins w:id="1190" w:author="Shapira, Oz" w:date="2012-11-24T12:22:00Z">
        <w:r w:rsidR="00C443D0" w:rsidRPr="00B12757">
          <w:t xml:space="preserve"> graph</w:t>
        </w:r>
      </w:ins>
    </w:p>
    <w:p w:rsidR="00941967" w:rsidRDefault="00CA2659" w:rsidP="00F56568">
      <w:pPr>
        <w:jc w:val="both"/>
        <w:rPr>
          <w:ins w:id="1191" w:author="Shapira, Oz" w:date="2012-11-26T19:08:00Z"/>
        </w:rPr>
        <w:pPrChange w:id="1192" w:author="Shapira, Oz" w:date="2012-11-27T17:23:00Z">
          <w:pPr>
            <w:pStyle w:val="ListParagraph"/>
            <w:numPr>
              <w:numId w:val="8"/>
            </w:numPr>
            <w:ind w:left="360" w:hanging="360"/>
          </w:pPr>
        </w:pPrChange>
      </w:pPr>
      <w:ins w:id="1193" w:author="Shapira, Oz" w:date="2012-11-24T12:26:00Z">
        <w:r>
          <w:t xml:space="preserve">our </w:t>
        </w:r>
      </w:ins>
      <w:ins w:id="1194" w:author="Shapira, Oz" w:date="2012-11-26T18:37:00Z">
        <w:r w:rsidR="006D172C">
          <w:t xml:space="preserve">interests </w:t>
        </w:r>
      </w:ins>
      <w:ins w:id="1195" w:author="Shapira, Oz" w:date="2012-11-24T12:26:00Z">
        <w:r>
          <w:t>graph is undirect</w:t>
        </w:r>
        <w:r w:rsidR="00985E56">
          <w:t>ed graph G that will extract f</w:t>
        </w:r>
      </w:ins>
      <w:ins w:id="1196" w:author="Shapira, Oz" w:date="2012-11-26T19:13:00Z">
        <w:r w:rsidR="00985E56">
          <w:t>r</w:t>
        </w:r>
      </w:ins>
      <w:ins w:id="1197" w:author="Shapira, Oz" w:date="2012-11-24T12:26:00Z">
        <w:r w:rsidR="00985E56">
          <w:t>o</w:t>
        </w:r>
        <w:r>
          <w:t xml:space="preserve">m the main </w:t>
        </w:r>
        <w:proofErr w:type="gramStart"/>
        <w:r>
          <w:t>grap</w:t>
        </w:r>
      </w:ins>
      <w:ins w:id="1198" w:author="Shapira, Oz" w:date="2012-11-24T12:27:00Z">
        <w:r>
          <w:t>h ,</w:t>
        </w:r>
      </w:ins>
      <w:proofErr w:type="gramEnd"/>
      <w:ins w:id="1199" w:author="Shapira, Oz" w:date="2012-11-24T12:26:00Z">
        <w:r>
          <w:t>each node character will mark as (V,E) when V is our node group (</w:t>
        </w:r>
      </w:ins>
      <w:ins w:id="1200" w:author="Shapira, Oz" w:date="2012-11-26T19:01:00Z">
        <w:r w:rsidR="009D56D9">
          <w:t>interest</w:t>
        </w:r>
      </w:ins>
      <w:ins w:id="1201" w:author="Shapira, Oz" w:date="2012-11-24T12:26:00Z">
        <w:r>
          <w:t xml:space="preserve">)  and E represent the edge when EE </w:t>
        </w:r>
        <w:r w:rsidRPr="00CA2659">
          <w:rPr>
            <w:rFonts w:ascii="Cambria Math" w:hAnsi="Cambria Math" w:cs="Cambria Math"/>
          </w:rPr>
          <w:t>⊆</w:t>
        </w:r>
        <w:r>
          <w:t>{</w:t>
        </w:r>
        <w:proofErr w:type="spellStart"/>
        <w:r>
          <w:t>u,v</w:t>
        </w:r>
        <w:r w:rsidRPr="00CA2659">
          <w:rPr>
            <w:rFonts w:ascii="Cambria Math" w:hAnsi="Cambria Math" w:cs="Cambria Math"/>
          </w:rPr>
          <w:t>∈</w:t>
        </w:r>
        <w:r>
          <w:t>V</w:t>
        </w:r>
        <w:proofErr w:type="spellEnd"/>
        <w:r>
          <w:t xml:space="preserve">}  the edge E is represent connection between the </w:t>
        </w:r>
      </w:ins>
      <w:ins w:id="1202" w:author="Shapira, Oz" w:date="2012-11-26T19:01:00Z">
        <w:r w:rsidR="009D56D9">
          <w:t>interests</w:t>
        </w:r>
      </w:ins>
      <w:ins w:id="1203" w:author="Shapira, Oz" w:date="2012-11-24T12:26:00Z">
        <w:r>
          <w:t xml:space="preserve">, the connection is establish when user X  have both </w:t>
        </w:r>
      </w:ins>
      <w:ins w:id="1204" w:author="Shapira, Oz" w:date="2012-11-26T19:02:00Z">
        <w:r w:rsidR="009D56D9">
          <w:t xml:space="preserve">interests , the </w:t>
        </w:r>
        <w:r w:rsidR="009D56D9" w:rsidRPr="009D56D9">
          <w:t>weight</w:t>
        </w:r>
        <w:r w:rsidR="00B92A45">
          <w:t xml:space="preserve"> of the edge </w:t>
        </w:r>
      </w:ins>
      <w:ins w:id="1205" w:author="Shapira, Oz" w:date="2012-11-26T19:14:00Z">
        <w:r w:rsidR="00B92A45">
          <w:t xml:space="preserve">is the </w:t>
        </w:r>
      </w:ins>
      <w:ins w:id="1206" w:author="Shapira, Oz" w:date="2012-11-26T19:02:00Z">
        <w:r w:rsidR="009D56D9">
          <w:t xml:space="preserve">number of users </w:t>
        </w:r>
      </w:ins>
      <w:ins w:id="1207" w:author="Shapira, Oz" w:date="2012-11-26T19:07:00Z">
        <w:r w:rsidR="009D56D9">
          <w:t>obtain the same</w:t>
        </w:r>
      </w:ins>
      <w:ins w:id="1208" w:author="Shapira, Oz" w:date="2012-11-26T19:08:00Z">
        <w:r w:rsidR="009D56D9">
          <w:t xml:space="preserve"> two</w:t>
        </w:r>
      </w:ins>
      <w:ins w:id="1209" w:author="Shapira, Oz" w:date="2012-11-26T19:07:00Z">
        <w:r w:rsidR="009D56D9">
          <w:t xml:space="preserve"> </w:t>
        </w:r>
      </w:ins>
      <w:ins w:id="1210" w:author="Shapira, Oz" w:date="2012-11-26T19:08:00Z">
        <w:r w:rsidR="009D56D9">
          <w:t>interests. In our example the interest graph have only the interest nodes</w:t>
        </w:r>
      </w:ins>
      <w:ins w:id="1211" w:author="Shapira, Oz" w:date="2012-11-26T19:09:00Z">
        <w:r w:rsidR="009D56D9">
          <w:t>:</w:t>
        </w:r>
      </w:ins>
      <w:ins w:id="1212" w:author="Shapira, Oz" w:date="2012-11-26T19:08:00Z">
        <w:r w:rsidR="009D56D9">
          <w:t xml:space="preserve"> {</w:t>
        </w:r>
      </w:ins>
      <w:ins w:id="1213" w:author="Shapira, Oz" w:date="2012-11-26T19:15:00Z">
        <w:r w:rsidR="00B92A45">
          <w:t>animals, pizza, cars</w:t>
        </w:r>
      </w:ins>
      <w:ins w:id="1214" w:author="Shapira, Oz" w:date="2012-11-26T19:08:00Z">
        <w:r w:rsidR="009D56D9">
          <w:t>}</w:t>
        </w:r>
      </w:ins>
      <w:ins w:id="1215" w:author="Shapira, Oz" w:date="2012-11-26T19:09:00Z">
        <w:r w:rsidR="009D56D9">
          <w:t xml:space="preserve"> = V the edge</w:t>
        </w:r>
      </w:ins>
      <w:ins w:id="1216" w:author="Shapira, Oz" w:date="2012-11-26T19:13:00Z">
        <w:r w:rsidR="00F03384">
          <w:t>s</w:t>
        </w:r>
      </w:ins>
      <w:ins w:id="1217" w:author="Shapira, Oz" w:date="2012-11-26T19:09:00Z">
        <w:r w:rsidR="009D56D9">
          <w:t xml:space="preserve"> ar</w:t>
        </w:r>
        <w:r w:rsidR="00F03384">
          <w:t>e represent the</w:t>
        </w:r>
      </w:ins>
      <w:ins w:id="1218" w:author="Shapira, Oz" w:date="2012-11-26T19:13:00Z">
        <w:r w:rsidR="00F03384">
          <w:t xml:space="preserve"> native of the interests connection </w:t>
        </w:r>
      </w:ins>
      <w:ins w:id="1219" w:author="Shapira, Oz" w:date="2012-11-26T19:15:00Z">
        <w:r w:rsidR="00B92A45">
          <w:t>when (</w:t>
        </w:r>
      </w:ins>
      <w:ins w:id="1220" w:author="Shapira, Oz" w:date="2012-11-26T19:20:00Z">
        <w:r w:rsidR="00B92A45">
          <w:t>animals, pizza</w:t>
        </w:r>
      </w:ins>
      <w:ins w:id="1221" w:author="Shapira, Oz" w:date="2012-11-26T19:15:00Z">
        <w:r w:rsidR="00B92A45">
          <w:t>)</w:t>
        </w:r>
      </w:ins>
      <w:ins w:id="1222" w:author="Shapira, Oz" w:date="2012-11-26T19:16:00Z">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ins>
      <w:ins w:id="1223" w:author="Shapira, Oz" w:date="2012-11-26T22:02:00Z">
        <w:r w:rsidR="00941967">
          <w:t xml:space="preserve"> when </w:t>
        </w:r>
        <w:r w:rsidR="00941967">
          <w:rPr>
            <w:rFonts w:cstheme="minorHAnsi"/>
          </w:rPr>
          <w:t>ι</w:t>
        </w:r>
        <w:r w:rsidR="00941967">
          <w:t>(</w:t>
        </w:r>
        <w:proofErr w:type="spellStart"/>
        <w:r w:rsidR="00941967">
          <w:t>animals,pizza</w:t>
        </w:r>
        <w:proofErr w:type="spellEnd"/>
        <w:r w:rsidR="00941967">
          <w:t xml:space="preserve">)=2  and </w:t>
        </w:r>
        <w:r w:rsidR="00941967">
          <w:rPr>
            <w:rFonts w:cstheme="minorHAnsi"/>
          </w:rPr>
          <w:t>ι</w:t>
        </w:r>
        <w:r w:rsidR="00941967">
          <w:t xml:space="preserve"> (</w:t>
        </w:r>
        <w:proofErr w:type="spellStart"/>
        <w:r w:rsidR="00941967">
          <w:t>Cars,Pizza</w:t>
        </w:r>
        <w:proofErr w:type="spellEnd"/>
        <w:r w:rsidR="00941967">
          <w:t xml:space="preserve">)=1  </w:t>
        </w:r>
      </w:ins>
      <w:ins w:id="1224" w:author="Shapira, Oz" w:date="2012-11-26T19:19:00Z">
        <w:r w:rsidR="00B92A45">
          <w:t>the weight</w:t>
        </w:r>
      </w:ins>
      <w:ins w:id="1225" w:author="Shapira, Oz" w:date="2012-11-26T22:02:00Z">
        <w:r w:rsidR="00941967">
          <w:t xml:space="preserve"> </w:t>
        </w:r>
      </w:ins>
      <w:ins w:id="1226" w:author="Shapira, Oz" w:date="2012-11-26T19:19:00Z">
        <w:r w:rsidR="00B92A45">
          <w:t xml:space="preserve"> </w:t>
        </w:r>
      </w:ins>
      <w:ins w:id="1227" w:author="Shapira, Oz" w:date="2012-11-26T21:58:00Z">
        <w:r w:rsidR="00941967">
          <w:t>animals-pizza</w:t>
        </w:r>
      </w:ins>
      <w:ins w:id="1228" w:author="Shapira, Oz" w:date="2012-11-27T00:24:00Z">
        <w:r w:rsidR="002C362C">
          <w:t xml:space="preserve"> edge</w:t>
        </w:r>
      </w:ins>
      <w:ins w:id="1229" w:author="Shapira, Oz" w:date="2012-11-26T21:58:00Z">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ins>
      <w:ins w:id="1230" w:author="Shapira, Oz" w:date="2012-11-27T00:24:00Z">
        <w:r w:rsidR="003A080A">
          <w:t>s</w:t>
        </w:r>
      </w:ins>
      <w:ins w:id="1231" w:author="Shapira, Oz" w:date="2012-11-26T21:58:00Z">
        <w:r w:rsidR="00941967">
          <w:t xml:space="preserve"> and pizza</w:t>
        </w:r>
      </w:ins>
      <w:ins w:id="1232" w:author="Shapira, Oz" w:date="2012-11-26T22:02:00Z">
        <w:r w:rsidR="00941967">
          <w:t>.</w:t>
        </w:r>
      </w:ins>
      <w:ins w:id="1233" w:author="Shapira, Oz" w:date="2012-11-26T21:58:00Z">
        <w:r w:rsidR="00941967">
          <w:t xml:space="preserve">    </w:t>
        </w:r>
      </w:ins>
      <w:ins w:id="1234" w:author="Shapira, Oz" w:date="2012-11-26T19:19:00Z">
        <w:r w:rsidR="00B92A45">
          <w:t xml:space="preserve"> </w:t>
        </w:r>
      </w:ins>
    </w:p>
    <w:p w:rsidR="00B92A45" w:rsidRDefault="00B92A45" w:rsidP="00B92A45">
      <w:pPr>
        <w:keepNext/>
        <w:rPr>
          <w:ins w:id="1235" w:author="Shapira, Oz" w:date="2012-11-26T19:21:00Z"/>
        </w:rPr>
        <w:pPrChange w:id="1236" w:author="Shapira, Oz" w:date="2012-11-26T19:21:00Z">
          <w:pPr/>
        </w:pPrChange>
      </w:pPr>
      <w:ins w:id="1237" w:author="Shapira, Oz" w:date="2012-11-26T19:20:00Z">
        <w:r>
          <w:rPr>
            <w:noProof/>
          </w:rPr>
          <w:drawing>
            <wp:inline distT="0" distB="0" distL="0" distR="0" wp14:anchorId="66FBFAAE" wp14:editId="6BCCDCA5">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ins>
    </w:p>
    <w:p w:rsidR="009D56D9" w:rsidRDefault="00B92A45" w:rsidP="00B92A45">
      <w:pPr>
        <w:pStyle w:val="Caption"/>
        <w:rPr>
          <w:ins w:id="1238" w:author="Shapira, Oz" w:date="2012-11-24T12:26:00Z"/>
        </w:rPr>
        <w:pPrChange w:id="1239" w:author="Shapira, Oz" w:date="2012-11-26T19:21:00Z">
          <w:pPr>
            <w:pStyle w:val="ListParagraph"/>
            <w:numPr>
              <w:numId w:val="8"/>
            </w:numPr>
            <w:ind w:left="360" w:hanging="360"/>
          </w:pPr>
        </w:pPrChange>
      </w:pPr>
      <w:ins w:id="1240" w:author="Shapira, Oz" w:date="2012-11-26T19:21:00Z">
        <w:r>
          <w:t xml:space="preserve">Figure </w:t>
        </w:r>
        <w:r>
          <w:fldChar w:fldCharType="begin"/>
        </w:r>
        <w:r>
          <w:instrText xml:space="preserve"> SEQ Figure \* ARABIC </w:instrText>
        </w:r>
      </w:ins>
      <w:r>
        <w:fldChar w:fldCharType="separate"/>
      </w:r>
      <w:ins w:id="1241" w:author="Shapira, Oz" w:date="2012-11-27T17:22:00Z">
        <w:r w:rsidR="0081771B">
          <w:rPr>
            <w:noProof/>
          </w:rPr>
          <w:t>5</w:t>
        </w:r>
      </w:ins>
      <w:ins w:id="1242" w:author="Shapira, Oz" w:date="2012-11-26T19:21:00Z">
        <w:r>
          <w:fldChar w:fldCharType="end"/>
        </w:r>
        <w:r>
          <w:t xml:space="preserve">: </w:t>
        </w:r>
        <w:r w:rsidRPr="008A7C8F">
          <w:t xml:space="preserve">graphical </w:t>
        </w:r>
        <w:r>
          <w:t>view Interests connection graph</w:t>
        </w:r>
      </w:ins>
    </w:p>
    <w:p w:rsidR="00C443D0" w:rsidRPr="00C443D0" w:rsidRDefault="00CA2659" w:rsidP="00F56568">
      <w:pPr>
        <w:jc w:val="both"/>
        <w:rPr>
          <w:ins w:id="1243" w:author="Shapira, Oz" w:date="2012-11-24T12:01:00Z"/>
        </w:rPr>
        <w:pPrChange w:id="1244" w:author="Shapira, Oz" w:date="2012-11-27T17:23:00Z">
          <w:pPr/>
        </w:pPrChange>
      </w:pPr>
      <w:ins w:id="1245" w:author="Shapira, Oz" w:date="2012-11-24T12:26:00Z">
        <w:r>
          <w:t>Eventually we will have weighted undirected graph that will represent the our graph database when the number of nodes (vertex) is equal to the number of characters |V|=</w:t>
        </w:r>
        <w:proofErr w:type="spellStart"/>
        <w:proofErr w:type="gramStart"/>
        <w:r>
          <w:t>numof</w:t>
        </w:r>
        <w:proofErr w:type="spellEnd"/>
        <w:r>
          <w:t>(</w:t>
        </w:r>
        <w:proofErr w:type="gramEnd"/>
        <w:r>
          <w:t>characters) , the |E| represent the number of connections between characters</w:t>
        </w:r>
      </w:ins>
    </w:p>
    <w:p w:rsidR="00DE40EA" w:rsidRPr="00BD4702" w:rsidRDefault="00DE40EA" w:rsidP="00F56568">
      <w:pPr>
        <w:jc w:val="both"/>
        <w:pPrChange w:id="1246" w:author="Shapira, Oz" w:date="2012-11-27T17:23:00Z">
          <w:pPr/>
        </w:pPrChange>
      </w:pPr>
    </w:p>
    <w:p w:rsidR="00854D0B" w:rsidDel="006B17AA" w:rsidRDefault="00854D0B" w:rsidP="00FD1104">
      <w:pPr>
        <w:pStyle w:val="Heading3"/>
        <w:numPr>
          <w:ilvl w:val="0"/>
          <w:numId w:val="22"/>
        </w:numPr>
        <w:rPr>
          <w:del w:id="1247" w:author="Shapira, Oz" w:date="2012-11-24T11:49:00Z"/>
        </w:rPr>
      </w:pPr>
      <w:bookmarkStart w:id="1248" w:name="_Toc341699014"/>
      <w:bookmarkStart w:id="1249" w:name="_Toc341699188"/>
      <w:bookmarkStart w:id="1250" w:name="_Toc341717723"/>
      <w:bookmarkStart w:id="1251" w:name="_Toc341726168"/>
      <w:bookmarkStart w:id="1252" w:name="_Toc341797996"/>
      <w:bookmarkStart w:id="1253" w:name="_Toc341800599"/>
      <w:bookmarkEnd w:id="1248"/>
      <w:bookmarkEnd w:id="1249"/>
      <w:bookmarkEnd w:id="1250"/>
      <w:bookmarkEnd w:id="1251"/>
      <w:bookmarkEnd w:id="1252"/>
      <w:bookmarkEnd w:id="1253"/>
    </w:p>
    <w:p w:rsidR="00854D0B" w:rsidRDefault="00854D0B" w:rsidP="00FD1104">
      <w:pPr>
        <w:pStyle w:val="Heading2"/>
        <w:numPr>
          <w:ilvl w:val="1"/>
          <w:numId w:val="8"/>
        </w:numPr>
        <w:pPrChange w:id="1254" w:author="Shapira, Oz" w:date="2012-11-26T18:30:00Z">
          <w:pPr>
            <w:pStyle w:val="Heading2"/>
            <w:numPr>
              <w:ilvl w:val="1"/>
              <w:numId w:val="22"/>
            </w:numPr>
            <w:ind w:left="792" w:hanging="432"/>
          </w:pPr>
        </w:pPrChange>
      </w:pPr>
      <w:bookmarkStart w:id="1255" w:name="_Toc341800600"/>
      <w:r>
        <w:t>Tools</w:t>
      </w:r>
      <w:bookmarkEnd w:id="1255"/>
    </w:p>
    <w:p w:rsidR="005B11D2" w:rsidRDefault="00854D0B" w:rsidP="00F56568">
      <w:pPr>
        <w:jc w:val="both"/>
        <w:pPrChange w:id="1256" w:author="Shapira, Oz" w:date="2012-11-27T17:23:00Z">
          <w:pPr/>
        </w:pPrChange>
      </w:pPr>
      <w:r>
        <w:t xml:space="preserve">For the purpose of the planned </w:t>
      </w:r>
      <w:del w:id="1257" w:author="Shapira, Oz" w:date="2012-11-24T18:52:00Z">
        <w:r w:rsidDel="007B715C">
          <w:delText>research  to</w:delText>
        </w:r>
      </w:del>
      <w:ins w:id="1258" w:author="Shapira, Oz" w:date="2012-11-24T18:52:00Z">
        <w:r w:rsidR="007B715C">
          <w:t>research to</w:t>
        </w:r>
      </w:ins>
      <w:r>
        <w:t xml:space="preserve"> use the following tools: </w:t>
      </w:r>
    </w:p>
    <w:p w:rsidR="005B11D2" w:rsidRDefault="005B11D2" w:rsidP="00F56568">
      <w:pPr>
        <w:pStyle w:val="ListParagraph"/>
        <w:numPr>
          <w:ilvl w:val="0"/>
          <w:numId w:val="17"/>
        </w:numPr>
        <w:jc w:val="both"/>
        <w:pPrChange w:id="1259" w:author="Shapira, Oz" w:date="2012-11-27T17:23:00Z">
          <w:pPr>
            <w:pStyle w:val="ListParagraph"/>
            <w:numPr>
              <w:numId w:val="17"/>
            </w:numPr>
            <w:ind w:hanging="360"/>
          </w:pPr>
        </w:pPrChange>
      </w:pPr>
      <w:proofErr w:type="spellStart"/>
      <w:r w:rsidRPr="003F33A2">
        <w:rPr>
          <w:b/>
          <w:bCs/>
        </w:rPr>
        <w:t>TraitsFinder</w:t>
      </w:r>
      <w:proofErr w:type="spellEnd"/>
      <w:r>
        <w:t xml:space="preserve"> </w:t>
      </w:r>
      <w:r w:rsidR="00C72BBE">
        <w:t xml:space="preserve">- </w:t>
      </w:r>
      <w:r>
        <w:t xml:space="preserve">we will </w:t>
      </w:r>
      <w:r w:rsidR="00987F91">
        <w:t>construct research</w:t>
      </w:r>
      <w:r>
        <w:t xml:space="preserve"> tool called </w:t>
      </w:r>
      <w:proofErr w:type="spellStart"/>
      <w:proofErr w:type="gramStart"/>
      <w:r>
        <w:t>TraitsFinder</w:t>
      </w:r>
      <w:proofErr w:type="spellEnd"/>
      <w:r>
        <w:t xml:space="preserve">  that</w:t>
      </w:r>
      <w:proofErr w:type="gramEnd"/>
      <w:r>
        <w:t xml:space="preserve"> will collect data from </w:t>
      </w:r>
      <w:proofErr w:type="spellStart"/>
      <w:r>
        <w:t>Pinterest</w:t>
      </w:r>
      <w:proofErr w:type="spellEnd"/>
      <w:r>
        <w:t xml:space="preserve"> website , </w:t>
      </w:r>
      <w:proofErr w:type="spellStart"/>
      <w:r>
        <w:t>TraitsFinder</w:t>
      </w:r>
      <w:proofErr w:type="spellEnd"/>
      <w:r>
        <w:t xml:space="preserve"> will Crawled </w:t>
      </w:r>
      <w:proofErr w:type="spellStart"/>
      <w:r>
        <w:t>Pinterest</w:t>
      </w:r>
      <w:proofErr w:type="spellEnd"/>
      <w:r>
        <w:t xml:space="preserve"> website and will save data as local xml files , </w:t>
      </w:r>
      <w:proofErr w:type="spellStart"/>
      <w:r>
        <w:t>TraitsFinder</w:t>
      </w:r>
      <w:proofErr w:type="spellEnd"/>
      <w:r>
        <w:t xml:space="preserve"> have also the ability to </w:t>
      </w:r>
      <w:r w:rsidR="00C72BBE">
        <w:t xml:space="preserve">upload the information to </w:t>
      </w:r>
      <w:proofErr w:type="spellStart"/>
      <w:r w:rsidR="00C72BBE">
        <w:t>grap</w:t>
      </w:r>
      <w:proofErr w:type="spellEnd"/>
      <w:r w:rsidR="00C72BBE">
        <w:t xml:space="preserve"> database </w:t>
      </w:r>
      <w:r>
        <w:t>.</w:t>
      </w:r>
    </w:p>
    <w:p w:rsidR="00987F91" w:rsidRPr="003F33A2" w:rsidRDefault="00987F91" w:rsidP="00F56568">
      <w:pPr>
        <w:pStyle w:val="ListParagraph"/>
        <w:jc w:val="both"/>
        <w:pPrChange w:id="1260" w:author="Shapira, Oz" w:date="2012-11-27T17:23:00Z">
          <w:pPr>
            <w:pStyle w:val="ListParagraph"/>
          </w:pPr>
        </w:pPrChange>
      </w:pPr>
      <w:proofErr w:type="spellStart"/>
      <w:r>
        <w:t>TaritsFinder</w:t>
      </w:r>
      <w:proofErr w:type="spellEnd"/>
      <w:r>
        <w:t xml:space="preserve"> is multithread application cross OS implemented </w:t>
      </w:r>
      <w:proofErr w:type="gramStart"/>
      <w:r>
        <w:t>in  java</w:t>
      </w:r>
      <w:proofErr w:type="gramEnd"/>
      <w:r>
        <w:t>.</w:t>
      </w:r>
    </w:p>
    <w:p w:rsidR="005B11D2" w:rsidRDefault="00C72BBE" w:rsidP="00F56568">
      <w:pPr>
        <w:pStyle w:val="ListParagraph"/>
        <w:numPr>
          <w:ilvl w:val="0"/>
          <w:numId w:val="17"/>
        </w:numPr>
        <w:jc w:val="both"/>
        <w:pPrChange w:id="1261" w:author="Shapira, Oz" w:date="2012-11-27T17:23:00Z">
          <w:pPr>
            <w:pStyle w:val="ListParagraph"/>
            <w:numPr>
              <w:numId w:val="17"/>
            </w:numPr>
            <w:ind w:hanging="360"/>
          </w:pPr>
        </w:pPrChange>
      </w:pPr>
      <w:r w:rsidRPr="003F33A2">
        <w:rPr>
          <w:b/>
          <w:bCs/>
        </w:rPr>
        <w:t>Neo4J</w:t>
      </w:r>
      <w:r>
        <w:t xml:space="preserve"> – </w:t>
      </w:r>
      <w:proofErr w:type="spellStart"/>
      <w:r>
        <w:t>TraitFinder</w:t>
      </w:r>
      <w:proofErr w:type="spellEnd"/>
      <w:r>
        <w:t xml:space="preserve"> will use Neo4j graph database for upload the collected data.</w:t>
      </w:r>
    </w:p>
    <w:p w:rsidR="00C72BBE" w:rsidRDefault="00C72BBE" w:rsidP="00F56568">
      <w:pPr>
        <w:pStyle w:val="ListParagraph"/>
        <w:numPr>
          <w:ilvl w:val="0"/>
          <w:numId w:val="17"/>
        </w:numPr>
        <w:jc w:val="both"/>
        <w:pPrChange w:id="1262" w:author="Shapira, Oz" w:date="2012-11-27T17:23:00Z">
          <w:pPr>
            <w:pStyle w:val="ListParagraph"/>
            <w:numPr>
              <w:numId w:val="17"/>
            </w:numPr>
            <w:ind w:hanging="360"/>
          </w:pPr>
        </w:pPrChange>
      </w:pPr>
      <w:proofErr w:type="spellStart"/>
      <w:r>
        <w:rPr>
          <w:b/>
          <w:bCs/>
        </w:rPr>
        <w:t>Gephi</w:t>
      </w:r>
      <w:proofErr w:type="spellEnd"/>
      <w:r>
        <w:rPr>
          <w:b/>
          <w:bCs/>
        </w:rPr>
        <w:t xml:space="preserve"> </w:t>
      </w:r>
      <w:r>
        <w:t xml:space="preserve">– will be used to survey and </w:t>
      </w:r>
      <w:proofErr w:type="gramStart"/>
      <w:r>
        <w:t>analysis  graph</w:t>
      </w:r>
      <w:proofErr w:type="gramEnd"/>
      <w:r>
        <w:t xml:space="preserve"> </w:t>
      </w:r>
      <w:r w:rsidR="00987F91">
        <w:t>.</w:t>
      </w:r>
    </w:p>
    <w:p w:rsidR="00854D0B" w:rsidRPr="00854D0B" w:rsidRDefault="005B11D2" w:rsidP="00F56568">
      <w:pPr>
        <w:jc w:val="both"/>
        <w:pPrChange w:id="1263" w:author="Shapira, Oz" w:date="2012-11-27T17:23:00Z">
          <w:pPr/>
        </w:pPrChange>
      </w:pPr>
      <w:r>
        <w:t xml:space="preserve">  </w:t>
      </w:r>
    </w:p>
    <w:p w:rsidR="00196535" w:rsidRDefault="00196535" w:rsidP="00196535">
      <w:pPr>
        <w:pStyle w:val="Heading2"/>
        <w:ind w:firstLine="360"/>
      </w:pPr>
      <w:bookmarkStart w:id="1264" w:name="_Toc341800601"/>
      <w:bookmarkEnd w:id="831"/>
      <w:bookmarkEnd w:id="832"/>
      <w:r w:rsidRPr="00196535">
        <w:t>4.2</w:t>
      </w:r>
      <w:r>
        <w:t xml:space="preserve"> </w:t>
      </w:r>
      <w:r w:rsidRPr="00196535">
        <w:t>Evaluation</w:t>
      </w:r>
      <w:bookmarkEnd w:id="1264"/>
    </w:p>
    <w:p w:rsidR="00175D1F" w:rsidRDefault="00B23A88" w:rsidP="00F56568">
      <w:pPr>
        <w:jc w:val="both"/>
        <w:rPr>
          <w:ins w:id="1265" w:author="Shapira, Oz" w:date="2012-11-27T14:18:00Z"/>
        </w:rPr>
        <w:pPrChange w:id="1266" w:author="Shapira, Oz" w:date="2012-11-27T17:24:00Z">
          <w:pPr/>
        </w:pPrChange>
      </w:pPr>
      <w:r>
        <w:t xml:space="preserve">The performance of the system will be assessed as </w:t>
      </w:r>
      <w:r w:rsidR="00EC7C39">
        <w:t>we will create detailed graph that will cover more the 100000 users</w:t>
      </w:r>
      <w:ins w:id="1267" w:author="Shapira, Oz" w:date="2012-11-27T12:20:00Z">
        <w:r w:rsidR="00B47282">
          <w:t>.</w:t>
        </w:r>
      </w:ins>
      <w:r w:rsidR="00EC7C39">
        <w:t xml:space="preserve"> the graph have to represent the </w:t>
      </w:r>
      <w:r w:rsidR="00EC7C39" w:rsidRPr="00EC7C39">
        <w:t>accurate</w:t>
      </w:r>
      <w:r w:rsidR="00EC7C39">
        <w:t xml:space="preserve"> relation between </w:t>
      </w:r>
      <w:del w:id="1268" w:author="Shapira, Oz" w:date="2012-11-27T12:20:00Z">
        <w:r w:rsidR="00EC7C39" w:rsidDel="00B47282">
          <w:delText xml:space="preserve">traits </w:delText>
        </w:r>
      </w:del>
      <w:ins w:id="1269" w:author="Shapira, Oz" w:date="2012-11-27T12:20:00Z">
        <w:r w:rsidR="00B47282">
          <w:t xml:space="preserve">interests </w:t>
        </w:r>
      </w:ins>
      <w:r w:rsidR="00EC7C39">
        <w:t>and will used for us as map for understanding</w:t>
      </w:r>
      <w:r w:rsidR="00EC7C39" w:rsidRPr="00EC7C39">
        <w:t xml:space="preserve"> strength</w:t>
      </w:r>
      <w:r w:rsidR="00EC7C39">
        <w:t xml:space="preserve"> of each relation . </w:t>
      </w:r>
      <w:del w:id="1270" w:author="Shapira, Oz" w:date="2012-11-27T00:23:00Z">
        <w:r w:rsidR="00EC7C39" w:rsidDel="004F3D29">
          <w:delText>by</w:delText>
        </w:r>
      </w:del>
      <w:ins w:id="1271" w:author="Shapira, Oz" w:date="2012-11-27T00:23:00Z">
        <w:r w:rsidR="004F3D29">
          <w:t>By</w:t>
        </w:r>
      </w:ins>
      <w:r w:rsidR="00EC7C39">
        <w:t xml:space="preserve"> this graph we will </w:t>
      </w:r>
      <w:ins w:id="1272" w:author="Shapira, Oz" w:date="2012-11-27T12:21:00Z">
        <w:r w:rsidR="00B47282">
          <w:t xml:space="preserve">base our recommitting. </w:t>
        </w:r>
      </w:ins>
    </w:p>
    <w:p w:rsidR="00EC7C39" w:rsidRDefault="00175D1F" w:rsidP="00F56568">
      <w:pPr>
        <w:jc w:val="both"/>
        <w:pPrChange w:id="1273" w:author="Shapira, Oz" w:date="2012-11-27T17:24:00Z">
          <w:pPr/>
        </w:pPrChange>
      </w:pPr>
      <w:ins w:id="1274" w:author="Shapira, Oz" w:date="2012-11-27T14:18:00Z">
        <w:r>
          <w:t xml:space="preserve">Since our system is cross-domain recommitting system the variety of interest is basically infinite </w:t>
        </w:r>
        <w:proofErr w:type="spellStart"/>
        <w:r>
          <w:t>R.Kohavi</w:t>
        </w:r>
        <w:proofErr w:type="spellEnd"/>
        <w:r>
          <w:t xml:space="preserve"> [1995] have been investigating using cross</w:t>
        </w:r>
        <w:r>
          <w:t>-</w:t>
        </w:r>
        <w:r>
          <w:t xml:space="preserve">validation and bootstrap for </w:t>
        </w:r>
        <w:r>
          <w:t>analyzing b</w:t>
        </w:r>
      </w:ins>
      <w:ins w:id="1275" w:author="Shapira, Oz" w:date="2012-11-27T16:18:00Z">
        <w:r w:rsidR="00C43029">
          <w:t>i</w:t>
        </w:r>
      </w:ins>
      <w:ins w:id="1276" w:author="Shapira, Oz" w:date="2012-11-27T14:18:00Z">
        <w:r>
          <w:t>as learning</w:t>
        </w:r>
      </w:ins>
      <w:ins w:id="1277" w:author="Shapira, Oz" w:date="2012-11-27T16:19:00Z">
        <w:r w:rsidR="00C43029">
          <w:t xml:space="preserve"> he concluded the more the </w:t>
        </w:r>
      </w:ins>
      <w:ins w:id="1278" w:author="Shapira, Oz" w:date="2012-11-27T16:22:00Z">
        <w:r w:rsidR="00C43029">
          <w:t xml:space="preserve">K-fold is bigger </w:t>
        </w:r>
      </w:ins>
      <w:ins w:id="1279" w:author="Shapira, Oz" w:date="2012-11-27T16:23:00Z">
        <w:r w:rsidR="00C43029">
          <w:t xml:space="preserve">it’s reduce the variance </w:t>
        </w:r>
        <w:r w:rsidR="00C43029">
          <w:lastRenderedPageBreak/>
          <w:t xml:space="preserve">while increase the bias, since our graph will be high </w:t>
        </w:r>
      </w:ins>
      <w:ins w:id="1280" w:author="Shapira, Oz" w:date="2012-11-27T16:24:00Z">
        <w:r w:rsidR="00C43029">
          <w:t>interest</w:t>
        </w:r>
      </w:ins>
      <w:ins w:id="1281" w:author="Shapira, Oz" w:date="2012-11-27T16:25:00Z">
        <w:r w:rsidR="00C43029">
          <w:t>s</w:t>
        </w:r>
      </w:ins>
      <w:ins w:id="1282" w:author="Shapira, Oz" w:date="2012-11-27T16:24:00Z">
        <w:r w:rsidR="00C43029">
          <w:t xml:space="preserve"> variance</w:t>
        </w:r>
      </w:ins>
      <w:ins w:id="1283" w:author="Shapira, Oz" w:date="2012-11-27T16:25:00Z">
        <w:r w:rsidR="00C43029">
          <w:t xml:space="preserve"> we will need to </w:t>
        </w:r>
        <w:r w:rsidR="00C43029" w:rsidRPr="00C43029">
          <w:t>equalize</w:t>
        </w:r>
        <w:r w:rsidR="00C43029">
          <w:t xml:space="preserve"> graph to the K value in the K-fold c</w:t>
        </w:r>
      </w:ins>
      <w:ins w:id="1284" w:author="Shapira, Oz" w:date="2012-11-27T16:27:00Z">
        <w:r w:rsidR="00C43029">
          <w:t>r</w:t>
        </w:r>
      </w:ins>
      <w:ins w:id="1285" w:author="Shapira, Oz" w:date="2012-11-27T16:25:00Z">
        <w:r w:rsidR="00C43029">
          <w:t>oss</w:t>
        </w:r>
      </w:ins>
      <w:ins w:id="1286" w:author="Shapira, Oz" w:date="2012-11-27T16:27:00Z">
        <w:r w:rsidR="00C43029">
          <w:t xml:space="preserve"> validation </w:t>
        </w:r>
        <w:r w:rsidR="00551528">
          <w:t xml:space="preserve">– for better evaluation we find the K value by </w:t>
        </w:r>
      </w:ins>
      <w:ins w:id="1287" w:author="Shapira, Oz" w:date="2012-11-27T16:28:00Z">
        <w:r w:rsidR="00551528">
          <w:t>measuring the</w:t>
        </w:r>
      </w:ins>
      <w:ins w:id="1288" w:author="Shapira, Oz" w:date="2012-11-27T16:31:00Z">
        <w:r w:rsidR="00551528">
          <w:t xml:space="preserve"> all graph interest nodes. </w:t>
        </w:r>
      </w:ins>
      <w:del w:id="1289" w:author="Shapira, Oz" w:date="2012-11-27T12:21:00Z">
        <w:r w:rsidR="00EC7C39" w:rsidDel="00B47282">
          <w:delText xml:space="preserve">predict create valid </w:delText>
        </w:r>
        <w:r w:rsidR="00BD4702" w:rsidDel="00B47282">
          <w:delText>recommen</w:delText>
        </w:r>
      </w:del>
      <w:del w:id="1290" w:author="Shapira, Oz" w:date="2012-11-27T12:20:00Z">
        <w:r w:rsidR="00BD4702" w:rsidDel="00B47282">
          <w:delText>d</w:delText>
        </w:r>
      </w:del>
      <w:del w:id="1291" w:author="Shapira, Oz" w:date="2012-11-27T12:21:00Z">
        <w:r w:rsidR="00BD4702" w:rsidDel="00B47282">
          <w:delText xml:space="preserve">ation  </w:delText>
        </w:r>
        <w:r w:rsidR="00EC7C39" w:rsidDel="00B47282">
          <w:delText xml:space="preserve"> </w:delText>
        </w:r>
      </w:del>
    </w:p>
    <w:p w:rsidR="005305E0" w:rsidRDefault="00EC7C39" w:rsidP="00F56568">
      <w:pPr>
        <w:jc w:val="both"/>
        <w:rPr>
          <w:ins w:id="1292" w:author="Shapira, Oz" w:date="2012-11-27T13:45:00Z"/>
        </w:rPr>
        <w:pPrChange w:id="1293" w:author="Shapira, Oz" w:date="2012-11-27T17:24:00Z">
          <w:pPr/>
        </w:pPrChange>
      </w:pPr>
      <w:r>
        <w:t xml:space="preserve">For evaluate this graph </w:t>
      </w:r>
      <w:del w:id="1294" w:author="Shapira, Oz" w:date="2012-11-27T13:48:00Z">
        <w:r w:rsidDel="005305E0">
          <w:delText xml:space="preserve">we </w:delText>
        </w:r>
      </w:del>
      <w:ins w:id="1295" w:author="Shapira, Oz" w:date="2012-11-27T13:48:00Z">
        <w:r w:rsidR="005305E0">
          <w:t>we be</w:t>
        </w:r>
      </w:ins>
      <w:ins w:id="1296" w:author="Shapira, Oz" w:date="2012-11-27T13:08:00Z">
        <w:r w:rsidR="00DF7BE6">
          <w:t xml:space="preserve"> </w:t>
        </w:r>
      </w:ins>
      <w:del w:id="1297" w:author="Shapira, Oz" w:date="2012-11-27T13:08:00Z">
        <w:r w:rsidDel="00DF7BE6">
          <w:delText xml:space="preserve">will run </w:delText>
        </w:r>
      </w:del>
      <w:del w:id="1298" w:author="Shapira, Oz" w:date="2012-11-27T12:42:00Z">
        <w:r w:rsidDel="00774576">
          <w:delText xml:space="preserve">simulation that will used known user and tested </w:delText>
        </w:r>
        <w:r w:rsidR="00BD4702" w:rsidDel="00774576">
          <w:delText>system hitting</w:delText>
        </w:r>
        <w:r w:rsidDel="00774576">
          <w:delText xml:space="preserve"> </w:delText>
        </w:r>
        <w:r w:rsidR="00BD4702" w:rsidDel="00774576">
          <w:delText>recommendation rate.</w:delText>
        </w:r>
      </w:del>
      <w:ins w:id="1299" w:author="Shapira, Oz" w:date="2012-11-27T12:42:00Z">
        <w:r w:rsidR="00774576">
          <w:t xml:space="preserve">cross validation </w:t>
        </w:r>
      </w:ins>
      <w:ins w:id="1300" w:author="Shapira, Oz" w:date="2012-11-27T13:48:00Z">
        <w:r w:rsidR="005305E0" w:rsidRPr="00774576">
          <w:t>technique</w:t>
        </w:r>
        <w:r w:rsidR="005305E0">
          <w:t>,</w:t>
        </w:r>
      </w:ins>
      <w:ins w:id="1301" w:author="Shapira, Oz" w:date="2012-11-27T13:08:00Z">
        <w:r w:rsidR="00DF7BE6">
          <w:t xml:space="preserve"> </w:t>
        </w:r>
      </w:ins>
      <w:ins w:id="1302" w:author="Shapira, Oz" w:date="2012-11-27T12:53:00Z">
        <w:r w:rsidR="00CE3258">
          <w:t>we will</w:t>
        </w:r>
      </w:ins>
      <w:ins w:id="1303" w:author="Shapira, Oz" w:date="2012-11-27T13:09:00Z">
        <w:r w:rsidR="005305E0">
          <w:t xml:space="preserve"> runs</w:t>
        </w:r>
        <w:r w:rsidR="00DF7BE6">
          <w:t xml:space="preserve"> cross validation </w:t>
        </w:r>
      </w:ins>
      <w:ins w:id="1304" w:author="Shapira, Oz" w:date="2012-11-27T13:44:00Z">
        <w:r w:rsidR="005305E0">
          <w:t xml:space="preserve">runs as </w:t>
        </w:r>
        <w:r w:rsidR="005305E0" w:rsidRPr="005305E0">
          <w:t xml:space="preserve">described </w:t>
        </w:r>
        <w:r w:rsidR="005305E0">
          <w:t xml:space="preserve">in the </w:t>
        </w:r>
      </w:ins>
      <w:ins w:id="1305" w:author="Shapira, Oz" w:date="2012-11-27T13:45:00Z">
        <w:r w:rsidR="005305E0">
          <w:t>following</w:t>
        </w:r>
      </w:ins>
      <w:ins w:id="1306" w:author="Shapira, Oz" w:date="2012-11-27T13:44:00Z">
        <w:r w:rsidR="005305E0">
          <w:t xml:space="preserve"> </w:t>
        </w:r>
      </w:ins>
      <w:bookmarkStart w:id="1307" w:name="_GoBack"/>
      <w:bookmarkEnd w:id="1307"/>
      <w:ins w:id="1308" w:author="Shapira, Oz" w:date="2012-11-27T17:27:00Z">
        <w:r w:rsidR="00FD2457">
          <w:t>table (</w:t>
        </w:r>
      </w:ins>
      <w:ins w:id="1309" w:author="Shapira, Oz" w:date="2012-11-27T16:32:00Z">
        <w:r w:rsidR="00551528">
          <w:t xml:space="preserve">in this </w:t>
        </w:r>
      </w:ins>
      <w:ins w:id="1310" w:author="Shapira, Oz" w:date="2012-11-27T17:24:00Z">
        <w:r w:rsidR="00F56568">
          <w:t>example</w:t>
        </w:r>
      </w:ins>
      <w:ins w:id="1311" w:author="Shapira, Oz" w:date="2012-11-27T16:32:00Z">
        <w:r w:rsidR="00551528">
          <w:t xml:space="preserve"> k-fold test when k=1000)</w:t>
        </w:r>
      </w:ins>
      <w:ins w:id="1312" w:author="Shapira, Oz" w:date="2012-11-27T13:48:00Z">
        <w:r w:rsidR="005305E0">
          <w:t>:</w:t>
        </w:r>
      </w:ins>
    </w:p>
    <w:tbl>
      <w:tblPr>
        <w:tblStyle w:val="TableGrid"/>
        <w:tblW w:w="0" w:type="auto"/>
        <w:tblLook w:val="04A0" w:firstRow="1" w:lastRow="0" w:firstColumn="1" w:lastColumn="0" w:noHBand="0" w:noVBand="1"/>
        <w:tblPrChange w:id="1313" w:author="Shapira, Oz" w:date="2012-11-27T13:48:00Z">
          <w:tblPr>
            <w:tblStyle w:val="TableGrid"/>
            <w:tblW w:w="0" w:type="auto"/>
            <w:tblLook w:val="04A0" w:firstRow="1" w:lastRow="0" w:firstColumn="1" w:lastColumn="0" w:noHBand="0" w:noVBand="1"/>
          </w:tblPr>
        </w:tblPrChange>
      </w:tblPr>
      <w:tblGrid>
        <w:gridCol w:w="2840"/>
        <w:gridCol w:w="2230"/>
        <w:gridCol w:w="3452"/>
        <w:tblGridChange w:id="1314">
          <w:tblGrid>
            <w:gridCol w:w="2840"/>
            <w:gridCol w:w="2841"/>
            <w:gridCol w:w="2841"/>
          </w:tblGrid>
        </w:tblGridChange>
      </w:tblGrid>
      <w:tr w:rsidR="005305E0" w:rsidTr="005305E0">
        <w:trPr>
          <w:ins w:id="1315" w:author="Shapira, Oz" w:date="2012-11-27T13:45:00Z"/>
        </w:trPr>
        <w:tc>
          <w:tcPr>
            <w:tcW w:w="2840" w:type="dxa"/>
            <w:shd w:val="clear" w:color="auto" w:fill="8DB3E2" w:themeFill="text2" w:themeFillTint="66"/>
            <w:tcPrChange w:id="1316" w:author="Shapira, Oz" w:date="2012-11-27T13:48:00Z">
              <w:tcPr>
                <w:tcW w:w="2840" w:type="dxa"/>
              </w:tcPr>
            </w:tcPrChange>
          </w:tcPr>
          <w:p w:rsidR="005305E0" w:rsidRDefault="005305E0" w:rsidP="005305E0">
            <w:pPr>
              <w:jc w:val="center"/>
              <w:rPr>
                <w:ins w:id="1317" w:author="Shapira, Oz" w:date="2012-11-27T13:45:00Z"/>
              </w:rPr>
              <w:pPrChange w:id="1318" w:author="Shapira, Oz" w:date="2012-11-27T13:47:00Z">
                <w:pPr/>
              </w:pPrChange>
            </w:pPr>
            <w:ins w:id="1319" w:author="Shapira, Oz" w:date="2012-11-27T13:45:00Z">
              <w:r>
                <w:t>Train size (creating graph based on X users)</w:t>
              </w:r>
            </w:ins>
          </w:p>
        </w:tc>
        <w:tc>
          <w:tcPr>
            <w:tcW w:w="2230" w:type="dxa"/>
            <w:shd w:val="clear" w:color="auto" w:fill="8DB3E2" w:themeFill="text2" w:themeFillTint="66"/>
            <w:tcPrChange w:id="1320" w:author="Shapira, Oz" w:date="2012-11-27T13:48:00Z">
              <w:tcPr>
                <w:tcW w:w="2841" w:type="dxa"/>
              </w:tcPr>
            </w:tcPrChange>
          </w:tcPr>
          <w:p w:rsidR="005305E0" w:rsidRDefault="005305E0" w:rsidP="005305E0">
            <w:pPr>
              <w:jc w:val="center"/>
              <w:rPr>
                <w:ins w:id="1321" w:author="Shapira, Oz" w:date="2012-11-27T13:45:00Z"/>
              </w:rPr>
              <w:pPrChange w:id="1322" w:author="Shapira, Oz" w:date="2012-11-27T13:47:00Z">
                <w:pPr/>
              </w:pPrChange>
            </w:pPr>
            <w:ins w:id="1323" w:author="Shapira, Oz" w:date="2012-11-27T13:46:00Z">
              <w:r>
                <w:t>Number of fold</w:t>
              </w:r>
            </w:ins>
            <w:ins w:id="1324" w:author="Shapira, Oz" w:date="2012-11-27T13:48:00Z">
              <w:r>
                <w:t>s</w:t>
              </w:r>
            </w:ins>
            <w:ins w:id="1325" w:author="Shapira, Oz" w:date="2012-11-27T13:50:00Z">
              <w:r w:rsidR="00FD0187">
                <w:t xml:space="preserve"> tested user check</w:t>
              </w:r>
            </w:ins>
          </w:p>
        </w:tc>
        <w:tc>
          <w:tcPr>
            <w:tcW w:w="3452" w:type="dxa"/>
            <w:shd w:val="clear" w:color="auto" w:fill="8DB3E2" w:themeFill="text2" w:themeFillTint="66"/>
            <w:tcPrChange w:id="1326" w:author="Shapira, Oz" w:date="2012-11-27T13:48:00Z">
              <w:tcPr>
                <w:tcW w:w="2841" w:type="dxa"/>
              </w:tcPr>
            </w:tcPrChange>
          </w:tcPr>
          <w:p w:rsidR="005305E0" w:rsidRDefault="005305E0" w:rsidP="005305E0">
            <w:pPr>
              <w:jc w:val="center"/>
              <w:rPr>
                <w:ins w:id="1327" w:author="Shapira, Oz" w:date="2012-11-27T13:45:00Z"/>
              </w:rPr>
              <w:pPrChange w:id="1328" w:author="Shapira, Oz" w:date="2012-11-27T13:47:00Z">
                <w:pPr/>
              </w:pPrChange>
            </w:pPr>
            <w:ins w:id="1329" w:author="Shapira, Oz" w:date="2012-11-27T13:47:00Z">
              <w:r w:rsidRPr="005305E0">
                <w:t>Accuracy</w:t>
              </w:r>
              <w:r>
                <w:t xml:space="preserve"> needed</w:t>
              </w:r>
            </w:ins>
          </w:p>
        </w:tc>
      </w:tr>
      <w:tr w:rsidR="005305E0" w:rsidTr="005305E0">
        <w:trPr>
          <w:ins w:id="1330" w:author="Shapira, Oz" w:date="2012-11-27T13:45:00Z"/>
        </w:trPr>
        <w:tc>
          <w:tcPr>
            <w:tcW w:w="2840" w:type="dxa"/>
            <w:tcPrChange w:id="1331" w:author="Shapira, Oz" w:date="2012-11-27T13:48:00Z">
              <w:tcPr>
                <w:tcW w:w="2840" w:type="dxa"/>
              </w:tcPr>
            </w:tcPrChange>
          </w:tcPr>
          <w:p w:rsidR="005305E0" w:rsidRDefault="005305E0" w:rsidP="005305E0">
            <w:pPr>
              <w:jc w:val="center"/>
              <w:rPr>
                <w:ins w:id="1332" w:author="Shapira, Oz" w:date="2012-11-27T13:45:00Z"/>
              </w:rPr>
              <w:pPrChange w:id="1333" w:author="Shapira, Oz" w:date="2012-11-27T13:47:00Z">
                <w:pPr/>
              </w:pPrChange>
            </w:pPr>
            <w:ins w:id="1334" w:author="Shapira, Oz" w:date="2012-11-27T13:47:00Z">
              <w:r>
                <w:t>1000</w:t>
              </w:r>
            </w:ins>
          </w:p>
        </w:tc>
        <w:tc>
          <w:tcPr>
            <w:tcW w:w="2230" w:type="dxa"/>
            <w:tcPrChange w:id="1335" w:author="Shapira, Oz" w:date="2012-11-27T13:48:00Z">
              <w:tcPr>
                <w:tcW w:w="2841" w:type="dxa"/>
              </w:tcPr>
            </w:tcPrChange>
          </w:tcPr>
          <w:p w:rsidR="005305E0" w:rsidRDefault="005305E0" w:rsidP="005305E0">
            <w:pPr>
              <w:jc w:val="center"/>
              <w:rPr>
                <w:ins w:id="1336" w:author="Shapira, Oz" w:date="2012-11-27T13:45:00Z"/>
              </w:rPr>
              <w:pPrChange w:id="1337" w:author="Shapira, Oz" w:date="2012-11-27T13:47:00Z">
                <w:pPr/>
              </w:pPrChange>
            </w:pPr>
            <w:ins w:id="1338" w:author="Shapira, Oz" w:date="2012-11-27T13:47:00Z">
              <w:r>
                <w:t>1</w:t>
              </w:r>
            </w:ins>
          </w:p>
        </w:tc>
        <w:tc>
          <w:tcPr>
            <w:tcW w:w="3452" w:type="dxa"/>
            <w:tcPrChange w:id="1339" w:author="Shapira, Oz" w:date="2012-11-27T13:48:00Z">
              <w:tcPr>
                <w:tcW w:w="2841" w:type="dxa"/>
              </w:tcPr>
            </w:tcPrChange>
          </w:tcPr>
          <w:p w:rsidR="005305E0" w:rsidRDefault="005305E0" w:rsidP="005305E0">
            <w:pPr>
              <w:jc w:val="center"/>
              <w:rPr>
                <w:ins w:id="1340" w:author="Shapira, Oz" w:date="2012-11-27T13:45:00Z"/>
              </w:rPr>
              <w:pPrChange w:id="1341" w:author="Shapira, Oz" w:date="2012-11-27T13:47:00Z">
                <w:pPr/>
              </w:pPrChange>
            </w:pPr>
          </w:p>
        </w:tc>
      </w:tr>
      <w:tr w:rsidR="005305E0" w:rsidTr="005305E0">
        <w:trPr>
          <w:ins w:id="1342" w:author="Shapira, Oz" w:date="2012-11-27T13:47:00Z"/>
        </w:trPr>
        <w:tc>
          <w:tcPr>
            <w:tcW w:w="2840" w:type="dxa"/>
            <w:tcPrChange w:id="1343" w:author="Shapira, Oz" w:date="2012-11-27T13:48:00Z">
              <w:tcPr>
                <w:tcW w:w="2840" w:type="dxa"/>
              </w:tcPr>
            </w:tcPrChange>
          </w:tcPr>
          <w:p w:rsidR="005305E0" w:rsidRDefault="005305E0" w:rsidP="005305E0">
            <w:pPr>
              <w:jc w:val="center"/>
              <w:rPr>
                <w:ins w:id="1344" w:author="Shapira, Oz" w:date="2012-11-27T13:47:00Z"/>
              </w:rPr>
            </w:pPr>
            <w:ins w:id="1345" w:author="Shapira, Oz" w:date="2012-11-27T13:47:00Z">
              <w:r>
                <w:t>10000</w:t>
              </w:r>
            </w:ins>
          </w:p>
        </w:tc>
        <w:tc>
          <w:tcPr>
            <w:tcW w:w="2230" w:type="dxa"/>
            <w:tcPrChange w:id="1346" w:author="Shapira, Oz" w:date="2012-11-27T13:48:00Z">
              <w:tcPr>
                <w:tcW w:w="2841" w:type="dxa"/>
              </w:tcPr>
            </w:tcPrChange>
          </w:tcPr>
          <w:p w:rsidR="005305E0" w:rsidRDefault="005305E0" w:rsidP="005305E0">
            <w:pPr>
              <w:jc w:val="center"/>
              <w:rPr>
                <w:ins w:id="1347" w:author="Shapira, Oz" w:date="2012-11-27T13:47:00Z"/>
              </w:rPr>
            </w:pPr>
            <w:ins w:id="1348" w:author="Shapira, Oz" w:date="2012-11-27T13:47:00Z">
              <w:r>
                <w:t>10</w:t>
              </w:r>
            </w:ins>
          </w:p>
        </w:tc>
        <w:tc>
          <w:tcPr>
            <w:tcW w:w="3452" w:type="dxa"/>
            <w:tcPrChange w:id="1349" w:author="Shapira, Oz" w:date="2012-11-27T13:48:00Z">
              <w:tcPr>
                <w:tcW w:w="2841" w:type="dxa"/>
              </w:tcPr>
            </w:tcPrChange>
          </w:tcPr>
          <w:p w:rsidR="005305E0" w:rsidRDefault="005305E0" w:rsidP="005305E0">
            <w:pPr>
              <w:jc w:val="center"/>
              <w:rPr>
                <w:ins w:id="1350" w:author="Shapira, Oz" w:date="2012-11-27T13:47:00Z"/>
              </w:rPr>
            </w:pPr>
          </w:p>
        </w:tc>
      </w:tr>
      <w:tr w:rsidR="005305E0" w:rsidTr="005305E0">
        <w:trPr>
          <w:ins w:id="1351" w:author="Shapira, Oz" w:date="2012-11-27T13:47:00Z"/>
        </w:trPr>
        <w:tc>
          <w:tcPr>
            <w:tcW w:w="2840" w:type="dxa"/>
            <w:tcPrChange w:id="1352" w:author="Shapira, Oz" w:date="2012-11-27T13:48:00Z">
              <w:tcPr>
                <w:tcW w:w="2840" w:type="dxa"/>
              </w:tcPr>
            </w:tcPrChange>
          </w:tcPr>
          <w:p w:rsidR="005305E0" w:rsidRDefault="005305E0" w:rsidP="005305E0">
            <w:pPr>
              <w:jc w:val="center"/>
              <w:rPr>
                <w:ins w:id="1353" w:author="Shapira, Oz" w:date="2012-11-27T13:47:00Z"/>
              </w:rPr>
            </w:pPr>
            <w:ins w:id="1354" w:author="Shapira, Oz" w:date="2012-11-27T13:47:00Z">
              <w:r>
                <w:t>100000</w:t>
              </w:r>
            </w:ins>
          </w:p>
        </w:tc>
        <w:tc>
          <w:tcPr>
            <w:tcW w:w="2230" w:type="dxa"/>
            <w:tcPrChange w:id="1355" w:author="Shapira, Oz" w:date="2012-11-27T13:48:00Z">
              <w:tcPr>
                <w:tcW w:w="2841" w:type="dxa"/>
              </w:tcPr>
            </w:tcPrChange>
          </w:tcPr>
          <w:p w:rsidR="005305E0" w:rsidRDefault="005305E0" w:rsidP="005305E0">
            <w:pPr>
              <w:jc w:val="center"/>
              <w:rPr>
                <w:ins w:id="1356" w:author="Shapira, Oz" w:date="2012-11-27T13:47:00Z"/>
              </w:rPr>
            </w:pPr>
            <w:ins w:id="1357" w:author="Shapira, Oz" w:date="2012-11-27T13:47:00Z">
              <w:r>
                <w:t>100</w:t>
              </w:r>
            </w:ins>
          </w:p>
        </w:tc>
        <w:tc>
          <w:tcPr>
            <w:tcW w:w="3452" w:type="dxa"/>
            <w:tcPrChange w:id="1358" w:author="Shapira, Oz" w:date="2012-11-27T13:48:00Z">
              <w:tcPr>
                <w:tcW w:w="2841" w:type="dxa"/>
              </w:tcPr>
            </w:tcPrChange>
          </w:tcPr>
          <w:p w:rsidR="005305E0" w:rsidRDefault="005305E0" w:rsidP="005305E0">
            <w:pPr>
              <w:jc w:val="center"/>
              <w:rPr>
                <w:ins w:id="1359" w:author="Shapira, Oz" w:date="2012-11-27T13:47:00Z"/>
              </w:rPr>
            </w:pPr>
          </w:p>
        </w:tc>
      </w:tr>
    </w:tbl>
    <w:p w:rsidR="00187EC1" w:rsidRDefault="00187EC1" w:rsidP="00175D1F">
      <w:pPr>
        <w:rPr>
          <w:ins w:id="1360" w:author="Shapira, Oz" w:date="2012-11-27T16:32:00Z"/>
        </w:rPr>
        <w:pPrChange w:id="1361" w:author="Shapira, Oz" w:date="2012-11-27T14:18:00Z">
          <w:pPr/>
        </w:pPrChange>
      </w:pPr>
    </w:p>
    <w:p w:rsidR="005305E0" w:rsidRDefault="00FD0187" w:rsidP="00570AA1">
      <w:pPr>
        <w:jc w:val="both"/>
        <w:rPr>
          <w:ins w:id="1362" w:author="Shapira, Oz" w:date="2012-11-27T13:45:00Z"/>
        </w:rPr>
        <w:pPrChange w:id="1363" w:author="Shapira, Oz" w:date="2012-11-27T17:24:00Z">
          <w:pPr/>
        </w:pPrChange>
      </w:pPr>
      <w:ins w:id="1364" w:author="Shapira, Oz" w:date="2012-11-27T13:50:00Z">
        <w:r>
          <w:t xml:space="preserve">The tested fold user will checked by checking </w:t>
        </w:r>
      </w:ins>
      <w:ins w:id="1365" w:author="Shapira, Oz" w:date="2012-11-27T13:51:00Z">
        <w:r>
          <w:t>recommitting</w:t>
        </w:r>
      </w:ins>
      <w:ins w:id="1366" w:author="Shapira, Oz" w:date="2012-11-27T13:50:00Z">
        <w:r>
          <w:t xml:space="preserve"> </w:t>
        </w:r>
      </w:ins>
      <w:ins w:id="1367" w:author="Shapira, Oz" w:date="2012-11-27T13:56:00Z">
        <w:r>
          <w:t>hits, for</w:t>
        </w:r>
      </w:ins>
      <w:ins w:id="1368" w:author="Shapira, Oz" w:date="2012-11-27T13:52:00Z">
        <w:r>
          <w:t xml:space="preserve"> each tested user we scan </w:t>
        </w:r>
      </w:ins>
      <w:ins w:id="1369" w:author="Shapira, Oz" w:date="2012-11-27T13:56:00Z">
        <w:r>
          <w:t xml:space="preserve">is interests and valid our recommitting </w:t>
        </w:r>
      </w:ins>
      <w:ins w:id="1370" w:author="Shapira, Oz" w:date="2012-11-27T13:57:00Z">
        <w:r>
          <w:t xml:space="preserve">algorithm on is only 30-40 % of is interests , the recommitting that </w:t>
        </w:r>
        <w:proofErr w:type="spellStart"/>
        <w:r w:rsidRPr="00187EC1">
          <w:rPr>
            <w:b/>
            <w:bCs/>
            <w:rPrChange w:id="1371" w:author="Shapira, Oz" w:date="2012-11-27T16:32:00Z">
              <w:rPr/>
            </w:rPrChange>
          </w:rPr>
          <w:t>TraitFiner</w:t>
        </w:r>
        <w:proofErr w:type="spellEnd"/>
        <w:r>
          <w:t xml:space="preserve"> will return will cross </w:t>
        </w:r>
      </w:ins>
      <w:ins w:id="1372" w:author="Shapira, Oz" w:date="2012-11-27T13:58:00Z">
        <w:r>
          <w:t>examined</w:t>
        </w:r>
      </w:ins>
      <w:ins w:id="1373" w:author="Shapira, Oz" w:date="2012-11-27T13:57:00Z">
        <w:r>
          <w:t xml:space="preserve"> with is </w:t>
        </w:r>
      </w:ins>
      <w:ins w:id="1374" w:author="Shapira, Oz" w:date="2012-11-27T13:58:00Z">
        <w:r>
          <w:t>actually traits.</w:t>
        </w:r>
      </w:ins>
      <w:ins w:id="1375" w:author="Shapira, Oz" w:date="2012-11-27T14:04:00Z">
        <w:r w:rsidR="00FB37BC">
          <w:t xml:space="preserve"> </w:t>
        </w:r>
      </w:ins>
      <w:ins w:id="1376" w:author="Shapira, Oz" w:date="2012-11-27T13:48:00Z">
        <w:r w:rsidR="005305E0">
          <w:t xml:space="preserve">Using cross validation is common technique </w:t>
        </w:r>
      </w:ins>
      <w:ins w:id="1377" w:author="Shapira, Oz" w:date="2012-11-27T13:49:00Z">
        <w:r w:rsidR="005305E0" w:rsidRPr="005305E0">
          <w:t>especially</w:t>
        </w:r>
        <w:r w:rsidR="005305E0">
          <w:t xml:space="preserve"> for learning system,</w:t>
        </w:r>
      </w:ins>
      <w:ins w:id="1378" w:author="Shapira, Oz" w:date="2012-11-27T14:01:00Z">
        <w:r w:rsidR="00FB37BC">
          <w:t xml:space="preserve"> since </w:t>
        </w:r>
      </w:ins>
      <w:ins w:id="1379" w:author="Shapira, Oz" w:date="2012-11-27T14:02:00Z">
        <w:r w:rsidR="00FB37BC">
          <w:t xml:space="preserve">our recommendation system </w:t>
        </w:r>
      </w:ins>
      <w:ins w:id="1380" w:author="Shapira, Oz" w:date="2012-11-27T14:04:00Z">
        <w:r w:rsidR="00FB37BC">
          <w:t>is</w:t>
        </w:r>
      </w:ins>
      <w:ins w:id="1381" w:author="Shapira, Oz" w:date="2012-11-27T14:02:00Z">
        <w:r w:rsidR="00FB37BC">
          <w:t xml:space="preserve"> </w:t>
        </w:r>
      </w:ins>
      <w:ins w:id="1382" w:author="Shapira, Oz" w:date="2012-11-27T14:03:00Z">
        <w:r w:rsidR="00FB37BC">
          <w:t>learning with</w:t>
        </w:r>
      </w:ins>
      <w:ins w:id="1383" w:author="Shapira, Oz" w:date="2012-11-27T14:04:00Z">
        <w:r w:rsidR="00FB37BC">
          <w:t xml:space="preserve"> grap</w:t>
        </w:r>
      </w:ins>
      <w:ins w:id="1384" w:author="Shapira, Oz" w:date="2012-11-27T14:05:00Z">
        <w:r w:rsidR="00FB37BC">
          <w:t>h</w:t>
        </w:r>
      </w:ins>
      <w:ins w:id="1385" w:author="Shapira, Oz" w:date="2012-11-27T14:03:00Z">
        <w:r w:rsidR="00FB37BC">
          <w:t xml:space="preserve"> base </w:t>
        </w:r>
      </w:ins>
      <w:ins w:id="1386" w:author="Shapira, Oz" w:date="2012-11-27T14:05:00Z">
        <w:r w:rsidR="00FB37BC">
          <w:t xml:space="preserve">learning </w:t>
        </w:r>
      </w:ins>
      <w:ins w:id="1387" w:author="Shapira, Oz" w:date="2012-11-27T14:04:00Z">
        <w:r w:rsidR="00FB37BC" w:rsidRPr="00FB37BC">
          <w:t xml:space="preserve">algorithm </w:t>
        </w:r>
      </w:ins>
      <w:ins w:id="1388" w:author="Shapira, Oz" w:date="2012-11-27T14:05:00Z">
        <w:r w:rsidR="00FB37BC">
          <w:t xml:space="preserve">, we will </w:t>
        </w:r>
      </w:ins>
      <w:ins w:id="1389" w:author="Shapira, Oz" w:date="2012-11-27T14:06:00Z">
        <w:r w:rsidR="00FB37BC">
          <w:t xml:space="preserve">applied this </w:t>
        </w:r>
      </w:ins>
      <w:ins w:id="1390" w:author="Shapira, Oz" w:date="2012-11-27T14:07:00Z">
        <w:r w:rsidR="00FB37BC">
          <w:t>technique on our system.</w:t>
        </w:r>
      </w:ins>
      <w:ins w:id="1391" w:author="Shapira, Oz" w:date="2012-11-27T14:09:00Z">
        <w:r w:rsidR="00FB37BC">
          <w:t xml:space="preserve"> </w:t>
        </w:r>
      </w:ins>
    </w:p>
    <w:p w:rsidR="004F3D29" w:rsidDel="00D375CA" w:rsidRDefault="004F3D29" w:rsidP="003F33A2">
      <w:pPr>
        <w:rPr>
          <w:del w:id="1392" w:author="Shapira, Oz" w:date="2012-11-27T16:32:00Z"/>
        </w:rPr>
      </w:pPr>
    </w:p>
    <w:p w:rsidR="00196535" w:rsidRDefault="00D76EA9" w:rsidP="00B246B1">
      <w:pPr>
        <w:pStyle w:val="Heading1"/>
        <w:pPrChange w:id="1393" w:author="Shapira, Oz" w:date="2012-11-26T14:46:00Z">
          <w:pPr/>
        </w:pPrChange>
      </w:pPr>
      <w:bookmarkStart w:id="1394" w:name="_Toc341800602"/>
      <w:r w:rsidRPr="00D76EA9">
        <w:t>5.</w:t>
      </w:r>
      <w:r w:rsidRPr="00D76EA9">
        <w:tab/>
        <w:t>Timetable</w:t>
      </w:r>
      <w:bookmarkEnd w:id="1394"/>
    </w:p>
    <w:p w:rsidR="00D76EA9" w:rsidRDefault="00D76EA9" w:rsidP="00570AA1">
      <w:pPr>
        <w:jc w:val="both"/>
        <w:pPrChange w:id="1395" w:author="Shapira, Oz" w:date="2012-11-27T17:24:00Z">
          <w:pPr/>
        </w:pPrChange>
      </w:pPr>
      <w:r w:rsidRPr="00D76EA9">
        <w:t>Each of the phases discusses the primary focus of each time period:</w:t>
      </w:r>
    </w:p>
    <w:p w:rsidR="00D76EA9" w:rsidRDefault="002F6090" w:rsidP="00570AA1">
      <w:pPr>
        <w:pStyle w:val="NoSpacing"/>
        <w:jc w:val="both"/>
        <w:pPrChange w:id="1396" w:author="Shapira, Oz" w:date="2012-11-27T17:24:00Z">
          <w:pPr>
            <w:pStyle w:val="NoSpacing"/>
          </w:pPr>
        </w:pPrChange>
      </w:pPr>
      <w:proofErr w:type="gramStart"/>
      <w:r>
        <w:t>Phase</w:t>
      </w:r>
      <w:proofErr w:type="gramEnd"/>
      <w:r>
        <w:t xml:space="preserve"> I    </w:t>
      </w:r>
      <w:del w:id="1397" w:author="Shapira, Oz" w:date="2012-11-26T19:34:00Z">
        <w:r w:rsidDel="00093FE2">
          <w:delText xml:space="preserve">-  </w:delText>
        </w:r>
        <w:r w:rsidR="00D76EA9" w:rsidDel="00093FE2">
          <w:delText>Literature</w:delText>
        </w:r>
      </w:del>
      <w:ins w:id="1398" w:author="Shapira, Oz" w:date="2012-11-26T19:34:00Z">
        <w:r w:rsidR="00093FE2">
          <w:t>- Literature</w:t>
        </w:r>
      </w:ins>
      <w:r w:rsidR="00D76EA9">
        <w:t xml:space="preserve"> Survey and Focus.</w:t>
      </w:r>
    </w:p>
    <w:p w:rsidR="00D76EA9" w:rsidRDefault="00D76EA9" w:rsidP="00570AA1">
      <w:pPr>
        <w:pStyle w:val="NoSpacing"/>
        <w:jc w:val="both"/>
        <w:pPrChange w:id="1399" w:author="Shapira, Oz" w:date="2012-11-27T17:24:00Z">
          <w:pPr>
            <w:pStyle w:val="NoSpacing"/>
          </w:pPr>
        </w:pPrChange>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570AA1">
      <w:pPr>
        <w:pStyle w:val="NoSpacing"/>
        <w:jc w:val="both"/>
        <w:pPrChange w:id="1400" w:author="Shapira, Oz" w:date="2012-11-27T17:24:00Z">
          <w:pPr>
            <w:pStyle w:val="NoSpacing"/>
          </w:pPr>
        </w:pPrChange>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570AA1">
      <w:pPr>
        <w:pStyle w:val="NoSpacing"/>
        <w:jc w:val="both"/>
        <w:pPrChange w:id="1401" w:author="Shapira, Oz" w:date="2012-11-27T17:24:00Z">
          <w:pPr>
            <w:pStyle w:val="NoSpacing"/>
          </w:pPr>
        </w:pPrChange>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 builder.</w:t>
      </w:r>
    </w:p>
    <w:p w:rsidR="002F6090" w:rsidRDefault="002F6090" w:rsidP="00570AA1">
      <w:pPr>
        <w:pStyle w:val="NoSpacing"/>
        <w:jc w:val="both"/>
        <w:pPrChange w:id="1402" w:author="Shapira, Oz" w:date="2012-11-27T17:24:00Z">
          <w:pPr>
            <w:pStyle w:val="NoSpacing"/>
          </w:pPr>
        </w:pPrChange>
      </w:pPr>
      <w:r>
        <w:t xml:space="preserve">Phase V   - improve </w:t>
      </w:r>
      <w:proofErr w:type="spellStart"/>
      <w:r>
        <w:t>TraitFinder</w:t>
      </w:r>
      <w:proofErr w:type="spellEnd"/>
      <w:r w:rsidR="000D33DB">
        <w:t>:</w:t>
      </w:r>
      <w:r>
        <w:t xml:space="preserve"> add automatic graph analysis GUI and RI</w:t>
      </w:r>
    </w:p>
    <w:p w:rsidR="000D33DB" w:rsidRDefault="002F6090" w:rsidP="00570AA1">
      <w:pPr>
        <w:pStyle w:val="NoSpacing"/>
        <w:jc w:val="both"/>
        <w:pPrChange w:id="1403" w:author="Shapira, Oz" w:date="2012-11-27T17:24:00Z">
          <w:pPr>
            <w:pStyle w:val="NoSpacing"/>
          </w:pPr>
        </w:pPrChange>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570AA1">
      <w:pPr>
        <w:pStyle w:val="NoSpacing"/>
        <w:jc w:val="both"/>
        <w:rPr>
          <w:ins w:id="1404" w:author="Shapira, Oz" w:date="2012-11-27T17:24:00Z"/>
        </w:rPr>
        <w:pPrChange w:id="1405" w:author="Shapira, Oz" w:date="2012-11-27T17:24:00Z">
          <w:pPr>
            <w:pStyle w:val="NoSpacing"/>
          </w:pPr>
        </w:pPrChange>
      </w:pPr>
      <w:r>
        <w:t xml:space="preserve">Phase VII - </w:t>
      </w:r>
      <w:r w:rsidR="0055393D">
        <w:t xml:space="preserve">Writing </w:t>
      </w:r>
      <w:del w:id="1406" w:author="Shapira, Oz" w:date="2012-11-24T11:23:00Z">
        <w:r w:rsidR="0055393D" w:rsidDel="00702265">
          <w:delText>Thesis .</w:delText>
        </w:r>
      </w:del>
      <w:ins w:id="1407" w:author="Shapira, Oz" w:date="2012-11-24T11:23:00Z">
        <w:r w:rsidR="00702265">
          <w:t>Thesis.</w:t>
        </w:r>
      </w:ins>
    </w:p>
    <w:p w:rsidR="00570AA1" w:rsidRDefault="00570AA1" w:rsidP="00570AA1">
      <w:pPr>
        <w:pStyle w:val="NoSpacing"/>
        <w:jc w:val="both"/>
        <w:pPrChange w:id="1408" w:author="Shapira, Oz" w:date="2012-11-27T17:24:00Z">
          <w:pPr>
            <w:pStyle w:val="NoSpacing"/>
          </w:pPr>
        </w:pPrChange>
      </w:pPr>
    </w:p>
    <w:tbl>
      <w:tblPr>
        <w:tblStyle w:val="TableGrid"/>
        <w:tblW w:w="0" w:type="auto"/>
        <w:tblLook w:val="04A0" w:firstRow="1" w:lastRow="0" w:firstColumn="1" w:lastColumn="0" w:noHBand="0" w:noVBand="1"/>
      </w:tblPr>
      <w:tblGrid>
        <w:gridCol w:w="1242"/>
        <w:gridCol w:w="1276"/>
        <w:gridCol w:w="1418"/>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 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 xml:space="preserve">Summer </w:t>
            </w:r>
          </w:p>
          <w:p w:rsidR="00D76EA9" w:rsidRDefault="00D76EA9">
            <w:pPr>
              <w:rPr>
                <w:szCs w:val="24"/>
              </w:rPr>
            </w:pPr>
            <w:r>
              <w:t>2012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Fall</w:t>
            </w:r>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w:t>
            </w:r>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Summer</w:t>
            </w:r>
          </w:p>
          <w:p w:rsidR="00D76EA9" w:rsidRDefault="00D76EA9">
            <w:pPr>
              <w:rPr>
                <w:szCs w:val="24"/>
              </w:rPr>
            </w:pPr>
            <w:r>
              <w:t>2013</w:t>
            </w: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D76EA9" w:rsidRDefault="00D76EA9" w:rsidP="00D76EA9">
      <w:pPr>
        <w:rPr>
          <w:ins w:id="1409" w:author="Shapira, Oz" w:date="2012-11-27T16:33:00Z"/>
        </w:rPr>
      </w:pPr>
    </w:p>
    <w:p w:rsidR="005A0CD7" w:rsidRDefault="005A0CD7" w:rsidP="00D76EA9">
      <w:pPr>
        <w:rPr>
          <w:ins w:id="1410" w:author="Shapira, Oz" w:date="2012-11-27T16:33:00Z"/>
        </w:rPr>
      </w:pPr>
    </w:p>
    <w:p w:rsidR="005A0CD7" w:rsidRPr="00D76EA9" w:rsidRDefault="005A0CD7" w:rsidP="00D76EA9"/>
    <w:p w:rsidR="00D76EA9" w:rsidRDefault="00D76EA9" w:rsidP="00D76EA9">
      <w:pPr>
        <w:pStyle w:val="Heading1"/>
        <w:rPr>
          <w:ins w:id="1411" w:author="Shapira, Oz" w:date="2012-11-27T00:01:00Z"/>
        </w:rPr>
      </w:pPr>
      <w:bookmarkStart w:id="1412" w:name="_Toc341800603"/>
      <w:r w:rsidRPr="00D76EA9">
        <w:lastRenderedPageBreak/>
        <w:t>6</w:t>
      </w:r>
      <w:r w:rsidRPr="00D76EA9">
        <w:tab/>
        <w:t>Research Contributions</w:t>
      </w:r>
      <w:bookmarkEnd w:id="1412"/>
    </w:p>
    <w:p w:rsidR="00A753A7" w:rsidRDefault="004A10B9" w:rsidP="00F82782">
      <w:pPr>
        <w:jc w:val="both"/>
        <w:rPr>
          <w:ins w:id="1413" w:author="Shapira, Oz" w:date="2012-11-27T00:16:00Z"/>
        </w:rPr>
        <w:pPrChange w:id="1414" w:author="Shapira, Oz" w:date="2012-11-27T17:24:00Z">
          <w:pPr>
            <w:pStyle w:val="Heading1"/>
          </w:pPr>
        </w:pPrChange>
      </w:pPr>
      <w:proofErr w:type="spellStart"/>
      <w:ins w:id="1415" w:author="Shapira, Oz" w:date="2012-11-27T00:06:00Z">
        <w:r w:rsidRPr="004A10B9">
          <w:rPr>
            <w:b/>
            <w:bCs/>
            <w:rPrChange w:id="1416" w:author="Shapira, Oz" w:date="2012-11-27T00:06:00Z">
              <w:rPr>
                <w:b w:val="0"/>
                <w:bCs w:val="0"/>
              </w:rPr>
            </w:rPrChange>
          </w:rPr>
          <w:t>TraitsFinder</w:t>
        </w:r>
        <w:proofErr w:type="spellEnd"/>
        <w:r>
          <w:t xml:space="preserve"> will provide live </w:t>
        </w:r>
      </w:ins>
      <w:ins w:id="1417" w:author="Shapira, Oz" w:date="2012-11-27T00:07:00Z">
        <w:r w:rsidRPr="004A10B9">
          <w:t>evidence</w:t>
        </w:r>
        <w:r>
          <w:t xml:space="preserve"> for creating </w:t>
        </w:r>
      </w:ins>
      <w:ins w:id="1418" w:author="Shapira, Oz" w:date="2012-11-27T00:08:00Z">
        <w:r>
          <w:t xml:space="preserve">recommender system based on social networks which </w:t>
        </w:r>
      </w:ins>
      <w:ins w:id="1419" w:author="Shapira, Oz" w:date="2012-11-27T00:13:00Z">
        <w:r w:rsidR="00846131">
          <w:t>have valid cross domain recommitting.</w:t>
        </w:r>
      </w:ins>
      <w:ins w:id="1420" w:author="Shapira, Oz" w:date="2012-11-27T00:14:00Z">
        <w:r w:rsidR="00846131">
          <w:t xml:space="preserve"> </w:t>
        </w:r>
      </w:ins>
    </w:p>
    <w:p w:rsidR="003A5B86" w:rsidRPr="00A753A7" w:rsidRDefault="003A5B86" w:rsidP="00F82782">
      <w:pPr>
        <w:jc w:val="both"/>
        <w:rPr>
          <w:rPrChange w:id="1421" w:author="Shapira, Oz" w:date="2012-11-27T00:01:00Z">
            <w:rPr/>
          </w:rPrChange>
        </w:rPr>
        <w:pPrChange w:id="1422" w:author="Shapira, Oz" w:date="2012-11-27T17:24:00Z">
          <w:pPr>
            <w:pStyle w:val="Heading1"/>
          </w:pPr>
        </w:pPrChange>
      </w:pPr>
      <w:ins w:id="1423" w:author="Shapira, Oz" w:date="2012-11-27T00:16:00Z">
        <w:r>
          <w:t xml:space="preserve">In this research will prove </w:t>
        </w:r>
      </w:ins>
      <w:ins w:id="1424" w:author="Shapira, Oz" w:date="2012-11-27T00:17:00Z">
        <w:r>
          <w:t xml:space="preserve">the creating recommendation system used graph based data with </w:t>
        </w:r>
      </w:ins>
      <w:ins w:id="1425" w:author="Shapira, Oz" w:date="2012-11-27T00:18:00Z">
        <w:r>
          <w:t>obtain</w:t>
        </w:r>
      </w:ins>
      <w:ins w:id="1426" w:author="Shapira, Oz" w:date="2012-11-27T00:17:00Z">
        <w:r>
          <w:t xml:space="preserve"> thr</w:t>
        </w:r>
      </w:ins>
      <w:ins w:id="1427" w:author="Shapira, Oz" w:date="2012-11-27T00:18:00Z">
        <w:r>
          <w:t xml:space="preserve">ow social networks. </w:t>
        </w:r>
      </w:ins>
    </w:p>
    <w:p w:rsidR="00D76EA9" w:rsidRDefault="00D76EA9" w:rsidP="00D76EA9">
      <w:pPr>
        <w:pStyle w:val="Heading1"/>
      </w:pPr>
      <w:bookmarkStart w:id="1428" w:name="_Toc341800604"/>
      <w:commentRangeStart w:id="1429"/>
      <w:r w:rsidRPr="00D76EA9">
        <w:t>7</w:t>
      </w:r>
      <w:r w:rsidRPr="00D76EA9">
        <w:tab/>
        <w:t>References</w:t>
      </w:r>
      <w:commentRangeEnd w:id="1429"/>
      <w:r w:rsidR="001012D1">
        <w:rPr>
          <w:rStyle w:val="CommentReference"/>
          <w:rFonts w:asciiTheme="minorHAnsi" w:eastAsiaTheme="minorHAnsi" w:hAnsiTheme="minorHAnsi" w:cstheme="minorBidi"/>
          <w:b w:val="0"/>
          <w:bCs w:val="0"/>
          <w:color w:val="auto"/>
        </w:rPr>
        <w:commentReference w:id="1429"/>
      </w:r>
      <w:bookmarkEnd w:id="1428"/>
    </w:p>
    <w:p w:rsidR="00D76EA9" w:rsidRPr="00D76EA9" w:rsidDel="004C07E7" w:rsidRDefault="00D76EA9" w:rsidP="00F82782">
      <w:pPr>
        <w:jc w:val="both"/>
        <w:rPr>
          <w:del w:id="1430" w:author="Shapira, Oz" w:date="2012-11-26T15:04:00Z"/>
        </w:rPr>
        <w:pPrChange w:id="1431" w:author="Shapira, Oz" w:date="2012-11-27T17:24:00Z">
          <w:pPr/>
        </w:pPrChange>
      </w:pPr>
    </w:p>
    <w:p w:rsidR="00D76EA9" w:rsidRDefault="00D76EA9" w:rsidP="00F82782">
      <w:pPr>
        <w:pStyle w:val="ListParagraph"/>
        <w:numPr>
          <w:ilvl w:val="0"/>
          <w:numId w:val="15"/>
        </w:numPr>
        <w:jc w:val="both"/>
        <w:pPrChange w:id="1432" w:author="Shapira, Oz" w:date="2012-11-27T17:24:00Z">
          <w:pPr>
            <w:pStyle w:val="ListParagraph"/>
            <w:numPr>
              <w:numId w:val="15"/>
            </w:numPr>
            <w:ind w:left="360" w:hanging="360"/>
          </w:pPr>
        </w:pPrChange>
      </w:pPr>
      <w:proofErr w:type="spellStart"/>
      <w:r>
        <w:t>Fehmi</w:t>
      </w:r>
      <w:proofErr w:type="spellEnd"/>
      <w:r>
        <w:t xml:space="preserve"> Ben </w:t>
      </w:r>
      <w:proofErr w:type="spellStart"/>
      <w:r>
        <w:t>Abdesslem</w:t>
      </w:r>
      <w:proofErr w:type="spellEnd"/>
      <w:r>
        <w:t>, Iain Parris, and Tristan Henderson (2011)-  “Reliable Online Social Network Data Collection”</w:t>
      </w:r>
    </w:p>
    <w:p w:rsidR="00D76EA9" w:rsidRDefault="00D76EA9" w:rsidP="00F82782">
      <w:pPr>
        <w:pStyle w:val="ListParagraph"/>
        <w:numPr>
          <w:ilvl w:val="0"/>
          <w:numId w:val="15"/>
        </w:numPr>
        <w:jc w:val="both"/>
        <w:rPr>
          <w:ins w:id="1433" w:author="Shapira, Oz" w:date="2012-11-27T00:20:00Z"/>
        </w:rPr>
        <w:pPrChange w:id="1434" w:author="Shapira, Oz" w:date="2012-11-27T17:24:00Z">
          <w:pPr>
            <w:pStyle w:val="ListParagraph"/>
            <w:numPr>
              <w:numId w:val="15"/>
            </w:numPr>
            <w:ind w:left="360" w:hanging="360"/>
          </w:pPr>
        </w:pPrChange>
      </w:pPr>
      <w:r>
        <w:t xml:space="preserve">Ignacio </w:t>
      </w:r>
      <w:proofErr w:type="spellStart"/>
      <w:r>
        <w:t>Fernández-Tobías</w:t>
      </w:r>
      <w:proofErr w:type="spellEnd"/>
      <w:r>
        <w:t xml:space="preserve"> , Marius </w:t>
      </w:r>
      <w:proofErr w:type="spellStart"/>
      <w:r>
        <w:t>Kaminskas</w:t>
      </w:r>
      <w:proofErr w:type="spellEnd"/>
      <w:r>
        <w:t xml:space="preserve"> ,  </w:t>
      </w:r>
      <w:proofErr w:type="spellStart"/>
      <w:r>
        <w:t>Iván</w:t>
      </w:r>
      <w:proofErr w:type="spellEnd"/>
      <w:r>
        <w:t xml:space="preserve"> </w:t>
      </w:r>
      <w:proofErr w:type="spellStart"/>
      <w:r>
        <w:t>Cantador</w:t>
      </w:r>
      <w:proofErr w:type="spellEnd"/>
      <w:r>
        <w:t xml:space="preserve"> and Francesco Ricci (2011) </w:t>
      </w:r>
      <w:del w:id="1435" w:author="Shapira, Oz" w:date="2012-11-26T15:05:00Z">
        <w:r w:rsidDel="004C07E7">
          <w:delText>-</w:delText>
        </w:r>
      </w:del>
      <w:r>
        <w:t xml:space="preserve">, “ A Generic Semantic-based Framework for Cross-domain </w:t>
      </w:r>
      <w:ins w:id="1436" w:author="Shapira, Oz" w:date="2012-11-25T01:31:00Z">
        <w:r w:rsidR="000B7C4E">
          <w:t>r</w:t>
        </w:r>
      </w:ins>
      <w:r>
        <w:t>ecommendation”</w:t>
      </w:r>
    </w:p>
    <w:p w:rsidR="009D1E7B" w:rsidRDefault="009D1E7B" w:rsidP="00F82782">
      <w:pPr>
        <w:pStyle w:val="ListParagraph"/>
        <w:numPr>
          <w:ilvl w:val="0"/>
          <w:numId w:val="15"/>
        </w:numPr>
        <w:jc w:val="both"/>
        <w:pPrChange w:id="1437" w:author="Shapira, Oz" w:date="2012-11-27T17:24:00Z">
          <w:pPr>
            <w:pStyle w:val="ListParagraph"/>
            <w:numPr>
              <w:numId w:val="15"/>
            </w:numPr>
            <w:ind w:left="360" w:hanging="360"/>
          </w:pPr>
        </w:pPrChange>
      </w:pPr>
      <w:proofErr w:type="spellStart"/>
      <w:ins w:id="1438" w:author="Shapira, Oz" w:date="2012-11-27T00:20:00Z">
        <w:r w:rsidRPr="009D1E7B">
          <w:t>Rubi</w:t>
        </w:r>
        <w:proofErr w:type="spellEnd"/>
        <w:r w:rsidRPr="009D1E7B">
          <w:t xml:space="preserve"> </w:t>
        </w:r>
        <w:proofErr w:type="spellStart"/>
        <w:r w:rsidRPr="009D1E7B">
          <w:t>Boim</w:t>
        </w:r>
        <w:proofErr w:type="spellEnd"/>
        <w:r w:rsidRPr="009D1E7B">
          <w:t xml:space="preserve"> (2011)(Under the supervision of Prof. </w:t>
        </w:r>
        <w:proofErr w:type="spellStart"/>
        <w:r w:rsidRPr="009D1E7B">
          <w:t>Tova</w:t>
        </w:r>
        <w:proofErr w:type="spellEnd"/>
        <w:r w:rsidRPr="009D1E7B">
          <w:t xml:space="preserve"> Milo) Tel-Aviv University “Methods for Boosting Recommender Systems” </w:t>
        </w:r>
      </w:ins>
    </w:p>
    <w:p w:rsidR="00D76EA9" w:rsidRDefault="00D76EA9" w:rsidP="00F82782">
      <w:pPr>
        <w:pStyle w:val="ListParagraph"/>
        <w:numPr>
          <w:ilvl w:val="0"/>
          <w:numId w:val="15"/>
        </w:numPr>
        <w:jc w:val="both"/>
        <w:pPrChange w:id="1439" w:author="Shapira, Oz" w:date="2012-11-27T17:24:00Z">
          <w:pPr>
            <w:pStyle w:val="ListParagraph"/>
            <w:numPr>
              <w:ilvl w:val="2"/>
              <w:numId w:val="15"/>
            </w:numPr>
            <w:ind w:left="1224" w:hanging="504"/>
          </w:pPr>
        </w:pPrChange>
      </w:pPr>
      <w:proofErr w:type="spellStart"/>
      <w:r>
        <w:t>danah</w:t>
      </w:r>
      <w:proofErr w:type="spellEnd"/>
      <w:r>
        <w:t xml:space="preserve"> m. boyd1</w:t>
      </w:r>
      <w:del w:id="1440" w:author="Shapira, Oz" w:date="2012-11-26T15:05:00Z">
        <w:r w:rsidDel="004C07E7">
          <w:delText>,•</w:delText>
        </w:r>
      </w:del>
      <w:r>
        <w:t>,  Nicole B. Ellison (2007) - “Social Network Sites: Definition, History, and Scholarship “</w:t>
      </w:r>
    </w:p>
    <w:p w:rsidR="00D76EA9" w:rsidRDefault="00D76EA9" w:rsidP="00F82782">
      <w:pPr>
        <w:pStyle w:val="ListParagraph"/>
        <w:numPr>
          <w:ilvl w:val="0"/>
          <w:numId w:val="15"/>
        </w:numPr>
        <w:jc w:val="both"/>
        <w:rPr>
          <w:ins w:id="1441" w:author="Shapira, Oz" w:date="2012-11-27T17:25:00Z"/>
        </w:rPr>
        <w:pPrChange w:id="1442" w:author="Shapira, Oz" w:date="2012-11-27T17:24:00Z">
          <w:pPr>
            <w:pStyle w:val="ListParagraph"/>
            <w:numPr>
              <w:numId w:val="15"/>
            </w:numPr>
            <w:ind w:left="360" w:hanging="360"/>
          </w:pPr>
        </w:pPrChange>
      </w:pPr>
      <w:r>
        <w:t xml:space="preserve">peter </w:t>
      </w:r>
      <w:proofErr w:type="spellStart"/>
      <w:r>
        <w:t>brusilovsky</w:t>
      </w:r>
      <w:proofErr w:type="spellEnd"/>
      <w:r>
        <w:t xml:space="preserve"> and </w:t>
      </w:r>
      <w:proofErr w:type="spellStart"/>
      <w:r>
        <w:t>eva</w:t>
      </w:r>
      <w:proofErr w:type="spellEnd"/>
      <w:r>
        <w:t xml:space="preserve"> </w:t>
      </w:r>
      <w:proofErr w:type="spellStart"/>
      <w:r>
        <w:t>millan</w:t>
      </w:r>
      <w:proofErr w:type="spellEnd"/>
      <w:r>
        <w:t xml:space="preserve"> (2007) – “The Adaptive web  : user models for adaptive hypermedia and adaptive Educational systems” </w:t>
      </w:r>
    </w:p>
    <w:p w:rsidR="00F82782" w:rsidRDefault="00F82782" w:rsidP="00F82782">
      <w:pPr>
        <w:pStyle w:val="ListParagraph"/>
        <w:numPr>
          <w:ilvl w:val="0"/>
          <w:numId w:val="15"/>
        </w:numPr>
        <w:jc w:val="both"/>
        <w:rPr>
          <w:ins w:id="1443" w:author="Shapira, Oz" w:date="2012-11-27T17:25:00Z"/>
        </w:rPr>
      </w:pPr>
      <w:proofErr w:type="spellStart"/>
      <w:ins w:id="1444" w:author="Shapira, Oz" w:date="2012-11-27T17:25:00Z">
        <w:r>
          <w:t>B.Hogan</w:t>
        </w:r>
        <w:proofErr w:type="spellEnd"/>
        <w:r>
          <w:t xml:space="preserve"> (2007). “Analyzing social networks via the Internet. In </w:t>
        </w:r>
        <w:proofErr w:type="spellStart"/>
        <w:r>
          <w:t>N.Fielding</w:t>
        </w:r>
        <w:proofErr w:type="spellEnd"/>
        <w:r>
          <w:t xml:space="preserve">, </w:t>
        </w:r>
        <w:proofErr w:type="spellStart"/>
        <w:r>
          <w:t>R.Lee</w:t>
        </w:r>
        <w:proofErr w:type="spellEnd"/>
        <w:r>
          <w:t xml:space="preserve">, &amp; </w:t>
        </w:r>
        <w:proofErr w:type="spellStart"/>
        <w:r>
          <w:t>G.Blank</w:t>
        </w:r>
        <w:proofErr w:type="spellEnd"/>
        <w:r>
          <w:t xml:space="preserve"> (Eds.), Sage Handbook of Online</w:t>
        </w:r>
      </w:ins>
    </w:p>
    <w:p w:rsidR="00B80F6E" w:rsidRDefault="00B80F6E" w:rsidP="00F82782">
      <w:pPr>
        <w:pStyle w:val="ListParagraph"/>
        <w:numPr>
          <w:ilvl w:val="0"/>
          <w:numId w:val="15"/>
        </w:numPr>
        <w:jc w:val="both"/>
        <w:rPr>
          <w:ins w:id="1445" w:author="Shapira, Oz" w:date="2012-11-26T17:08:00Z"/>
        </w:rPr>
        <w:pPrChange w:id="1446" w:author="Shapira, Oz" w:date="2012-11-27T17:24:00Z">
          <w:pPr>
            <w:pStyle w:val="ListParagraph"/>
            <w:numPr>
              <w:numId w:val="15"/>
            </w:numPr>
            <w:ind w:left="360" w:hanging="360"/>
          </w:pPr>
        </w:pPrChange>
      </w:pPr>
      <w:proofErr w:type="spellStart"/>
      <w:ins w:id="1447" w:author="Shapira, Oz" w:date="2012-11-26T17:51:00Z">
        <w:r w:rsidRPr="00B80F6E">
          <w:t>Hend</w:t>
        </w:r>
        <w:proofErr w:type="spellEnd"/>
        <w:r w:rsidRPr="00B80F6E">
          <w:t xml:space="preserve"> S. Al-Khalifa and Hugh C. Davis</w:t>
        </w:r>
      </w:ins>
      <w:ins w:id="1448" w:author="Shapira, Oz" w:date="2012-11-26T17:52:00Z">
        <w:r>
          <w:t xml:space="preserve"> (2006)</w:t>
        </w:r>
      </w:ins>
      <w:ins w:id="1449" w:author="Shapira, Oz" w:date="2012-11-26T17:51:00Z">
        <w:r>
          <w:t xml:space="preserve"> </w:t>
        </w:r>
      </w:ins>
      <w:ins w:id="1450" w:author="Shapira, Oz" w:date="2012-11-26T17:52:00Z">
        <w:r>
          <w:t xml:space="preserve"> “</w:t>
        </w:r>
        <w:proofErr w:type="spellStart"/>
        <w:r>
          <w:t>FolksAnnotation</w:t>
        </w:r>
        <w:proofErr w:type="spellEnd"/>
        <w:r>
          <w:t xml:space="preserve">: A Semantic Metadata Tool for Annotating Learning Resources Using Folksonomies and Domain Ontologies” </w:t>
        </w:r>
      </w:ins>
    </w:p>
    <w:p w:rsidR="005C5BA1" w:rsidRDefault="005C5BA1" w:rsidP="00F82782">
      <w:pPr>
        <w:pStyle w:val="ListParagraph"/>
        <w:numPr>
          <w:ilvl w:val="0"/>
          <w:numId w:val="15"/>
        </w:numPr>
        <w:jc w:val="both"/>
        <w:pPrChange w:id="1451" w:author="Shapira, Oz" w:date="2012-11-27T17:24:00Z">
          <w:pPr>
            <w:pStyle w:val="ListParagraph"/>
            <w:numPr>
              <w:numId w:val="15"/>
            </w:numPr>
            <w:ind w:left="360" w:hanging="360"/>
          </w:pPr>
        </w:pPrChange>
      </w:pPr>
      <w:ins w:id="1452" w:author="Shapira, Oz" w:date="2012-11-26T17:08:00Z">
        <w:r>
          <w:t xml:space="preserve">Liu, H., </w:t>
        </w:r>
        <w:proofErr w:type="spellStart"/>
        <w:r>
          <w:t>Maes</w:t>
        </w:r>
        <w:proofErr w:type="spellEnd"/>
        <w:r>
          <w:t>, P., &amp; Davenport, G. (2006). “Unraveling the taste fabric of social networks.”</w:t>
        </w:r>
      </w:ins>
      <w:ins w:id="1453" w:author="Shapira, Oz" w:date="2012-11-26T17:09:00Z">
        <w:r>
          <w:t xml:space="preserve"> </w:t>
        </w:r>
      </w:ins>
      <w:ins w:id="1454" w:author="Shapira, Oz" w:date="2012-11-26T17:08:00Z">
        <w:r>
          <w:t>International Journal on Semantic Web and Information Systems, 2(1), 42–71</w:t>
        </w:r>
      </w:ins>
    </w:p>
    <w:p w:rsidR="00D76EA9" w:rsidRDefault="00D76EA9" w:rsidP="00F82782">
      <w:pPr>
        <w:pStyle w:val="ListParagraph"/>
        <w:numPr>
          <w:ilvl w:val="0"/>
          <w:numId w:val="15"/>
        </w:numPr>
        <w:jc w:val="both"/>
        <w:pPrChange w:id="1455" w:author="Shapira, Oz" w:date="2012-11-27T17:24:00Z">
          <w:pPr>
            <w:pStyle w:val="ListParagraph"/>
            <w:numPr>
              <w:numId w:val="15"/>
            </w:numPr>
            <w:ind w:left="360" w:hanging="360"/>
          </w:pPr>
        </w:pPrChange>
      </w:pPr>
      <w:proofErr w:type="spellStart"/>
      <w:r>
        <w:t>Adomavicius</w:t>
      </w:r>
      <w:proofErr w:type="spellEnd"/>
      <w:r>
        <w:t xml:space="preserve"> and </w:t>
      </w:r>
      <w:proofErr w:type="spellStart"/>
      <w:r>
        <w:t>Tuzhilin</w:t>
      </w:r>
      <w:proofErr w:type="spellEnd"/>
      <w:r w:rsidR="00B23A88">
        <w:t xml:space="preserve">, A. </w:t>
      </w:r>
      <w:r>
        <w:t xml:space="preserve"> (2005)  - “Towards the Next Generation of Recommender </w:t>
      </w:r>
      <w:proofErr w:type="spellStart"/>
      <w:r>
        <w:t>Systems:A</w:t>
      </w:r>
      <w:proofErr w:type="spellEnd"/>
      <w:r>
        <w:t xml:space="preserve"> Survey of the State-of-the-Art and Possible Extensions”</w:t>
      </w:r>
    </w:p>
    <w:p w:rsidR="00553B14" w:rsidRDefault="00553B14" w:rsidP="00F82782">
      <w:pPr>
        <w:pStyle w:val="ListParagraph"/>
        <w:numPr>
          <w:ilvl w:val="0"/>
          <w:numId w:val="15"/>
        </w:numPr>
        <w:jc w:val="both"/>
        <w:rPr>
          <w:ins w:id="1456" w:author="Shapira, Oz" w:date="2012-11-26T11:19:00Z"/>
        </w:rPr>
        <w:pPrChange w:id="1457" w:author="Shapira, Oz" w:date="2012-11-27T17:24:00Z">
          <w:pPr>
            <w:pStyle w:val="ListParagraph"/>
            <w:numPr>
              <w:numId w:val="15"/>
            </w:numPr>
            <w:ind w:left="360" w:hanging="360"/>
          </w:pPr>
        </w:pPrChange>
      </w:pPr>
      <w:ins w:id="1458" w:author="Shapira, Oz" w:date="2012-11-26T11:19:00Z">
        <w:r w:rsidRPr="00553B14">
          <w:t xml:space="preserve">Jeffrey Dean and Sanjay </w:t>
        </w:r>
        <w:proofErr w:type="spellStart"/>
        <w:r w:rsidRPr="00553B14">
          <w:t>Ghemawat</w:t>
        </w:r>
        <w:proofErr w:type="spellEnd"/>
        <w:r>
          <w:t xml:space="preserve"> “</w:t>
        </w:r>
        <w:proofErr w:type="spellStart"/>
        <w:r w:rsidRPr="00553B14">
          <w:t>MapReduce</w:t>
        </w:r>
        <w:proofErr w:type="spellEnd"/>
        <w:r w:rsidRPr="00553B14">
          <w:t xml:space="preserve">: </w:t>
        </w:r>
      </w:ins>
      <w:ins w:id="1459" w:author="Shapira, Oz" w:date="2012-11-26T22:58:00Z">
        <w:r w:rsidR="00676F85" w:rsidRPr="00553B14">
          <w:t>Supplied</w:t>
        </w:r>
      </w:ins>
      <w:ins w:id="1460" w:author="Shapira, Oz" w:date="2012-11-26T11:19:00Z">
        <w:r w:rsidRPr="00553B14">
          <w:t xml:space="preserve"> Data Processing on Large Clusters</w:t>
        </w:r>
        <w:r>
          <w:t xml:space="preserve">” </w:t>
        </w:r>
        <w:r w:rsidRPr="00553B14">
          <w:rPr>
            <w:i/>
            <w:iCs/>
            <w:rPrChange w:id="1461" w:author="Shapira, Oz" w:date="2012-11-26T11:19:00Z">
              <w:rPr/>
            </w:rPrChange>
          </w:rPr>
          <w:t xml:space="preserve">Google, </w:t>
        </w:r>
        <w:proofErr w:type="spellStart"/>
        <w:r w:rsidRPr="00553B14">
          <w:rPr>
            <w:i/>
            <w:iCs/>
            <w:rPrChange w:id="1462" w:author="Shapira, Oz" w:date="2012-11-26T11:19:00Z">
              <w:rPr/>
            </w:rPrChange>
          </w:rPr>
          <w:t>Inc</w:t>
        </w:r>
        <w:proofErr w:type="spellEnd"/>
        <w:r>
          <w:rPr>
            <w:i/>
            <w:iCs/>
          </w:rPr>
          <w:t xml:space="preserve"> (2004)</w:t>
        </w:r>
        <w:r w:rsidRPr="00553B14">
          <w:t>.</w:t>
        </w:r>
      </w:ins>
    </w:p>
    <w:p w:rsidR="00D76EA9" w:rsidRDefault="00D76EA9" w:rsidP="00F82782">
      <w:pPr>
        <w:pStyle w:val="ListParagraph"/>
        <w:numPr>
          <w:ilvl w:val="0"/>
          <w:numId w:val="15"/>
        </w:numPr>
        <w:jc w:val="both"/>
        <w:pPrChange w:id="1463" w:author="Shapira, Oz" w:date="2012-11-27T17:24:00Z">
          <w:pPr>
            <w:pStyle w:val="ListParagraph"/>
            <w:numPr>
              <w:numId w:val="15"/>
            </w:numPr>
            <w:ind w:left="360" w:hanging="360"/>
          </w:pPr>
        </w:pPrChange>
      </w:pPr>
      <w:r>
        <w:t xml:space="preserve">S D Rhodes1, D A Bowie2, K C Hergenrather3 (2003) –“ Collecting </w:t>
      </w:r>
      <w:proofErr w:type="spellStart"/>
      <w:r>
        <w:t>behavioural</w:t>
      </w:r>
      <w:proofErr w:type="spellEnd"/>
      <w:r>
        <w:t xml:space="preserve"> data using the World Wide Web: considerations for researchers”</w:t>
      </w:r>
    </w:p>
    <w:p w:rsidR="00D76EA9" w:rsidDel="00F82782" w:rsidRDefault="00D76EA9" w:rsidP="00F82782">
      <w:pPr>
        <w:pStyle w:val="ListParagraph"/>
        <w:numPr>
          <w:ilvl w:val="0"/>
          <w:numId w:val="15"/>
        </w:numPr>
        <w:jc w:val="both"/>
        <w:rPr>
          <w:del w:id="1464" w:author="Shapira, Oz" w:date="2012-11-27T17:25:00Z"/>
        </w:rPr>
        <w:pPrChange w:id="1465" w:author="Shapira, Oz" w:date="2012-11-27T17:24:00Z">
          <w:pPr>
            <w:pStyle w:val="ListParagraph"/>
            <w:numPr>
              <w:numId w:val="15"/>
            </w:numPr>
            <w:ind w:left="360" w:hanging="360"/>
          </w:pPr>
        </w:pPrChange>
      </w:pPr>
      <w:del w:id="1466" w:author="Shapira, Oz" w:date="2012-11-27T17:25:00Z">
        <w:r w:rsidDel="00F82782">
          <w:delText>Hogan</w:delText>
        </w:r>
      </w:del>
      <w:del w:id="1467" w:author="Shapira, Oz" w:date="2012-11-26T20:50:00Z">
        <w:r w:rsidDel="00082E66">
          <w:delText>, B. (in press)</w:delText>
        </w:r>
      </w:del>
      <w:del w:id="1468" w:author="Shapira, Oz" w:date="2012-11-27T17:25:00Z">
        <w:r w:rsidDel="00F82782">
          <w:delText>. “Analyzing social networks via the Internet. In N.Fielding, R.Lee, &amp; G.Blank (Eds.), Sage Handbook of Online</w:delText>
        </w:r>
      </w:del>
    </w:p>
    <w:p w:rsidR="004A54E3" w:rsidRDefault="004A54E3" w:rsidP="00F82782">
      <w:pPr>
        <w:pStyle w:val="ListParagraph"/>
        <w:numPr>
          <w:ilvl w:val="0"/>
          <w:numId w:val="15"/>
        </w:numPr>
        <w:jc w:val="both"/>
        <w:pPrChange w:id="1469" w:author="Shapira, Oz" w:date="2012-11-27T17:24:00Z">
          <w:pPr>
            <w:pStyle w:val="ListParagraph"/>
            <w:numPr>
              <w:numId w:val="15"/>
            </w:numPr>
            <w:ind w:left="360" w:hanging="360"/>
          </w:pPr>
        </w:pPrChange>
      </w:pPr>
      <w:r w:rsidRPr="004A54E3">
        <w:t>Robin Burke</w:t>
      </w:r>
      <w:r>
        <w:t xml:space="preserve"> (2002) “Hybrid Recommender </w:t>
      </w:r>
      <w:proofErr w:type="spellStart"/>
      <w:r>
        <w:t>Systems:Survey</w:t>
      </w:r>
      <w:proofErr w:type="spellEnd"/>
      <w:r>
        <w:t xml:space="preserve"> and Experiments”</w:t>
      </w:r>
    </w:p>
    <w:p w:rsidR="00D76EA9" w:rsidRDefault="00D76EA9" w:rsidP="00F82782">
      <w:pPr>
        <w:pStyle w:val="ListParagraph"/>
        <w:numPr>
          <w:ilvl w:val="0"/>
          <w:numId w:val="15"/>
        </w:numPr>
        <w:jc w:val="both"/>
        <w:rPr>
          <w:ins w:id="1470" w:author="Shapira, Oz" w:date="2012-11-25T01:11:00Z"/>
        </w:rPr>
        <w:pPrChange w:id="1471" w:author="Shapira, Oz" w:date="2012-11-27T17:24:00Z">
          <w:pPr>
            <w:pStyle w:val="ListParagraph"/>
            <w:numPr>
              <w:numId w:val="15"/>
            </w:numPr>
            <w:ind w:left="360" w:hanging="360"/>
          </w:pPr>
        </w:pPrChange>
      </w:pPr>
      <w:proofErr w:type="spellStart"/>
      <w:r>
        <w:t>Badrul</w:t>
      </w:r>
      <w:proofErr w:type="spellEnd"/>
      <w:r>
        <w:t xml:space="preserve"> </w:t>
      </w:r>
      <w:proofErr w:type="spellStart"/>
      <w:r>
        <w:t>Sarwar</w:t>
      </w:r>
      <w:proofErr w:type="spellEnd"/>
      <w:r>
        <w:t xml:space="preserve">, George </w:t>
      </w:r>
      <w:proofErr w:type="spellStart"/>
      <w:r>
        <w:t>Karypis</w:t>
      </w:r>
      <w:proofErr w:type="spellEnd"/>
      <w:r>
        <w:t xml:space="preserve">, Joseph </w:t>
      </w:r>
      <w:proofErr w:type="spellStart"/>
      <w:r>
        <w:t>Konstan</w:t>
      </w:r>
      <w:proofErr w:type="spellEnd"/>
      <w:r>
        <w:t xml:space="preserve">, and John </w:t>
      </w:r>
      <w:proofErr w:type="spellStart"/>
      <w:r>
        <w:t>Riedl</w:t>
      </w:r>
      <w:proofErr w:type="spellEnd"/>
      <w:r>
        <w:t xml:space="preserve"> (2000)  “Application of Dimensionality Reduction in Recommender System – A Case Study”</w:t>
      </w:r>
    </w:p>
    <w:p w:rsidR="00467588" w:rsidRDefault="00467588" w:rsidP="00F82782">
      <w:pPr>
        <w:pStyle w:val="ListParagraph"/>
        <w:numPr>
          <w:ilvl w:val="0"/>
          <w:numId w:val="15"/>
        </w:numPr>
        <w:jc w:val="both"/>
        <w:pPrChange w:id="1472" w:author="Shapira, Oz" w:date="2012-11-27T17:24:00Z">
          <w:pPr>
            <w:pStyle w:val="ListParagraph"/>
            <w:numPr>
              <w:numId w:val="15"/>
            </w:numPr>
            <w:ind w:left="360" w:hanging="360"/>
          </w:pPr>
        </w:pPrChange>
      </w:pPr>
      <w:proofErr w:type="spellStart"/>
      <w:ins w:id="1473" w:author="Shapira, Oz" w:date="2012-11-25T01:11:00Z">
        <w:r>
          <w:t>H.Guo</w:t>
        </w:r>
        <w:proofErr w:type="spellEnd"/>
        <w:proofErr w:type="gramStart"/>
        <w:r>
          <w:t>.  “</w:t>
        </w:r>
        <w:proofErr w:type="spellStart"/>
        <w:proofErr w:type="gramEnd"/>
        <w:r>
          <w:t>Soap:</w:t>
        </w:r>
      </w:ins>
      <w:ins w:id="1474" w:author="Shapira, Oz" w:date="2012-11-25T01:12:00Z">
        <w:r>
          <w:t>live</w:t>
        </w:r>
        <w:proofErr w:type="spellEnd"/>
        <w:r>
          <w:t xml:space="preserve"> recommendation through social agent”. In fifth DE</w:t>
        </w:r>
      </w:ins>
      <w:ins w:id="1475" w:author="Shapira, Oz" w:date="2012-11-25T01:13:00Z">
        <w:r>
          <w:t>LOS  workshop on filtering and Collaborative Filtering , Bud</w:t>
        </w:r>
      </w:ins>
      <w:ins w:id="1476" w:author="Shapira, Oz" w:date="2012-11-25T01:14:00Z">
        <w:r>
          <w:t xml:space="preserve">apest (1997) </w:t>
        </w:r>
      </w:ins>
    </w:p>
    <w:p w:rsidR="00D76EA9" w:rsidRDefault="00D76EA9" w:rsidP="00F82782">
      <w:pPr>
        <w:pStyle w:val="ListParagraph"/>
        <w:numPr>
          <w:ilvl w:val="0"/>
          <w:numId w:val="15"/>
        </w:numPr>
        <w:jc w:val="both"/>
        <w:rPr>
          <w:ins w:id="1477" w:author="Shapira, Oz" w:date="2012-11-26T23:14:00Z"/>
        </w:rPr>
        <w:pPrChange w:id="1478" w:author="Shapira, Oz" w:date="2012-11-27T17:24:00Z">
          <w:pPr>
            <w:pStyle w:val="ListParagraph"/>
            <w:numPr>
              <w:numId w:val="15"/>
            </w:numPr>
            <w:ind w:left="360" w:hanging="360"/>
          </w:pPr>
        </w:pPrChange>
      </w:pPr>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p>
    <w:p w:rsidR="00F06EC7" w:rsidRDefault="00F06EC7" w:rsidP="00F82782">
      <w:pPr>
        <w:pStyle w:val="ListParagraph"/>
        <w:numPr>
          <w:ilvl w:val="0"/>
          <w:numId w:val="15"/>
        </w:numPr>
        <w:jc w:val="both"/>
        <w:rPr>
          <w:ins w:id="1479" w:author="Shapira, Oz" w:date="2012-11-27T14:12:00Z"/>
        </w:rPr>
        <w:pPrChange w:id="1480" w:author="Shapira, Oz" w:date="2012-11-27T17:24:00Z">
          <w:pPr>
            <w:pStyle w:val="ListParagraph"/>
            <w:numPr>
              <w:numId w:val="15"/>
            </w:numPr>
            <w:ind w:left="360" w:hanging="360"/>
          </w:pPr>
        </w:pPrChange>
      </w:pPr>
      <w:ins w:id="1481" w:author="Shapira, Oz" w:date="2012-11-26T23:14:00Z">
        <w:r w:rsidRPr="00F06EC7">
          <w:t xml:space="preserve">U. </w:t>
        </w:r>
        <w:proofErr w:type="spellStart"/>
        <w:r w:rsidRPr="00F06EC7">
          <w:t>Shardanand</w:t>
        </w:r>
        <w:proofErr w:type="spellEnd"/>
        <w:r w:rsidRPr="00F06EC7">
          <w:t xml:space="preserve"> and P. </w:t>
        </w:r>
        <w:proofErr w:type="spellStart"/>
        <w:r w:rsidRPr="00F06EC7">
          <w:t>Maes</w:t>
        </w:r>
        <w:proofErr w:type="spellEnd"/>
        <w:r w:rsidRPr="00F06EC7">
          <w:t>. (1995). Social information filtering: Algorithms for automating `word of mouth'. Proceedings of the ACM SIGCHI Conference on Human Factors in Computing Systems, pp. 210-217</w:t>
        </w:r>
      </w:ins>
    </w:p>
    <w:p w:rsidR="00D4210B" w:rsidRDefault="00D4210B" w:rsidP="00F82782">
      <w:pPr>
        <w:pStyle w:val="ListParagraph"/>
        <w:numPr>
          <w:ilvl w:val="0"/>
          <w:numId w:val="15"/>
        </w:numPr>
        <w:jc w:val="both"/>
        <w:rPr>
          <w:ins w:id="1482" w:author="Shapira, Oz" w:date="2012-11-26T12:34:00Z"/>
        </w:rPr>
        <w:pPrChange w:id="1483" w:author="Shapira, Oz" w:date="2012-11-27T17:24:00Z">
          <w:pPr>
            <w:pStyle w:val="ListParagraph"/>
            <w:numPr>
              <w:numId w:val="15"/>
            </w:numPr>
            <w:ind w:left="360" w:hanging="360"/>
          </w:pPr>
        </w:pPrChange>
      </w:pPr>
      <w:ins w:id="1484" w:author="Shapira, Oz" w:date="2012-11-27T14:12:00Z">
        <w:r>
          <w:t xml:space="preserve">Ron </w:t>
        </w:r>
        <w:proofErr w:type="spellStart"/>
        <w:proofErr w:type="gramStart"/>
        <w:r>
          <w:t>Kohavi</w:t>
        </w:r>
        <w:proofErr w:type="spellEnd"/>
        <w:r>
          <w:t xml:space="preserve"> </w:t>
        </w:r>
      </w:ins>
      <w:ins w:id="1485" w:author="Shapira, Oz" w:date="2012-11-27T14:14:00Z">
        <w:r>
          <w:t xml:space="preserve"> (</w:t>
        </w:r>
        <w:proofErr w:type="gramEnd"/>
        <w:r>
          <w:t>1995)</w:t>
        </w:r>
      </w:ins>
      <w:ins w:id="1486" w:author="Shapira, Oz" w:date="2012-11-27T14:12:00Z">
        <w:r>
          <w:t>“A study of Cross-validation and bootst</w:t>
        </w:r>
      </w:ins>
      <w:ins w:id="1487" w:author="Shapira, Oz" w:date="2012-11-27T14:13:00Z">
        <w:r>
          <w:t>rap</w:t>
        </w:r>
      </w:ins>
      <w:ins w:id="1488" w:author="Shapira, Oz" w:date="2012-11-27T14:12:00Z">
        <w:r>
          <w:t>”</w:t>
        </w:r>
      </w:ins>
      <w:ins w:id="1489" w:author="Shapira, Oz" w:date="2012-11-27T14:13:00Z">
        <w:r>
          <w:t xml:space="preserve"> for </w:t>
        </w:r>
      </w:ins>
      <w:ins w:id="1490" w:author="Shapira, Oz" w:date="2012-11-27T14:14:00Z">
        <w:r>
          <w:t>accuracy Estimation and model selection” ,</w:t>
        </w:r>
      </w:ins>
      <w:ins w:id="1491" w:author="Shapira, Oz" w:date="2012-11-27T14:15:00Z">
        <w:r>
          <w:t xml:space="preserve">Stanford university. </w:t>
        </w:r>
      </w:ins>
      <w:ins w:id="1492" w:author="Shapira, Oz" w:date="2012-11-27T14:14:00Z">
        <w:r>
          <w:t xml:space="preserve">  </w:t>
        </w:r>
      </w:ins>
    </w:p>
    <w:p w:rsidR="006062EE" w:rsidRDefault="006062EE" w:rsidP="00F82782">
      <w:pPr>
        <w:pStyle w:val="ListParagraph"/>
        <w:numPr>
          <w:ilvl w:val="0"/>
          <w:numId w:val="15"/>
        </w:numPr>
        <w:jc w:val="both"/>
        <w:rPr>
          <w:ins w:id="1493" w:author="Shapira, Oz" w:date="2012-11-26T12:34:00Z"/>
        </w:rPr>
        <w:pPrChange w:id="1494" w:author="Shapira, Oz" w:date="2012-11-27T17:24:00Z">
          <w:pPr>
            <w:pStyle w:val="ListParagraph"/>
            <w:numPr>
              <w:numId w:val="15"/>
            </w:numPr>
            <w:ind w:left="360" w:hanging="360"/>
          </w:pPr>
        </w:pPrChange>
      </w:pPr>
      <w:ins w:id="1495" w:author="Shapira, Oz" w:date="2012-11-26T12:35:00Z">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ins>
      <w:ins w:id="1496" w:author="Shapira, Oz" w:date="2012-11-26T12:36:00Z">
        <w:r w:rsidRPr="006062EE">
          <w:t>Introduction to Algorithms</w:t>
        </w:r>
      </w:ins>
      <w:ins w:id="1497" w:author="Shapira, Oz" w:date="2012-11-26T12:35:00Z">
        <w:r>
          <w:t>”</w:t>
        </w:r>
      </w:ins>
      <w:ins w:id="1498" w:author="Shapira, Oz" w:date="2012-11-26T12:36:00Z">
        <w:r>
          <w:t xml:space="preserve">  chapter VI </w:t>
        </w:r>
        <w:r w:rsidRPr="006062EE">
          <w:t>Graph Algorithms</w:t>
        </w:r>
        <w:r>
          <w:t xml:space="preserve"> (1990)</w:t>
        </w:r>
      </w:ins>
    </w:p>
    <w:p w:rsidR="006062EE" w:rsidDel="006062EE" w:rsidRDefault="006062EE" w:rsidP="006062EE">
      <w:pPr>
        <w:pStyle w:val="ListParagraph"/>
        <w:ind w:left="360"/>
        <w:rPr>
          <w:del w:id="1499" w:author="Shapira, Oz" w:date="2012-11-26T12:34:00Z"/>
        </w:rPr>
        <w:pPrChange w:id="1500" w:author="Shapira, Oz" w:date="2012-11-26T12:34:00Z">
          <w:pPr>
            <w:pStyle w:val="ListParagraph"/>
            <w:numPr>
              <w:numId w:val="15"/>
            </w:numPr>
            <w:ind w:left="360" w:hanging="360"/>
          </w:pPr>
        </w:pPrChange>
      </w:pPr>
    </w:p>
    <w:p w:rsidR="00D76EA9" w:rsidDel="009D1E7B" w:rsidRDefault="00D76EA9" w:rsidP="00D76EA9">
      <w:pPr>
        <w:pStyle w:val="ListParagraph"/>
        <w:numPr>
          <w:ilvl w:val="0"/>
          <w:numId w:val="15"/>
        </w:numPr>
        <w:rPr>
          <w:del w:id="1501" w:author="Shapira, Oz" w:date="2012-11-27T00:20:00Z"/>
        </w:rPr>
      </w:pPr>
      <w:del w:id="1502" w:author="Shapira, Oz" w:date="2012-11-27T00:20:00Z">
        <w:r w:rsidDel="009D1E7B">
          <w:delText xml:space="preserve">Rubi Boim (Under the supervision of Prof. Tova Milo) Tel-Aviv University “Methods for Boosting Recommender Systems” </w:delText>
        </w:r>
      </w:del>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0" w:author="Tsvika Kuflik" w:date="2012-11-19T19:29:00Z" w:initials="TK">
    <w:p w:rsidR="00C0148A" w:rsidRDefault="00C0148A">
      <w:pPr>
        <w:pStyle w:val="CommentText"/>
      </w:pPr>
      <w:r>
        <w:rPr>
          <w:rStyle w:val="CommentReference"/>
        </w:rPr>
        <w:annotationRef/>
      </w:r>
      <w:r>
        <w:t xml:space="preserve">Hi </w:t>
      </w:r>
    </w:p>
    <w:p w:rsidR="00C0148A" w:rsidRDefault="00C0148A">
      <w:pPr>
        <w:pStyle w:val="CommentText"/>
      </w:pPr>
      <w:r>
        <w:t>This needs to be extended a bit – two pages. Some references and a bit of elaboration is needed.</w:t>
      </w:r>
    </w:p>
  </w:comment>
  <w:comment w:id="281" w:author="Tsvika Kuflik" w:date="2012-11-19T19:15:00Z" w:initials="TK">
    <w:p w:rsidR="00C0148A" w:rsidRDefault="00C0148A">
      <w:pPr>
        <w:pStyle w:val="CommentText"/>
      </w:pPr>
      <w:r>
        <w:rPr>
          <w:rStyle w:val="CommentReference"/>
        </w:rPr>
        <w:annotationRef/>
      </w:r>
      <w:r>
        <w:t>This looks more as something that should be part of the background, at the beginning of the section</w:t>
      </w:r>
    </w:p>
  </w:comment>
  <w:comment w:id="478" w:author="Tsvika Kuflik" w:date="2012-11-19T19:38:00Z" w:initials="TK">
    <w:p w:rsidR="00C0148A" w:rsidRDefault="00C0148A" w:rsidP="001012D1">
      <w:pPr>
        <w:pStyle w:val="CommentText"/>
      </w:pPr>
      <w:r>
        <w:rPr>
          <w:rStyle w:val="CommentReference"/>
        </w:rPr>
        <w:annotationRef/>
      </w:r>
      <w:r>
        <w:t>Some of this should go to the background and may be some to the introduction</w:t>
      </w:r>
    </w:p>
  </w:comment>
  <w:comment w:id="845" w:author="Tsvika Kuflik" w:date="2012-11-26T18:28:00Z" w:initials="TK">
    <w:p w:rsidR="00C0148A" w:rsidRDefault="00C0148A" w:rsidP="00FD1104">
      <w:pPr>
        <w:pStyle w:val="CommentText"/>
      </w:pPr>
      <w:r>
        <w:rPr>
          <w:rStyle w:val="CommentReference"/>
        </w:rPr>
        <w:annotationRef/>
      </w:r>
      <w:r>
        <w:t>Some of this should go to the background and may be some to the introduction</w:t>
      </w:r>
    </w:p>
  </w:comment>
  <w:comment w:id="1429" w:author="Tsvika Kuflik" w:date="2012-11-19T19:39:00Z" w:initials="TK">
    <w:p w:rsidR="00C0148A" w:rsidRDefault="00C0148A">
      <w:pPr>
        <w:pStyle w:val="CommentText"/>
      </w:pPr>
      <w:r>
        <w:rPr>
          <w:rStyle w:val="CommentReference"/>
        </w:rPr>
        <w:annotationRef/>
      </w:r>
      <w:r>
        <w:t>Arrange them alphabetically, follow the format of LNCS (attached)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A41" w:rsidRDefault="00050A41" w:rsidP="003D566E">
      <w:pPr>
        <w:spacing w:after="0" w:line="240" w:lineRule="auto"/>
      </w:pPr>
      <w:r>
        <w:separator/>
      </w:r>
    </w:p>
  </w:endnote>
  <w:endnote w:type="continuationSeparator" w:id="0">
    <w:p w:rsidR="00050A41" w:rsidRDefault="00050A41"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PS94BA">
    <w:altName w:val="Times New Roman"/>
    <w:panose1 w:val="00000000000000000000"/>
    <w:charset w:val="00"/>
    <w:family w:val="roman"/>
    <w:notTrueType/>
    <w:pitch w:val="default"/>
    <w:sig w:usb0="00000003" w:usb1="00000000" w:usb2="00000000" w:usb3="00000000" w:csb0="00000001" w:csb1="00000000"/>
  </w:font>
  <w:font w:name="NHNKCO+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A41" w:rsidRDefault="00050A41" w:rsidP="003D566E">
      <w:pPr>
        <w:spacing w:after="0" w:line="240" w:lineRule="auto"/>
      </w:pPr>
      <w:r>
        <w:separator/>
      </w:r>
    </w:p>
  </w:footnote>
  <w:footnote w:type="continuationSeparator" w:id="0">
    <w:p w:rsidR="00050A41" w:rsidRDefault="00050A41" w:rsidP="003D56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17">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2">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4"/>
  </w:num>
  <w:num w:numId="4">
    <w:abstractNumId w:val="21"/>
  </w:num>
  <w:num w:numId="5">
    <w:abstractNumId w:val="12"/>
  </w:num>
  <w:num w:numId="6">
    <w:abstractNumId w:val="8"/>
  </w:num>
  <w:num w:numId="7">
    <w:abstractNumId w:val="18"/>
  </w:num>
  <w:num w:numId="8">
    <w:abstractNumId w:val="1"/>
  </w:num>
  <w:num w:numId="9">
    <w:abstractNumId w:val="9"/>
  </w:num>
  <w:num w:numId="10">
    <w:abstractNumId w:val="16"/>
  </w:num>
  <w:num w:numId="11">
    <w:abstractNumId w:val="3"/>
  </w:num>
  <w:num w:numId="12">
    <w:abstractNumId w:val="20"/>
  </w:num>
  <w:num w:numId="13">
    <w:abstractNumId w:val="25"/>
  </w:num>
  <w:num w:numId="14">
    <w:abstractNumId w:val="11"/>
  </w:num>
  <w:num w:numId="15">
    <w:abstractNumId w:val="19"/>
  </w:num>
  <w:num w:numId="16">
    <w:abstractNumId w:val="27"/>
  </w:num>
  <w:num w:numId="17">
    <w:abstractNumId w:val="23"/>
  </w:num>
  <w:num w:numId="18">
    <w:abstractNumId w:val="6"/>
  </w:num>
  <w:num w:numId="19">
    <w:abstractNumId w:val="2"/>
  </w:num>
  <w:num w:numId="20">
    <w:abstractNumId w:val="5"/>
  </w:num>
  <w:num w:numId="21">
    <w:abstractNumId w:val="10"/>
  </w:num>
  <w:num w:numId="22">
    <w:abstractNumId w:val="0"/>
  </w:num>
  <w:num w:numId="23">
    <w:abstractNumId w:val="13"/>
  </w:num>
  <w:num w:numId="24">
    <w:abstractNumId w:val="7"/>
  </w:num>
  <w:num w:numId="25">
    <w:abstractNumId w:val="26"/>
  </w:num>
  <w:num w:numId="26">
    <w:abstractNumId w:val="15"/>
  </w:num>
  <w:num w:numId="27">
    <w:abstractNumId w:val="2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6B71"/>
    <w:rsid w:val="00016321"/>
    <w:rsid w:val="00020B1C"/>
    <w:rsid w:val="000248C4"/>
    <w:rsid w:val="0002577B"/>
    <w:rsid w:val="00026AAE"/>
    <w:rsid w:val="00031EDC"/>
    <w:rsid w:val="000326E4"/>
    <w:rsid w:val="0003275D"/>
    <w:rsid w:val="00035D1A"/>
    <w:rsid w:val="00037BB0"/>
    <w:rsid w:val="0004204D"/>
    <w:rsid w:val="00050A41"/>
    <w:rsid w:val="000601EE"/>
    <w:rsid w:val="000605BF"/>
    <w:rsid w:val="00061B6E"/>
    <w:rsid w:val="00064325"/>
    <w:rsid w:val="00073544"/>
    <w:rsid w:val="00081410"/>
    <w:rsid w:val="00082E66"/>
    <w:rsid w:val="00085E6A"/>
    <w:rsid w:val="00086EA6"/>
    <w:rsid w:val="00090146"/>
    <w:rsid w:val="00093277"/>
    <w:rsid w:val="00093FE2"/>
    <w:rsid w:val="000967B2"/>
    <w:rsid w:val="000A1824"/>
    <w:rsid w:val="000A26C5"/>
    <w:rsid w:val="000B7C4E"/>
    <w:rsid w:val="000C07B0"/>
    <w:rsid w:val="000C38BA"/>
    <w:rsid w:val="000C4843"/>
    <w:rsid w:val="000D33DB"/>
    <w:rsid w:val="000D5C0F"/>
    <w:rsid w:val="000D7A59"/>
    <w:rsid w:val="000E134C"/>
    <w:rsid w:val="000E2D90"/>
    <w:rsid w:val="000E39FB"/>
    <w:rsid w:val="001012D1"/>
    <w:rsid w:val="001046F4"/>
    <w:rsid w:val="0011169C"/>
    <w:rsid w:val="001124AE"/>
    <w:rsid w:val="0011419C"/>
    <w:rsid w:val="0011484B"/>
    <w:rsid w:val="00117C16"/>
    <w:rsid w:val="0012770D"/>
    <w:rsid w:val="001312CA"/>
    <w:rsid w:val="00141F47"/>
    <w:rsid w:val="00150A11"/>
    <w:rsid w:val="001640BA"/>
    <w:rsid w:val="0017216E"/>
    <w:rsid w:val="00175D1F"/>
    <w:rsid w:val="00181C25"/>
    <w:rsid w:val="00187DF5"/>
    <w:rsid w:val="00187EC1"/>
    <w:rsid w:val="001961D2"/>
    <w:rsid w:val="00196535"/>
    <w:rsid w:val="00196F47"/>
    <w:rsid w:val="001B4915"/>
    <w:rsid w:val="001D3582"/>
    <w:rsid w:val="001D6219"/>
    <w:rsid w:val="001D6838"/>
    <w:rsid w:val="001F1E14"/>
    <w:rsid w:val="001F743D"/>
    <w:rsid w:val="00212676"/>
    <w:rsid w:val="0021406C"/>
    <w:rsid w:val="002157C9"/>
    <w:rsid w:val="00215F38"/>
    <w:rsid w:val="00220014"/>
    <w:rsid w:val="00222AED"/>
    <w:rsid w:val="002277EB"/>
    <w:rsid w:val="0023380B"/>
    <w:rsid w:val="00243706"/>
    <w:rsid w:val="00257AFB"/>
    <w:rsid w:val="002679F5"/>
    <w:rsid w:val="002771A8"/>
    <w:rsid w:val="00280665"/>
    <w:rsid w:val="00286202"/>
    <w:rsid w:val="002910A9"/>
    <w:rsid w:val="002955C6"/>
    <w:rsid w:val="00295A57"/>
    <w:rsid w:val="00297B36"/>
    <w:rsid w:val="002A2DDD"/>
    <w:rsid w:val="002B5DF0"/>
    <w:rsid w:val="002C362C"/>
    <w:rsid w:val="002D001E"/>
    <w:rsid w:val="002D76D8"/>
    <w:rsid w:val="002E33BE"/>
    <w:rsid w:val="002E6D0E"/>
    <w:rsid w:val="002F2135"/>
    <w:rsid w:val="002F6090"/>
    <w:rsid w:val="00307541"/>
    <w:rsid w:val="00310DBB"/>
    <w:rsid w:val="00312060"/>
    <w:rsid w:val="003120FF"/>
    <w:rsid w:val="0031282F"/>
    <w:rsid w:val="0031432E"/>
    <w:rsid w:val="00317F01"/>
    <w:rsid w:val="00320B10"/>
    <w:rsid w:val="0032109E"/>
    <w:rsid w:val="003226C1"/>
    <w:rsid w:val="00324BAC"/>
    <w:rsid w:val="0033379F"/>
    <w:rsid w:val="00333D50"/>
    <w:rsid w:val="0034361B"/>
    <w:rsid w:val="00345C34"/>
    <w:rsid w:val="00360BB6"/>
    <w:rsid w:val="00362451"/>
    <w:rsid w:val="00363B68"/>
    <w:rsid w:val="0037046D"/>
    <w:rsid w:val="003756AE"/>
    <w:rsid w:val="00376B46"/>
    <w:rsid w:val="00390C66"/>
    <w:rsid w:val="00390F25"/>
    <w:rsid w:val="00392B6D"/>
    <w:rsid w:val="00394C6C"/>
    <w:rsid w:val="00395954"/>
    <w:rsid w:val="003A010D"/>
    <w:rsid w:val="003A080A"/>
    <w:rsid w:val="003A47D4"/>
    <w:rsid w:val="003A5B86"/>
    <w:rsid w:val="003A7FA6"/>
    <w:rsid w:val="003B4AE2"/>
    <w:rsid w:val="003C28F0"/>
    <w:rsid w:val="003C51D6"/>
    <w:rsid w:val="003C62E1"/>
    <w:rsid w:val="003D2BD6"/>
    <w:rsid w:val="003D566E"/>
    <w:rsid w:val="003E58CB"/>
    <w:rsid w:val="003E6F86"/>
    <w:rsid w:val="003F33A2"/>
    <w:rsid w:val="003F401C"/>
    <w:rsid w:val="003F6C68"/>
    <w:rsid w:val="003F7B11"/>
    <w:rsid w:val="00406625"/>
    <w:rsid w:val="00411D5B"/>
    <w:rsid w:val="00415017"/>
    <w:rsid w:val="00421C73"/>
    <w:rsid w:val="0042349E"/>
    <w:rsid w:val="004245E1"/>
    <w:rsid w:val="0042609A"/>
    <w:rsid w:val="00434F01"/>
    <w:rsid w:val="00446717"/>
    <w:rsid w:val="00450530"/>
    <w:rsid w:val="00451D79"/>
    <w:rsid w:val="00464F10"/>
    <w:rsid w:val="00467588"/>
    <w:rsid w:val="00471513"/>
    <w:rsid w:val="0047156A"/>
    <w:rsid w:val="004723E1"/>
    <w:rsid w:val="0047718E"/>
    <w:rsid w:val="00482F17"/>
    <w:rsid w:val="004832CE"/>
    <w:rsid w:val="00483923"/>
    <w:rsid w:val="00485BF0"/>
    <w:rsid w:val="00487DB7"/>
    <w:rsid w:val="00493F49"/>
    <w:rsid w:val="004A10B9"/>
    <w:rsid w:val="004A54E3"/>
    <w:rsid w:val="004A64C9"/>
    <w:rsid w:val="004A7A56"/>
    <w:rsid w:val="004B57B0"/>
    <w:rsid w:val="004C07E7"/>
    <w:rsid w:val="004D3687"/>
    <w:rsid w:val="004E038C"/>
    <w:rsid w:val="004E5CB3"/>
    <w:rsid w:val="004E6DE2"/>
    <w:rsid w:val="004E7922"/>
    <w:rsid w:val="004F1CE1"/>
    <w:rsid w:val="004F3D29"/>
    <w:rsid w:val="005163F5"/>
    <w:rsid w:val="00524682"/>
    <w:rsid w:val="005249C4"/>
    <w:rsid w:val="00524C99"/>
    <w:rsid w:val="005305E0"/>
    <w:rsid w:val="00540986"/>
    <w:rsid w:val="00543733"/>
    <w:rsid w:val="00551528"/>
    <w:rsid w:val="0055393D"/>
    <w:rsid w:val="00553B14"/>
    <w:rsid w:val="00560D7B"/>
    <w:rsid w:val="005677DB"/>
    <w:rsid w:val="00570AA1"/>
    <w:rsid w:val="00572580"/>
    <w:rsid w:val="00580D28"/>
    <w:rsid w:val="00582E39"/>
    <w:rsid w:val="0058688A"/>
    <w:rsid w:val="00587F17"/>
    <w:rsid w:val="00590D64"/>
    <w:rsid w:val="0059378F"/>
    <w:rsid w:val="005A0CD7"/>
    <w:rsid w:val="005A5274"/>
    <w:rsid w:val="005B11D2"/>
    <w:rsid w:val="005B130D"/>
    <w:rsid w:val="005B1680"/>
    <w:rsid w:val="005C1DAD"/>
    <w:rsid w:val="005C5BA1"/>
    <w:rsid w:val="005C7DCC"/>
    <w:rsid w:val="005D112E"/>
    <w:rsid w:val="005D44EC"/>
    <w:rsid w:val="005D65A3"/>
    <w:rsid w:val="005F1B27"/>
    <w:rsid w:val="005F20E3"/>
    <w:rsid w:val="005F2664"/>
    <w:rsid w:val="005F3283"/>
    <w:rsid w:val="005F72A8"/>
    <w:rsid w:val="00601242"/>
    <w:rsid w:val="006042B0"/>
    <w:rsid w:val="006062EE"/>
    <w:rsid w:val="006078C3"/>
    <w:rsid w:val="0061558D"/>
    <w:rsid w:val="00623A8A"/>
    <w:rsid w:val="006263A2"/>
    <w:rsid w:val="00634660"/>
    <w:rsid w:val="00643198"/>
    <w:rsid w:val="00647E6D"/>
    <w:rsid w:val="006557CC"/>
    <w:rsid w:val="00656252"/>
    <w:rsid w:val="00666F40"/>
    <w:rsid w:val="006758F1"/>
    <w:rsid w:val="00676F85"/>
    <w:rsid w:val="00680CBC"/>
    <w:rsid w:val="00690E8A"/>
    <w:rsid w:val="006A4157"/>
    <w:rsid w:val="006B17AA"/>
    <w:rsid w:val="006B2DFA"/>
    <w:rsid w:val="006C59EE"/>
    <w:rsid w:val="006C7DFF"/>
    <w:rsid w:val="006D172C"/>
    <w:rsid w:val="006D586C"/>
    <w:rsid w:val="006D5A88"/>
    <w:rsid w:val="006D726A"/>
    <w:rsid w:val="006E3738"/>
    <w:rsid w:val="006E5670"/>
    <w:rsid w:val="006E671F"/>
    <w:rsid w:val="00701A6B"/>
    <w:rsid w:val="007020AE"/>
    <w:rsid w:val="00702265"/>
    <w:rsid w:val="007034BE"/>
    <w:rsid w:val="0071792D"/>
    <w:rsid w:val="00724AF3"/>
    <w:rsid w:val="007418DF"/>
    <w:rsid w:val="00742012"/>
    <w:rsid w:val="00756744"/>
    <w:rsid w:val="007600F1"/>
    <w:rsid w:val="0076032D"/>
    <w:rsid w:val="00761FE1"/>
    <w:rsid w:val="00762D22"/>
    <w:rsid w:val="00774576"/>
    <w:rsid w:val="00780EC0"/>
    <w:rsid w:val="00785792"/>
    <w:rsid w:val="00791AF2"/>
    <w:rsid w:val="007942CB"/>
    <w:rsid w:val="007A4C24"/>
    <w:rsid w:val="007A5E8B"/>
    <w:rsid w:val="007B183C"/>
    <w:rsid w:val="007B1B73"/>
    <w:rsid w:val="007B58FA"/>
    <w:rsid w:val="007B715C"/>
    <w:rsid w:val="007D1660"/>
    <w:rsid w:val="007D4EB4"/>
    <w:rsid w:val="007E21C0"/>
    <w:rsid w:val="007E223A"/>
    <w:rsid w:val="007E37FF"/>
    <w:rsid w:val="007E4895"/>
    <w:rsid w:val="008015AF"/>
    <w:rsid w:val="00804D77"/>
    <w:rsid w:val="008134EE"/>
    <w:rsid w:val="00814497"/>
    <w:rsid w:val="0081771B"/>
    <w:rsid w:val="008227E0"/>
    <w:rsid w:val="00825756"/>
    <w:rsid w:val="008268F3"/>
    <w:rsid w:val="00833F71"/>
    <w:rsid w:val="00836C7C"/>
    <w:rsid w:val="00846131"/>
    <w:rsid w:val="00854D0B"/>
    <w:rsid w:val="008663DB"/>
    <w:rsid w:val="00867830"/>
    <w:rsid w:val="0088065A"/>
    <w:rsid w:val="008835CC"/>
    <w:rsid w:val="00886D7B"/>
    <w:rsid w:val="008A5300"/>
    <w:rsid w:val="008A6BB5"/>
    <w:rsid w:val="008C3B1B"/>
    <w:rsid w:val="008D1625"/>
    <w:rsid w:val="008D5B59"/>
    <w:rsid w:val="008D608E"/>
    <w:rsid w:val="008F1C91"/>
    <w:rsid w:val="00903DCA"/>
    <w:rsid w:val="009109D8"/>
    <w:rsid w:val="009113DA"/>
    <w:rsid w:val="00911DF3"/>
    <w:rsid w:val="00921387"/>
    <w:rsid w:val="00923F4D"/>
    <w:rsid w:val="00927D40"/>
    <w:rsid w:val="00930C43"/>
    <w:rsid w:val="009329F8"/>
    <w:rsid w:val="009340BA"/>
    <w:rsid w:val="0093586B"/>
    <w:rsid w:val="00937DB5"/>
    <w:rsid w:val="009407FA"/>
    <w:rsid w:val="00941967"/>
    <w:rsid w:val="00945CF8"/>
    <w:rsid w:val="00953200"/>
    <w:rsid w:val="009676F8"/>
    <w:rsid w:val="0096780C"/>
    <w:rsid w:val="00977FB2"/>
    <w:rsid w:val="00985E56"/>
    <w:rsid w:val="00987F91"/>
    <w:rsid w:val="00992747"/>
    <w:rsid w:val="009940AE"/>
    <w:rsid w:val="009B036F"/>
    <w:rsid w:val="009B08D8"/>
    <w:rsid w:val="009B192C"/>
    <w:rsid w:val="009B1A28"/>
    <w:rsid w:val="009B1F9C"/>
    <w:rsid w:val="009D1E7B"/>
    <w:rsid w:val="009D56D9"/>
    <w:rsid w:val="009E6C61"/>
    <w:rsid w:val="009F35FE"/>
    <w:rsid w:val="00A06BFC"/>
    <w:rsid w:val="00A159DA"/>
    <w:rsid w:val="00A17DA7"/>
    <w:rsid w:val="00A276EF"/>
    <w:rsid w:val="00A34133"/>
    <w:rsid w:val="00A41EFA"/>
    <w:rsid w:val="00A42EBC"/>
    <w:rsid w:val="00A52B92"/>
    <w:rsid w:val="00A6213A"/>
    <w:rsid w:val="00A63A87"/>
    <w:rsid w:val="00A753A7"/>
    <w:rsid w:val="00A80B4C"/>
    <w:rsid w:val="00A813D7"/>
    <w:rsid w:val="00A834FD"/>
    <w:rsid w:val="00A83575"/>
    <w:rsid w:val="00A87657"/>
    <w:rsid w:val="00A9430E"/>
    <w:rsid w:val="00AA3B98"/>
    <w:rsid w:val="00AA576C"/>
    <w:rsid w:val="00AA597B"/>
    <w:rsid w:val="00AA7D22"/>
    <w:rsid w:val="00AB0476"/>
    <w:rsid w:val="00AB5B2A"/>
    <w:rsid w:val="00AC2DEC"/>
    <w:rsid w:val="00AC5541"/>
    <w:rsid w:val="00AC578D"/>
    <w:rsid w:val="00AD2CB5"/>
    <w:rsid w:val="00AD6D1A"/>
    <w:rsid w:val="00AE4A21"/>
    <w:rsid w:val="00AE7BE9"/>
    <w:rsid w:val="00AF2A65"/>
    <w:rsid w:val="00AF66AA"/>
    <w:rsid w:val="00B139DB"/>
    <w:rsid w:val="00B13E62"/>
    <w:rsid w:val="00B21CAE"/>
    <w:rsid w:val="00B23A88"/>
    <w:rsid w:val="00B246B1"/>
    <w:rsid w:val="00B24D59"/>
    <w:rsid w:val="00B315A1"/>
    <w:rsid w:val="00B36642"/>
    <w:rsid w:val="00B40D21"/>
    <w:rsid w:val="00B428F6"/>
    <w:rsid w:val="00B47282"/>
    <w:rsid w:val="00B76BE6"/>
    <w:rsid w:val="00B774C5"/>
    <w:rsid w:val="00B80F6E"/>
    <w:rsid w:val="00B92A45"/>
    <w:rsid w:val="00B93B24"/>
    <w:rsid w:val="00B95B6E"/>
    <w:rsid w:val="00BA5F6F"/>
    <w:rsid w:val="00BB1B72"/>
    <w:rsid w:val="00BB2ACF"/>
    <w:rsid w:val="00BC1875"/>
    <w:rsid w:val="00BC4864"/>
    <w:rsid w:val="00BC4B70"/>
    <w:rsid w:val="00BD27E7"/>
    <w:rsid w:val="00BD4702"/>
    <w:rsid w:val="00BE19C2"/>
    <w:rsid w:val="00BE746E"/>
    <w:rsid w:val="00BF1C56"/>
    <w:rsid w:val="00BF5648"/>
    <w:rsid w:val="00C0148A"/>
    <w:rsid w:val="00C01BA3"/>
    <w:rsid w:val="00C02DD8"/>
    <w:rsid w:val="00C07065"/>
    <w:rsid w:val="00C17758"/>
    <w:rsid w:val="00C2128E"/>
    <w:rsid w:val="00C418FE"/>
    <w:rsid w:val="00C43029"/>
    <w:rsid w:val="00C43850"/>
    <w:rsid w:val="00C443D0"/>
    <w:rsid w:val="00C564AC"/>
    <w:rsid w:val="00C57D89"/>
    <w:rsid w:val="00C610EC"/>
    <w:rsid w:val="00C62466"/>
    <w:rsid w:val="00C63378"/>
    <w:rsid w:val="00C653B0"/>
    <w:rsid w:val="00C67F19"/>
    <w:rsid w:val="00C72BBE"/>
    <w:rsid w:val="00C73BFF"/>
    <w:rsid w:val="00C8677B"/>
    <w:rsid w:val="00CA2659"/>
    <w:rsid w:val="00CA4960"/>
    <w:rsid w:val="00CA5EB2"/>
    <w:rsid w:val="00CB3013"/>
    <w:rsid w:val="00CB5E16"/>
    <w:rsid w:val="00CD177D"/>
    <w:rsid w:val="00CD1EFE"/>
    <w:rsid w:val="00CD1F26"/>
    <w:rsid w:val="00CD429A"/>
    <w:rsid w:val="00CE3258"/>
    <w:rsid w:val="00CE3B9B"/>
    <w:rsid w:val="00CE52ED"/>
    <w:rsid w:val="00CF2B62"/>
    <w:rsid w:val="00CF4A33"/>
    <w:rsid w:val="00D01375"/>
    <w:rsid w:val="00D2274A"/>
    <w:rsid w:val="00D22D77"/>
    <w:rsid w:val="00D32647"/>
    <w:rsid w:val="00D35F2E"/>
    <w:rsid w:val="00D375CA"/>
    <w:rsid w:val="00D4210B"/>
    <w:rsid w:val="00D45410"/>
    <w:rsid w:val="00D4635E"/>
    <w:rsid w:val="00D5111F"/>
    <w:rsid w:val="00D532ED"/>
    <w:rsid w:val="00D54260"/>
    <w:rsid w:val="00D60332"/>
    <w:rsid w:val="00D62694"/>
    <w:rsid w:val="00D71148"/>
    <w:rsid w:val="00D76EA9"/>
    <w:rsid w:val="00D87849"/>
    <w:rsid w:val="00D93CED"/>
    <w:rsid w:val="00D95B08"/>
    <w:rsid w:val="00D96884"/>
    <w:rsid w:val="00D97271"/>
    <w:rsid w:val="00DA0F00"/>
    <w:rsid w:val="00DB08FA"/>
    <w:rsid w:val="00DB57A4"/>
    <w:rsid w:val="00DC062F"/>
    <w:rsid w:val="00DC507A"/>
    <w:rsid w:val="00DC5201"/>
    <w:rsid w:val="00DD2481"/>
    <w:rsid w:val="00DD31B2"/>
    <w:rsid w:val="00DD37DC"/>
    <w:rsid w:val="00DD43A5"/>
    <w:rsid w:val="00DE1348"/>
    <w:rsid w:val="00DE3BEE"/>
    <w:rsid w:val="00DE40EA"/>
    <w:rsid w:val="00DE441E"/>
    <w:rsid w:val="00DE7C0E"/>
    <w:rsid w:val="00DF2557"/>
    <w:rsid w:val="00DF5409"/>
    <w:rsid w:val="00DF5DFF"/>
    <w:rsid w:val="00DF7AF9"/>
    <w:rsid w:val="00DF7BE6"/>
    <w:rsid w:val="00E075A2"/>
    <w:rsid w:val="00E273BD"/>
    <w:rsid w:val="00E333FB"/>
    <w:rsid w:val="00E348FA"/>
    <w:rsid w:val="00E35E5C"/>
    <w:rsid w:val="00E46D55"/>
    <w:rsid w:val="00E71276"/>
    <w:rsid w:val="00E8774C"/>
    <w:rsid w:val="00EA04EF"/>
    <w:rsid w:val="00EA3771"/>
    <w:rsid w:val="00EB4A63"/>
    <w:rsid w:val="00EB576B"/>
    <w:rsid w:val="00EC443B"/>
    <w:rsid w:val="00EC7C39"/>
    <w:rsid w:val="00EE6A7E"/>
    <w:rsid w:val="00EF1127"/>
    <w:rsid w:val="00EF1C13"/>
    <w:rsid w:val="00EF5514"/>
    <w:rsid w:val="00F005CB"/>
    <w:rsid w:val="00F03384"/>
    <w:rsid w:val="00F03623"/>
    <w:rsid w:val="00F06EC7"/>
    <w:rsid w:val="00F106A1"/>
    <w:rsid w:val="00F1103B"/>
    <w:rsid w:val="00F21BD7"/>
    <w:rsid w:val="00F23467"/>
    <w:rsid w:val="00F335B2"/>
    <w:rsid w:val="00F34A3D"/>
    <w:rsid w:val="00F35E16"/>
    <w:rsid w:val="00F41C04"/>
    <w:rsid w:val="00F56568"/>
    <w:rsid w:val="00F629A4"/>
    <w:rsid w:val="00F66E49"/>
    <w:rsid w:val="00F72420"/>
    <w:rsid w:val="00F77D2B"/>
    <w:rsid w:val="00F812AD"/>
    <w:rsid w:val="00F82782"/>
    <w:rsid w:val="00F83261"/>
    <w:rsid w:val="00F86A90"/>
    <w:rsid w:val="00F875B6"/>
    <w:rsid w:val="00F914A0"/>
    <w:rsid w:val="00F9515A"/>
    <w:rsid w:val="00FB1673"/>
    <w:rsid w:val="00FB37BC"/>
    <w:rsid w:val="00FB3B1C"/>
    <w:rsid w:val="00FC2EBD"/>
    <w:rsid w:val="00FC687D"/>
    <w:rsid w:val="00FD0187"/>
    <w:rsid w:val="00FD1104"/>
    <w:rsid w:val="00FD2457"/>
    <w:rsid w:val="00FD2479"/>
    <w:rsid w:val="00FD45B4"/>
    <w:rsid w:val="00FD503A"/>
    <w:rsid w:val="00FE07CF"/>
    <w:rsid w:val="00FF02F6"/>
    <w:rsid w:val="00FF3A62"/>
    <w:rsid w:val="00FF3AD7"/>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1.jpeg"/><Relationship Id="rId19"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3B9C4465-95CD-4954-8728-D71E67D40689}" type="presOf" srcId="{FFA57F24-0430-47EA-BBA2-E21E35E26E07}" destId="{5133B720-E71B-43C1-9341-E9281D378EC1}" srcOrd="0" destOrd="0" presId="urn:microsoft.com/office/officeart/2009/layout/CirclePictureHierarchy"/>
    <dgm:cxn modelId="{9168F09A-BAE7-4834-89E6-70A5BC20040D}" type="presOf" srcId="{C94C5BCC-E887-4BEE-A73F-060CA4C918EB}" destId="{D16860A9-606C-47CF-AC02-0DA4573B494C}" srcOrd="0" destOrd="0" presId="urn:microsoft.com/office/officeart/2009/layout/CirclePictureHierarchy"/>
    <dgm:cxn modelId="{2428793B-6E10-4EFF-A767-42D836FBAA73}" type="presOf" srcId="{FB6B7D2A-B9F4-44BC-BF2E-8BACF202FF1D}" destId="{77E2954C-43FF-4752-8C34-B3E4714813E0}"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C32E58CE-A530-4CBE-899E-95A4A6F18620}" srcId="{A72C80C6-C31A-4FA9-A630-CC6103AB4B03}" destId="{DDD65656-B3A8-468A-BDBB-C0FF159B1EEC}" srcOrd="0" destOrd="0" parTransId="{9702D9F5-F5DD-4BFF-A602-FF89E3A6CB6A}" sibTransId="{F1A0AE68-0B53-43EB-972D-E96D72090C5B}"/>
    <dgm:cxn modelId="{17B5E47D-04C1-4834-90E2-0B3AC7BA2038}" srcId="{B7DBED4D-19A5-4330-8F95-69E7925C382D}" destId="{692EFD0A-F1E0-4EF9-ABBF-321913EA986E}" srcOrd="0" destOrd="0" parTransId="{2830EEA9-B149-4F36-AF54-69B2FC72470F}" sibTransId="{A57040DE-C010-4E26-84EE-2144B070CFDF}"/>
    <dgm:cxn modelId="{13C447F5-5F41-4241-A976-3DA2481EE40A}" srcId="{91B20581-D204-4BD8-893C-8E7E8A765A2C}" destId="{85D5AD6C-FB20-4056-BBCF-B29988FFBCD4}" srcOrd="1" destOrd="0" parTransId="{FB6B7D2A-B9F4-44BC-BF2E-8BACF202FF1D}" sibTransId="{17806379-4185-492A-BA61-1058C107782D}"/>
    <dgm:cxn modelId="{1F07C61C-5FA5-4823-851E-91DEA22688CE}" type="presOf" srcId="{B8895B98-A579-4A95-BC36-AD9635B5F602}" destId="{19FCAD8F-8B0E-4E87-88E5-B5E5EA0D30BF}" srcOrd="0" destOrd="0" presId="urn:microsoft.com/office/officeart/2009/layout/CirclePictureHierarchy"/>
    <dgm:cxn modelId="{3C025A1C-AA03-4AC6-B43B-D9231414468A}" type="presOf" srcId="{DDD65656-B3A8-468A-BDBB-C0FF159B1EEC}" destId="{8F3C2D03-084E-4B41-B574-DEC6E8F2B099}" srcOrd="0" destOrd="0" presId="urn:microsoft.com/office/officeart/2009/layout/CirclePictureHierarchy"/>
    <dgm:cxn modelId="{17C66B55-04A8-4E23-B77B-B0A59D7CA40E}" type="presOf" srcId="{6F7362E7-E9BA-427B-8D12-0A22A28DB547}" destId="{043A68DE-E86B-4AD5-B8A8-2619FC8ADE20}" srcOrd="0" destOrd="0" presId="urn:microsoft.com/office/officeart/2009/layout/CirclePictureHierarchy"/>
    <dgm:cxn modelId="{1BDFC8AF-2973-4DB6-AB20-C6B9F620EFF2}" type="presOf" srcId="{6E02B9ED-F3F9-403F-8B25-A017315A46BD}" destId="{41480A8B-31A4-44A9-850D-7AC02F53C16E}"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7CA0D915-416D-4E25-BFF0-7D79224BCEA8}" type="presOf" srcId="{85D5AD6C-FB20-4056-BBCF-B29988FFBCD4}" destId="{21D3C6B1-0D81-4D53-9978-C45F94CB93EE}" srcOrd="0" destOrd="0" presId="urn:microsoft.com/office/officeart/2009/layout/CirclePictureHierarchy"/>
    <dgm:cxn modelId="{A292202A-1C32-4D0D-9CDD-77FBA7B33628}" type="presOf" srcId="{9702D9F5-F5DD-4BFF-A602-FF89E3A6CB6A}" destId="{9AFD418C-5CC4-493A-8A69-0693CFE2E956}"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AA11DF2C-31A8-40D9-963A-1856F74EC682}" type="presOf" srcId="{B7DBED4D-19A5-4330-8F95-69E7925C382D}" destId="{D96C1E22-0217-4747-8085-197F933A2DC3}" srcOrd="0" destOrd="0" presId="urn:microsoft.com/office/officeart/2009/layout/CirclePictureHierarchy"/>
    <dgm:cxn modelId="{96D138E5-DCFB-4AA6-89E2-6BA2E60EB1F3}" type="presOf" srcId="{A72C80C6-C31A-4FA9-A630-CC6103AB4B03}" destId="{7CEB0DEE-A7E3-4130-8DD1-6081E16AB949}" srcOrd="0" destOrd="0" presId="urn:microsoft.com/office/officeart/2009/layout/CirclePictureHierarchy"/>
    <dgm:cxn modelId="{94B4EEB6-7428-454F-B1EB-8A1AC23E755A}" type="presOf" srcId="{91B20581-D204-4BD8-893C-8E7E8A765A2C}" destId="{C299FB3F-22C8-47A7-A714-00A9FA3C9154}" srcOrd="0" destOrd="0" presId="urn:microsoft.com/office/officeart/2009/layout/CirclePictureHierarchy"/>
    <dgm:cxn modelId="{A977A793-DBEF-4D7D-9F21-7A201002346E}" srcId="{91B20581-D204-4BD8-893C-8E7E8A765A2C}" destId="{FFA57F24-0430-47EA-BBA2-E21E35E26E07}" srcOrd="2" destOrd="0" parTransId="{B8895B98-A579-4A95-BC36-AD9635B5F602}" sibTransId="{62B61B7E-FC0C-416B-857B-F6AAF5C448B7}"/>
    <dgm:cxn modelId="{C16C5FD7-23FA-4275-9FBA-ED3C0F6AA6EA}" type="presOf" srcId="{692EFD0A-F1E0-4EF9-ABBF-321913EA986E}" destId="{A51DDAE6-CAC5-4907-9CE4-A523035B560E}" srcOrd="0" destOrd="0" presId="urn:microsoft.com/office/officeart/2009/layout/CirclePictureHierarchy"/>
    <dgm:cxn modelId="{A0398C5C-3A86-4BD7-B775-CFBBC36DCBB0}" type="presOf" srcId="{DC1D60EE-52C8-4858-8EE1-07FA06DEFDCB}" destId="{61F70A10-8E6F-48B2-94AD-73629E59C24B}" srcOrd="0" destOrd="0" presId="urn:microsoft.com/office/officeart/2009/layout/CirclePictureHierarchy"/>
    <dgm:cxn modelId="{1895F817-F04D-439F-A182-A3DCBB5AF7F2}" type="presParOf" srcId="{D96C1E22-0217-4747-8085-197F933A2DC3}" destId="{4C6BBADF-4B99-473A-AA39-4A03E724D2EA}" srcOrd="0" destOrd="0" presId="urn:microsoft.com/office/officeart/2009/layout/CirclePictureHierarchy"/>
    <dgm:cxn modelId="{720A7D6C-24BD-45E6-AA65-B9BB4CCC55CB}" type="presParOf" srcId="{4C6BBADF-4B99-473A-AA39-4A03E724D2EA}" destId="{2803299A-453C-47A7-A01C-EEE0AEE81440}" srcOrd="0" destOrd="0" presId="urn:microsoft.com/office/officeart/2009/layout/CirclePictureHierarchy"/>
    <dgm:cxn modelId="{24B06D0C-3425-45B4-B10F-0F52A6841093}" type="presParOf" srcId="{2803299A-453C-47A7-A01C-EEE0AEE81440}" destId="{D913ED12-DB30-4D22-BE09-39EE4881F0C6}" srcOrd="0" destOrd="0" presId="urn:microsoft.com/office/officeart/2009/layout/CirclePictureHierarchy"/>
    <dgm:cxn modelId="{FEA9752E-B60D-4D88-B741-05A6756C405B}" type="presParOf" srcId="{2803299A-453C-47A7-A01C-EEE0AEE81440}" destId="{A51DDAE6-CAC5-4907-9CE4-A523035B560E}" srcOrd="1" destOrd="0" presId="urn:microsoft.com/office/officeart/2009/layout/CirclePictureHierarchy"/>
    <dgm:cxn modelId="{2AD14CD3-EFDC-441F-BB34-EB271CAE360B}" type="presParOf" srcId="{4C6BBADF-4B99-473A-AA39-4A03E724D2EA}" destId="{0C910BB7-220C-49EA-84E2-5E14647244DD}" srcOrd="1" destOrd="0" presId="urn:microsoft.com/office/officeart/2009/layout/CirclePictureHierarchy"/>
    <dgm:cxn modelId="{656C7442-382B-490C-AAA7-AB89AB70DC31}" type="presParOf" srcId="{0C910BB7-220C-49EA-84E2-5E14647244DD}" destId="{41480A8B-31A4-44A9-850D-7AC02F53C16E}" srcOrd="0" destOrd="0" presId="urn:microsoft.com/office/officeart/2009/layout/CirclePictureHierarchy"/>
    <dgm:cxn modelId="{56C8465C-8D23-470F-99B4-29DB3EB9D403}" type="presParOf" srcId="{0C910BB7-220C-49EA-84E2-5E14647244DD}" destId="{564D4EBF-9A3D-451A-BD97-72984DD5DB44}" srcOrd="1" destOrd="0" presId="urn:microsoft.com/office/officeart/2009/layout/CirclePictureHierarchy"/>
    <dgm:cxn modelId="{285DAB77-B8B8-435A-A643-DF5D089D8602}" type="presParOf" srcId="{564D4EBF-9A3D-451A-BD97-72984DD5DB44}" destId="{8ADFDD93-5560-4AA3-BAAA-089970359965}" srcOrd="0" destOrd="0" presId="urn:microsoft.com/office/officeart/2009/layout/CirclePictureHierarchy"/>
    <dgm:cxn modelId="{974D0D26-6536-4A1B-9085-B687C1A22CC4}" type="presParOf" srcId="{8ADFDD93-5560-4AA3-BAAA-089970359965}" destId="{26363629-B522-49B5-8680-B178CF1A17C1}" srcOrd="0" destOrd="0" presId="urn:microsoft.com/office/officeart/2009/layout/CirclePictureHierarchy"/>
    <dgm:cxn modelId="{35AFD560-AA3E-4EAE-833D-36F54AA823F1}" type="presParOf" srcId="{8ADFDD93-5560-4AA3-BAAA-089970359965}" destId="{7CEB0DEE-A7E3-4130-8DD1-6081E16AB949}" srcOrd="1" destOrd="0" presId="urn:microsoft.com/office/officeart/2009/layout/CirclePictureHierarchy"/>
    <dgm:cxn modelId="{BD3BA0F3-42BD-4654-9844-E1853750F31F}" type="presParOf" srcId="{564D4EBF-9A3D-451A-BD97-72984DD5DB44}" destId="{4DFA387A-4C42-48F5-A3D8-AD20A8F48908}" srcOrd="1" destOrd="0" presId="urn:microsoft.com/office/officeart/2009/layout/CirclePictureHierarchy"/>
    <dgm:cxn modelId="{EC07FB3B-8A76-47AE-8B04-5F1BFE914502}" type="presParOf" srcId="{4DFA387A-4C42-48F5-A3D8-AD20A8F48908}" destId="{9AFD418C-5CC4-493A-8A69-0693CFE2E956}" srcOrd="0" destOrd="0" presId="urn:microsoft.com/office/officeart/2009/layout/CirclePictureHierarchy"/>
    <dgm:cxn modelId="{57AB08FE-FDDF-45F6-B236-4DE09520A410}" type="presParOf" srcId="{4DFA387A-4C42-48F5-A3D8-AD20A8F48908}" destId="{9A360924-89A4-4C2C-9347-9D44FDCC57AF}" srcOrd="1" destOrd="0" presId="urn:microsoft.com/office/officeart/2009/layout/CirclePictureHierarchy"/>
    <dgm:cxn modelId="{EF5D8659-7D83-4FDF-8353-CF4B6BB1030A}" type="presParOf" srcId="{9A360924-89A4-4C2C-9347-9D44FDCC57AF}" destId="{6F11EBBC-16B7-4CC3-8018-F80692747F6D}" srcOrd="0" destOrd="0" presId="urn:microsoft.com/office/officeart/2009/layout/CirclePictureHierarchy"/>
    <dgm:cxn modelId="{51451CD7-B8F9-4434-A232-F391D9BB74B2}" type="presParOf" srcId="{6F11EBBC-16B7-4CC3-8018-F80692747F6D}" destId="{474AA615-DEED-45C8-9493-BB1868E33867}" srcOrd="0" destOrd="0" presId="urn:microsoft.com/office/officeart/2009/layout/CirclePictureHierarchy"/>
    <dgm:cxn modelId="{A93EA954-0F99-459A-AA12-AC16A214F9B7}" type="presParOf" srcId="{6F11EBBC-16B7-4CC3-8018-F80692747F6D}" destId="{8F3C2D03-084E-4B41-B574-DEC6E8F2B099}" srcOrd="1" destOrd="0" presId="urn:microsoft.com/office/officeart/2009/layout/CirclePictureHierarchy"/>
    <dgm:cxn modelId="{67CE604A-CB10-45A5-85EE-472DD22CABAA}" type="presParOf" srcId="{9A360924-89A4-4C2C-9347-9D44FDCC57AF}" destId="{19C4F2F6-6FEA-4425-857B-5D7137ABA0AB}" srcOrd="1" destOrd="0" presId="urn:microsoft.com/office/officeart/2009/layout/CirclePictureHierarchy"/>
    <dgm:cxn modelId="{AF72098F-8210-4AA8-B7B3-E27D4C5D822B}" type="presParOf" srcId="{19C4F2F6-6FEA-4425-857B-5D7137ABA0AB}" destId="{D16860A9-606C-47CF-AC02-0DA4573B494C}" srcOrd="0" destOrd="0" presId="urn:microsoft.com/office/officeart/2009/layout/CirclePictureHierarchy"/>
    <dgm:cxn modelId="{CC47F36C-12BA-46D7-9A24-354733C290A8}" type="presParOf" srcId="{19C4F2F6-6FEA-4425-857B-5D7137ABA0AB}" destId="{C25119B1-4657-46E9-B93B-BAB7DF4EDD87}" srcOrd="1" destOrd="0" presId="urn:microsoft.com/office/officeart/2009/layout/CirclePictureHierarchy"/>
    <dgm:cxn modelId="{E15A3FCB-B4CD-4357-A27E-11540599B881}" type="presParOf" srcId="{C25119B1-4657-46E9-B93B-BAB7DF4EDD87}" destId="{D426C59D-84FA-4BE3-8363-4938115875EE}" srcOrd="0" destOrd="0" presId="urn:microsoft.com/office/officeart/2009/layout/CirclePictureHierarchy"/>
    <dgm:cxn modelId="{BC6177D2-8223-4F3C-A0DA-5DA39FAB75E5}" type="presParOf" srcId="{D426C59D-84FA-4BE3-8363-4938115875EE}" destId="{2BA22825-3568-4EDF-ACA8-929981DD187D}" srcOrd="0" destOrd="0" presId="urn:microsoft.com/office/officeart/2009/layout/CirclePictureHierarchy"/>
    <dgm:cxn modelId="{8BF04C2D-7AFA-4660-AB21-64CF4C5A5467}" type="presParOf" srcId="{D426C59D-84FA-4BE3-8363-4938115875EE}" destId="{C299FB3F-22C8-47A7-A714-00A9FA3C9154}" srcOrd="1" destOrd="0" presId="urn:microsoft.com/office/officeart/2009/layout/CirclePictureHierarchy"/>
    <dgm:cxn modelId="{C9465C16-3D59-4383-A304-A62C5C50D3C8}" type="presParOf" srcId="{C25119B1-4657-46E9-B93B-BAB7DF4EDD87}" destId="{E818D015-D915-4730-84FA-44465DADDE78}" srcOrd="1" destOrd="0" presId="urn:microsoft.com/office/officeart/2009/layout/CirclePictureHierarchy"/>
    <dgm:cxn modelId="{1DC73761-EAC4-4C7D-9A46-C52E8A03BE25}" type="presParOf" srcId="{E818D015-D915-4730-84FA-44465DADDE78}" destId="{61F70A10-8E6F-48B2-94AD-73629E59C24B}" srcOrd="0" destOrd="0" presId="urn:microsoft.com/office/officeart/2009/layout/CirclePictureHierarchy"/>
    <dgm:cxn modelId="{01CD9966-32D8-4105-ACD6-F9A351E9B804}" type="presParOf" srcId="{E818D015-D915-4730-84FA-44465DADDE78}" destId="{24C98450-6555-4969-A298-6B817A6BE9B8}" srcOrd="1" destOrd="0" presId="urn:microsoft.com/office/officeart/2009/layout/CirclePictureHierarchy"/>
    <dgm:cxn modelId="{A53781AF-B47B-4ADE-BCDE-7A9ADBD43C6F}" type="presParOf" srcId="{24C98450-6555-4969-A298-6B817A6BE9B8}" destId="{4DC68051-20CA-49B1-82C9-064A26D3CCEE}" srcOrd="0" destOrd="0" presId="urn:microsoft.com/office/officeart/2009/layout/CirclePictureHierarchy"/>
    <dgm:cxn modelId="{60B1A1C8-68C0-4049-B154-C8E142E58FA9}" type="presParOf" srcId="{4DC68051-20CA-49B1-82C9-064A26D3CCEE}" destId="{6394A6B4-1826-446A-850A-11CF5D46CD44}" srcOrd="0" destOrd="0" presId="urn:microsoft.com/office/officeart/2009/layout/CirclePictureHierarchy"/>
    <dgm:cxn modelId="{2B35C729-BCA3-4493-8916-CA19BF1C21AF}" type="presParOf" srcId="{4DC68051-20CA-49B1-82C9-064A26D3CCEE}" destId="{043A68DE-E86B-4AD5-B8A8-2619FC8ADE20}" srcOrd="1" destOrd="0" presId="urn:microsoft.com/office/officeart/2009/layout/CirclePictureHierarchy"/>
    <dgm:cxn modelId="{E129FA5F-8A64-402A-ADA5-2E0B4854A442}" type="presParOf" srcId="{24C98450-6555-4969-A298-6B817A6BE9B8}" destId="{30AF20B6-B59B-4892-B3DF-FA35DB682CE0}" srcOrd="1" destOrd="0" presId="urn:microsoft.com/office/officeart/2009/layout/CirclePictureHierarchy"/>
    <dgm:cxn modelId="{F8BAEA68-9578-43C4-9E23-67463DEBD8F4}" type="presParOf" srcId="{E818D015-D915-4730-84FA-44465DADDE78}" destId="{77E2954C-43FF-4752-8C34-B3E4714813E0}" srcOrd="2" destOrd="0" presId="urn:microsoft.com/office/officeart/2009/layout/CirclePictureHierarchy"/>
    <dgm:cxn modelId="{DFEAD848-119D-4769-BC8C-BAE5AE6AC784}" type="presParOf" srcId="{E818D015-D915-4730-84FA-44465DADDE78}" destId="{8E1C4B59-F630-46B1-8C46-B7F3CAC08F1A}" srcOrd="3" destOrd="0" presId="urn:microsoft.com/office/officeart/2009/layout/CirclePictureHierarchy"/>
    <dgm:cxn modelId="{F1C203BA-28A7-4802-9760-256D4EAB11DB}" type="presParOf" srcId="{8E1C4B59-F630-46B1-8C46-B7F3CAC08F1A}" destId="{91FEC591-C6EA-4851-AC5C-D675A2875507}" srcOrd="0" destOrd="0" presId="urn:microsoft.com/office/officeart/2009/layout/CirclePictureHierarchy"/>
    <dgm:cxn modelId="{74882422-8352-4A3A-9570-64EB851F9C91}" type="presParOf" srcId="{91FEC591-C6EA-4851-AC5C-D675A2875507}" destId="{F08842DF-0393-4255-84EC-8C476FED0254}" srcOrd="0" destOrd="0" presId="urn:microsoft.com/office/officeart/2009/layout/CirclePictureHierarchy"/>
    <dgm:cxn modelId="{D9A42354-67E0-4595-A0F4-0F355D6AB7CD}" type="presParOf" srcId="{91FEC591-C6EA-4851-AC5C-D675A2875507}" destId="{21D3C6B1-0D81-4D53-9978-C45F94CB93EE}" srcOrd="1" destOrd="0" presId="urn:microsoft.com/office/officeart/2009/layout/CirclePictureHierarchy"/>
    <dgm:cxn modelId="{73FB5B33-4174-4198-BD5D-410F69CB0C69}" type="presParOf" srcId="{8E1C4B59-F630-46B1-8C46-B7F3CAC08F1A}" destId="{B870A8D1-9BC8-48CD-9D03-4810E021B770}" srcOrd="1" destOrd="0" presId="urn:microsoft.com/office/officeart/2009/layout/CirclePictureHierarchy"/>
    <dgm:cxn modelId="{84547813-A910-4BCF-8453-C8032303AF22}" type="presParOf" srcId="{E818D015-D915-4730-84FA-44465DADDE78}" destId="{19FCAD8F-8B0E-4E87-88E5-B5E5EA0D30BF}" srcOrd="4" destOrd="0" presId="urn:microsoft.com/office/officeart/2009/layout/CirclePictureHierarchy"/>
    <dgm:cxn modelId="{72419DC3-FBAB-4553-8DBF-C96913978E6D}" type="presParOf" srcId="{E818D015-D915-4730-84FA-44465DADDE78}" destId="{7DB787F2-DF83-4DB4-A383-28FFA2CDF579}" srcOrd="5" destOrd="0" presId="urn:microsoft.com/office/officeart/2009/layout/CirclePictureHierarchy"/>
    <dgm:cxn modelId="{9B43912B-8859-440C-A2D4-E71E96C1447F}" type="presParOf" srcId="{7DB787F2-DF83-4DB4-A383-28FFA2CDF579}" destId="{3DDB8F0A-8A78-4446-9AEA-5AC3D5A70211}" srcOrd="0" destOrd="0" presId="urn:microsoft.com/office/officeart/2009/layout/CirclePictureHierarchy"/>
    <dgm:cxn modelId="{9A1AC387-AD64-4E5B-AD98-6C0A9AAFD0EC}" type="presParOf" srcId="{3DDB8F0A-8A78-4446-9AEA-5AC3D5A70211}" destId="{E56E443C-DE78-4519-A749-FF414CB403CF}" srcOrd="0" destOrd="0" presId="urn:microsoft.com/office/officeart/2009/layout/CirclePictureHierarchy"/>
    <dgm:cxn modelId="{DBA32C7E-1EE1-4218-8989-959403AC0B7E}" type="presParOf" srcId="{3DDB8F0A-8A78-4446-9AEA-5AC3D5A70211}" destId="{5133B720-E71B-43C1-9341-E9281D378EC1}" srcOrd="1" destOrd="0" presId="urn:microsoft.com/office/officeart/2009/layout/CirclePictureHierarchy"/>
    <dgm:cxn modelId="{2045373E-A0FE-48F1-808E-5278349D95E1}"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2301458" y="2239811"/>
          <a:ext cx="1230886" cy="140992"/>
        </a:xfrm>
        <a:custGeom>
          <a:avLst/>
          <a:gdLst/>
          <a:ahLst/>
          <a:cxnLst/>
          <a:rect l="0" t="0" r="0" b="0"/>
          <a:pathLst>
            <a:path>
              <a:moveTo>
                <a:pt x="0" y="0"/>
              </a:moveTo>
              <a:lnTo>
                <a:pt x="0" y="71055"/>
              </a:lnTo>
              <a:lnTo>
                <a:pt x="1230886" y="71055"/>
              </a:lnTo>
              <a:lnTo>
                <a:pt x="1230886"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2255738" y="2239811"/>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1070571" y="2239811"/>
          <a:ext cx="1230886" cy="140992"/>
        </a:xfrm>
        <a:custGeom>
          <a:avLst/>
          <a:gdLst/>
          <a:ahLst/>
          <a:cxnLst/>
          <a:rect l="0" t="0" r="0" b="0"/>
          <a:pathLst>
            <a:path>
              <a:moveTo>
                <a:pt x="1230886" y="0"/>
              </a:moveTo>
              <a:lnTo>
                <a:pt x="1230886" y="71055"/>
              </a:lnTo>
              <a:lnTo>
                <a:pt x="0" y="71055"/>
              </a:lnTo>
              <a:lnTo>
                <a:pt x="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2255738" y="1651223"/>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2255738" y="1062635"/>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2255738" y="474048"/>
          <a:ext cx="91440" cy="140992"/>
        </a:xfrm>
        <a:custGeom>
          <a:avLst/>
          <a:gdLst/>
          <a:ahLst/>
          <a:cxnLst/>
          <a:rect l="0" t="0" r="0" b="0"/>
          <a:pathLst>
            <a:path>
              <a:moveTo>
                <a:pt x="45720" y="0"/>
              </a:moveTo>
              <a:lnTo>
                <a:pt x="45720" y="14099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2077660" y="26452"/>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525256" y="25333"/>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Main Site</a:t>
          </a:r>
        </a:p>
      </dsp:txBody>
      <dsp:txXfrm>
        <a:off x="2525256" y="25333"/>
        <a:ext cx="671392" cy="447595"/>
      </dsp:txXfrm>
    </dsp:sp>
    <dsp:sp modelId="{26363629-B522-49B5-8680-B178CF1A17C1}">
      <dsp:nvSpPr>
        <dsp:cNvPr id="0" name=""/>
        <dsp:cNvSpPr/>
      </dsp:nvSpPr>
      <dsp:spPr>
        <a:xfrm>
          <a:off x="2077660" y="615040"/>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525256" y="613921"/>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a:t>
          </a:r>
        </a:p>
      </dsp:txBody>
      <dsp:txXfrm>
        <a:off x="2525256" y="613921"/>
        <a:ext cx="671392" cy="447595"/>
      </dsp:txXfrm>
    </dsp:sp>
    <dsp:sp modelId="{474AA615-DEED-45C8-9493-BB1868E33867}">
      <dsp:nvSpPr>
        <dsp:cNvPr id="0" name=""/>
        <dsp:cNvSpPr/>
      </dsp:nvSpPr>
      <dsp:spPr>
        <a:xfrm>
          <a:off x="2077660" y="1203628"/>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525256" y="1202509"/>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subjects</a:t>
          </a:r>
        </a:p>
      </dsp:txBody>
      <dsp:txXfrm>
        <a:off x="2525256" y="1202509"/>
        <a:ext cx="671392" cy="447595"/>
      </dsp:txXfrm>
    </dsp:sp>
    <dsp:sp modelId="{2BA22825-3568-4EDF-ACA8-929981DD187D}">
      <dsp:nvSpPr>
        <dsp:cNvPr id="0" name=""/>
        <dsp:cNvSpPr/>
      </dsp:nvSpPr>
      <dsp:spPr>
        <a:xfrm>
          <a:off x="2077660" y="1792216"/>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525256" y="1791097"/>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items (pictures)</a:t>
          </a:r>
        </a:p>
      </dsp:txBody>
      <dsp:txXfrm>
        <a:off x="2525256" y="1791097"/>
        <a:ext cx="671392" cy="447595"/>
      </dsp:txXfrm>
    </dsp:sp>
    <dsp:sp modelId="{6394A6B4-1826-446A-850A-11CF5D46CD44}">
      <dsp:nvSpPr>
        <dsp:cNvPr id="0" name=""/>
        <dsp:cNvSpPr/>
      </dsp:nvSpPr>
      <dsp:spPr>
        <a:xfrm>
          <a:off x="846773"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294369"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comment</a:t>
          </a:r>
        </a:p>
      </dsp:txBody>
      <dsp:txXfrm>
        <a:off x="1294369" y="2379684"/>
        <a:ext cx="671392" cy="447595"/>
      </dsp:txXfrm>
    </dsp:sp>
    <dsp:sp modelId="{F08842DF-0393-4255-84EC-8C476FED0254}">
      <dsp:nvSpPr>
        <dsp:cNvPr id="0" name=""/>
        <dsp:cNvSpPr/>
      </dsp:nvSpPr>
      <dsp:spPr>
        <a:xfrm>
          <a:off x="2077660"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525256"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comment</a:t>
          </a:r>
        </a:p>
      </dsp:txBody>
      <dsp:txXfrm>
        <a:off x="2525256" y="2379684"/>
        <a:ext cx="671392" cy="447595"/>
      </dsp:txXfrm>
    </dsp:sp>
    <dsp:sp modelId="{E56E443C-DE78-4519-A749-FF414CB403CF}">
      <dsp:nvSpPr>
        <dsp:cNvPr id="0" name=""/>
        <dsp:cNvSpPr/>
      </dsp:nvSpPr>
      <dsp:spPr>
        <a:xfrm>
          <a:off x="3308547"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756143"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pins</a:t>
          </a:r>
        </a:p>
      </dsp:txBody>
      <dsp:txXfrm>
        <a:off x="3756143" y="2379684"/>
        <a:ext cx="671392" cy="44759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06722-7FCE-4D83-851C-2BE035602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17</Pages>
  <Words>6726</Words>
  <Characters>38342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44979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oshapira</dc:creator>
  <cp:lastModifiedBy>Shapira, Oz</cp:lastModifiedBy>
  <cp:revision>91</cp:revision>
  <dcterms:created xsi:type="dcterms:W3CDTF">2012-11-26T09:30:00Z</dcterms:created>
  <dcterms:modified xsi:type="dcterms:W3CDTF">2012-11-27T15:27:00Z</dcterms:modified>
</cp:coreProperties>
</file>