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b/>
          <w:bCs/>
          <w:sz w:val="28"/>
          <w:szCs w:val="28"/>
        </w:rPr>
      </w:pPr>
    </w:p>
    <w:p w:rsidR="00295A57" w:rsidRPr="008C6C82" w:rsidRDefault="005C3302" w:rsidP="003665D1">
      <w:pPr>
        <w:rPr>
          <w:b/>
          <w:bCs/>
          <w:color w:val="17365D" w:themeColor="text2" w:themeShade="BF"/>
          <w:sz w:val="40"/>
          <w:szCs w:val="40"/>
        </w:rPr>
      </w:pPr>
      <w:r>
        <w:rPr>
          <w:b/>
          <w:bCs/>
          <w:color w:val="17365D" w:themeColor="text2" w:themeShade="BF"/>
          <w:sz w:val="40"/>
          <w:szCs w:val="40"/>
        </w:rPr>
        <w:t>Cro</w:t>
      </w:r>
      <w:r w:rsidR="003665D1">
        <w:rPr>
          <w:b/>
          <w:bCs/>
          <w:color w:val="17365D" w:themeColor="text2" w:themeShade="BF"/>
          <w:sz w:val="40"/>
          <w:szCs w:val="40"/>
        </w:rPr>
        <w:t>s</w:t>
      </w:r>
      <w:r>
        <w:rPr>
          <w:b/>
          <w:bCs/>
          <w:color w:val="17365D" w:themeColor="text2" w:themeShade="BF"/>
          <w:sz w:val="40"/>
          <w:szCs w:val="40"/>
        </w:rPr>
        <w:t>s-Domain User Modeling: Applying Gr</w:t>
      </w:r>
      <w:r w:rsidR="003665D1">
        <w:rPr>
          <w:b/>
          <w:bCs/>
          <w:color w:val="17365D" w:themeColor="text2" w:themeShade="BF"/>
          <w:sz w:val="40"/>
          <w:szCs w:val="40"/>
        </w:rPr>
        <w:t>a</w:t>
      </w:r>
      <w:r>
        <w:rPr>
          <w:b/>
          <w:bCs/>
          <w:color w:val="17365D" w:themeColor="text2" w:themeShade="BF"/>
          <w:sz w:val="40"/>
          <w:szCs w:val="40"/>
        </w:rPr>
        <w:t>ph Techniques for Reasoning on Personal Data</w:t>
      </w:r>
      <w:r w:rsidR="003665D1">
        <w:rPr>
          <w:b/>
          <w:bCs/>
          <w:color w:val="17365D" w:themeColor="text2" w:themeShade="BF"/>
          <w:sz w:val="40"/>
          <w:szCs w:val="40"/>
        </w:rPr>
        <w:t xml:space="preserve"> from Social Networks</w:t>
      </w:r>
      <w:r w:rsidR="00D62694">
        <w:rPr>
          <w:b/>
          <w:bCs/>
          <w:color w:val="17365D" w:themeColor="text2" w:themeShade="BF"/>
          <w:sz w:val="40"/>
          <w:szCs w:val="40"/>
        </w:rPr>
        <w:t xml:space="preserve"> </w:t>
      </w:r>
      <w:r w:rsidR="00295A57" w:rsidRPr="008C6C82">
        <w:rPr>
          <w:b/>
          <w:bCs/>
          <w:color w:val="17365D" w:themeColor="text2" w:themeShade="BF"/>
          <w:sz w:val="40"/>
          <w:szCs w:val="40"/>
        </w:rPr>
        <w:t xml:space="preserve">  </w:t>
      </w:r>
    </w:p>
    <w:p w:rsidR="00F1103B" w:rsidRDefault="0008413D" w:rsidP="00451D79">
      <w:pPr>
        <w:rPr>
          <w:b/>
          <w:bCs/>
          <w:sz w:val="28"/>
          <w:szCs w:val="28"/>
        </w:rPr>
      </w:pPr>
      <w:r>
        <w:rPr>
          <w:b/>
          <w:bCs/>
          <w:sz w:val="28"/>
          <w:szCs w:val="28"/>
        </w:rPr>
        <w:t>Research</w:t>
      </w:r>
      <w:r w:rsidR="00F1103B">
        <w:rPr>
          <w:b/>
          <w:bCs/>
          <w:sz w:val="28"/>
          <w:szCs w:val="28"/>
        </w:rPr>
        <w:t xml:space="preserve"> proposal for M.sc degree in </w:t>
      </w:r>
      <w:r w:rsidR="003665D1">
        <w:rPr>
          <w:b/>
          <w:bCs/>
          <w:sz w:val="28"/>
          <w:szCs w:val="28"/>
        </w:rPr>
        <w:t xml:space="preserve">the </w:t>
      </w:r>
      <w:r w:rsidR="00F1103B">
        <w:rPr>
          <w:b/>
          <w:bCs/>
          <w:sz w:val="28"/>
          <w:szCs w:val="28"/>
        </w:rPr>
        <w:t xml:space="preserve">I.S department </w:t>
      </w:r>
    </w:p>
    <w:p w:rsidR="000605BF" w:rsidRDefault="00F77D2B">
      <w:pPr>
        <w:rPr>
          <w:b/>
          <w:bCs/>
          <w:sz w:val="28"/>
          <w:szCs w:val="28"/>
        </w:rPr>
      </w:pPr>
      <w:r>
        <w:rPr>
          <w:b/>
          <w:bCs/>
          <w:sz w:val="28"/>
          <w:szCs w:val="28"/>
        </w:rPr>
        <w:t xml:space="preserve">Oz Shapira </w:t>
      </w:r>
      <w:r w:rsidR="00AD2CB5">
        <w:rPr>
          <w:b/>
          <w:bCs/>
          <w:sz w:val="28"/>
          <w:szCs w:val="28"/>
        </w:rPr>
        <w:t xml:space="preserve"> </w:t>
      </w:r>
    </w:p>
    <w:p w:rsidR="000605BF" w:rsidRDefault="000605BF">
      <w:pPr>
        <w:rPr>
          <w:b/>
          <w:bCs/>
          <w:sz w:val="28"/>
          <w:szCs w:val="28"/>
        </w:rPr>
      </w:pPr>
    </w:p>
    <w:p w:rsidR="00F1103B" w:rsidRDefault="00F1103B">
      <w:pPr>
        <w:rPr>
          <w:b/>
          <w:bCs/>
          <w:sz w:val="28"/>
          <w:szCs w:val="28"/>
        </w:rPr>
      </w:pPr>
      <w:r>
        <w:rPr>
          <w:b/>
          <w:bCs/>
          <w:sz w:val="28"/>
          <w:szCs w:val="28"/>
        </w:rPr>
        <w:br w:type="page"/>
      </w:r>
    </w:p>
    <w:p w:rsidR="00F1103B" w:rsidRDefault="00F1103B">
      <w:pPr>
        <w:rPr>
          <w:b/>
          <w:bCs/>
          <w:sz w:val="28"/>
          <w:szCs w:val="28"/>
        </w:rPr>
      </w:pPr>
    </w:p>
    <w:p w:rsidR="00F77D2B" w:rsidRDefault="00F77D2B">
      <w:pPr>
        <w:rPr>
          <w:b/>
          <w:bCs/>
          <w:sz w:val="28"/>
          <w:szCs w:val="28"/>
        </w:rPr>
      </w:pPr>
    </w:p>
    <w:sdt>
      <w:sdtPr>
        <w:rPr>
          <w:rFonts w:asciiTheme="minorHAnsi" w:eastAsiaTheme="minorHAnsi" w:hAnsiTheme="minorHAnsi" w:cstheme="minorBidi"/>
          <w:b w:val="0"/>
          <w:bCs w:val="0"/>
          <w:color w:val="auto"/>
          <w:sz w:val="22"/>
          <w:szCs w:val="22"/>
          <w:lang w:eastAsia="en-US" w:bidi="he-IL"/>
        </w:rPr>
        <w:id w:val="1499460370"/>
        <w:docPartObj>
          <w:docPartGallery w:val="Table of Contents"/>
          <w:docPartUnique/>
        </w:docPartObj>
      </w:sdtPr>
      <w:sdtEndPr>
        <w:rPr>
          <w:noProof/>
        </w:rPr>
      </w:sdtEndPr>
      <w:sdtContent>
        <w:p w:rsidR="000605BF" w:rsidRDefault="000605BF">
          <w:pPr>
            <w:pStyle w:val="TOCHeading"/>
          </w:pPr>
          <w:r>
            <w:t>Contents</w:t>
          </w:r>
        </w:p>
        <w:p w:rsidR="00C9219F" w:rsidRDefault="000605BF">
          <w:pPr>
            <w:pStyle w:val="TOC1"/>
            <w:tabs>
              <w:tab w:val="left" w:pos="440"/>
              <w:tab w:val="right" w:leader="dot" w:pos="8296"/>
            </w:tabs>
            <w:rPr>
              <w:rFonts w:eastAsiaTheme="minorEastAsia"/>
              <w:noProof/>
            </w:rPr>
          </w:pPr>
          <w:r>
            <w:fldChar w:fldCharType="begin"/>
          </w:r>
          <w:r>
            <w:instrText xml:space="preserve"> TOC \o "1-3" \h \z \u </w:instrText>
          </w:r>
          <w:r>
            <w:fldChar w:fldCharType="separate"/>
          </w:r>
          <w:hyperlink w:anchor="_Toc342760027" w:history="1">
            <w:r w:rsidR="00C9219F" w:rsidRPr="003A46B8">
              <w:rPr>
                <w:rStyle w:val="Hyperlink"/>
                <w:noProof/>
              </w:rPr>
              <w:t>1.</w:t>
            </w:r>
            <w:r w:rsidR="00C9219F">
              <w:rPr>
                <w:rFonts w:eastAsiaTheme="minorEastAsia"/>
                <w:noProof/>
              </w:rPr>
              <w:tab/>
            </w:r>
            <w:r w:rsidR="00C9219F" w:rsidRPr="003A46B8">
              <w:rPr>
                <w:rStyle w:val="Hyperlink"/>
                <w:noProof/>
              </w:rPr>
              <w:t xml:space="preserve">Introduction </w:t>
            </w:r>
            <w:r w:rsidR="00C9219F">
              <w:rPr>
                <w:noProof/>
                <w:webHidden/>
              </w:rPr>
              <w:tab/>
            </w:r>
            <w:r w:rsidR="00C9219F">
              <w:rPr>
                <w:noProof/>
                <w:webHidden/>
              </w:rPr>
              <w:fldChar w:fldCharType="begin"/>
            </w:r>
            <w:r w:rsidR="00C9219F">
              <w:rPr>
                <w:noProof/>
                <w:webHidden/>
              </w:rPr>
              <w:instrText xml:space="preserve"> PAGEREF _Toc342760027 \h </w:instrText>
            </w:r>
            <w:r w:rsidR="00C9219F">
              <w:rPr>
                <w:noProof/>
                <w:webHidden/>
              </w:rPr>
            </w:r>
            <w:r w:rsidR="00C9219F">
              <w:rPr>
                <w:noProof/>
                <w:webHidden/>
              </w:rPr>
              <w:fldChar w:fldCharType="separate"/>
            </w:r>
            <w:r w:rsidR="00C9219F">
              <w:rPr>
                <w:noProof/>
                <w:webHidden/>
              </w:rPr>
              <w:t>3</w:t>
            </w:r>
            <w:r w:rsidR="00C9219F">
              <w:rPr>
                <w:noProof/>
                <w:webHidden/>
              </w:rPr>
              <w:fldChar w:fldCharType="end"/>
            </w:r>
          </w:hyperlink>
        </w:p>
        <w:p w:rsidR="00C9219F" w:rsidRDefault="00BF1537">
          <w:pPr>
            <w:pStyle w:val="TOC1"/>
            <w:tabs>
              <w:tab w:val="left" w:pos="440"/>
              <w:tab w:val="right" w:leader="dot" w:pos="8296"/>
            </w:tabs>
            <w:rPr>
              <w:rFonts w:eastAsiaTheme="minorEastAsia"/>
              <w:noProof/>
            </w:rPr>
          </w:pPr>
          <w:hyperlink w:anchor="_Toc342760028" w:history="1">
            <w:r w:rsidR="00C9219F" w:rsidRPr="003A46B8">
              <w:rPr>
                <w:rStyle w:val="Hyperlink"/>
                <w:noProof/>
              </w:rPr>
              <w:t>2.</w:t>
            </w:r>
            <w:r w:rsidR="00C9219F">
              <w:rPr>
                <w:rFonts w:eastAsiaTheme="minorEastAsia"/>
                <w:noProof/>
              </w:rPr>
              <w:tab/>
            </w:r>
            <w:r w:rsidR="00C9219F" w:rsidRPr="003A46B8">
              <w:rPr>
                <w:rStyle w:val="Hyperlink"/>
                <w:noProof/>
              </w:rPr>
              <w:t>Background and Related works</w:t>
            </w:r>
            <w:r w:rsidR="00C9219F">
              <w:rPr>
                <w:noProof/>
                <w:webHidden/>
              </w:rPr>
              <w:tab/>
            </w:r>
            <w:r w:rsidR="00C9219F">
              <w:rPr>
                <w:noProof/>
                <w:webHidden/>
              </w:rPr>
              <w:fldChar w:fldCharType="begin"/>
            </w:r>
            <w:r w:rsidR="00C9219F">
              <w:rPr>
                <w:noProof/>
                <w:webHidden/>
              </w:rPr>
              <w:instrText xml:space="preserve"> PAGEREF _Toc342760028 \h </w:instrText>
            </w:r>
            <w:r w:rsidR="00C9219F">
              <w:rPr>
                <w:noProof/>
                <w:webHidden/>
              </w:rPr>
            </w:r>
            <w:r w:rsidR="00C9219F">
              <w:rPr>
                <w:noProof/>
                <w:webHidden/>
              </w:rPr>
              <w:fldChar w:fldCharType="separate"/>
            </w:r>
            <w:r w:rsidR="00C9219F">
              <w:rPr>
                <w:noProof/>
                <w:webHidden/>
              </w:rPr>
              <w:t>4</w:t>
            </w:r>
            <w:r w:rsidR="00C9219F">
              <w:rPr>
                <w:noProof/>
                <w:webHidden/>
              </w:rPr>
              <w:fldChar w:fldCharType="end"/>
            </w:r>
          </w:hyperlink>
        </w:p>
        <w:p w:rsidR="00C9219F" w:rsidRDefault="00BF1537">
          <w:pPr>
            <w:pStyle w:val="TOC2"/>
            <w:tabs>
              <w:tab w:val="left" w:pos="880"/>
              <w:tab w:val="right" w:leader="dot" w:pos="8296"/>
            </w:tabs>
            <w:rPr>
              <w:rFonts w:eastAsiaTheme="minorEastAsia"/>
              <w:noProof/>
            </w:rPr>
          </w:pPr>
          <w:hyperlink w:anchor="_Toc342760029" w:history="1">
            <w:r w:rsidR="00C9219F" w:rsidRPr="003A46B8">
              <w:rPr>
                <w:rStyle w:val="Hyperlink"/>
                <w:noProof/>
              </w:rPr>
              <w:t>2.1.</w:t>
            </w:r>
            <w:r w:rsidR="00C9219F">
              <w:rPr>
                <w:rFonts w:eastAsiaTheme="minorEastAsia"/>
                <w:noProof/>
              </w:rPr>
              <w:tab/>
            </w:r>
            <w:r w:rsidR="00C9219F" w:rsidRPr="003A46B8">
              <w:rPr>
                <w:rStyle w:val="Hyperlink"/>
                <w:noProof/>
              </w:rPr>
              <w:t>Background</w:t>
            </w:r>
            <w:r w:rsidR="00C9219F">
              <w:rPr>
                <w:noProof/>
                <w:webHidden/>
              </w:rPr>
              <w:tab/>
            </w:r>
            <w:r w:rsidR="00C9219F">
              <w:rPr>
                <w:noProof/>
                <w:webHidden/>
              </w:rPr>
              <w:fldChar w:fldCharType="begin"/>
            </w:r>
            <w:r w:rsidR="00C9219F">
              <w:rPr>
                <w:noProof/>
                <w:webHidden/>
              </w:rPr>
              <w:instrText xml:space="preserve"> PAGEREF _Toc342760029 \h </w:instrText>
            </w:r>
            <w:r w:rsidR="00C9219F">
              <w:rPr>
                <w:noProof/>
                <w:webHidden/>
              </w:rPr>
            </w:r>
            <w:r w:rsidR="00C9219F">
              <w:rPr>
                <w:noProof/>
                <w:webHidden/>
              </w:rPr>
              <w:fldChar w:fldCharType="separate"/>
            </w:r>
            <w:r w:rsidR="00C9219F">
              <w:rPr>
                <w:noProof/>
                <w:webHidden/>
              </w:rPr>
              <w:t>4</w:t>
            </w:r>
            <w:r w:rsidR="00C9219F">
              <w:rPr>
                <w:noProof/>
                <w:webHidden/>
              </w:rPr>
              <w:fldChar w:fldCharType="end"/>
            </w:r>
          </w:hyperlink>
        </w:p>
        <w:p w:rsidR="00C9219F" w:rsidRDefault="00BF1537">
          <w:pPr>
            <w:pStyle w:val="TOC3"/>
            <w:tabs>
              <w:tab w:val="left" w:pos="1320"/>
              <w:tab w:val="right" w:leader="dot" w:pos="8296"/>
            </w:tabs>
            <w:rPr>
              <w:rFonts w:eastAsiaTheme="minorEastAsia"/>
              <w:noProof/>
            </w:rPr>
          </w:pPr>
          <w:hyperlink w:anchor="_Toc342760030" w:history="1">
            <w:r w:rsidR="00C9219F" w:rsidRPr="003A46B8">
              <w:rPr>
                <w:rStyle w:val="Hyperlink"/>
                <w:noProof/>
              </w:rPr>
              <w:t>2.1.1.</w:t>
            </w:r>
            <w:r w:rsidR="00C9219F">
              <w:rPr>
                <w:rFonts w:eastAsiaTheme="minorEastAsia"/>
                <w:noProof/>
              </w:rPr>
              <w:tab/>
            </w:r>
            <w:r w:rsidR="00C9219F" w:rsidRPr="003A46B8">
              <w:rPr>
                <w:rStyle w:val="Hyperlink"/>
                <w:noProof/>
              </w:rPr>
              <w:t>Recommender systems</w:t>
            </w:r>
            <w:r w:rsidR="00C9219F">
              <w:rPr>
                <w:noProof/>
                <w:webHidden/>
              </w:rPr>
              <w:tab/>
            </w:r>
            <w:r w:rsidR="00C9219F">
              <w:rPr>
                <w:noProof/>
                <w:webHidden/>
              </w:rPr>
              <w:fldChar w:fldCharType="begin"/>
            </w:r>
            <w:r w:rsidR="00C9219F">
              <w:rPr>
                <w:noProof/>
                <w:webHidden/>
              </w:rPr>
              <w:instrText xml:space="preserve"> PAGEREF _Toc342760030 \h </w:instrText>
            </w:r>
            <w:r w:rsidR="00C9219F">
              <w:rPr>
                <w:noProof/>
                <w:webHidden/>
              </w:rPr>
            </w:r>
            <w:r w:rsidR="00C9219F">
              <w:rPr>
                <w:noProof/>
                <w:webHidden/>
              </w:rPr>
              <w:fldChar w:fldCharType="separate"/>
            </w:r>
            <w:r w:rsidR="00C9219F">
              <w:rPr>
                <w:noProof/>
                <w:webHidden/>
              </w:rPr>
              <w:t>4</w:t>
            </w:r>
            <w:r w:rsidR="00C9219F">
              <w:rPr>
                <w:noProof/>
                <w:webHidden/>
              </w:rPr>
              <w:fldChar w:fldCharType="end"/>
            </w:r>
          </w:hyperlink>
        </w:p>
        <w:p w:rsidR="00C9219F" w:rsidRDefault="00BF1537">
          <w:pPr>
            <w:pStyle w:val="TOC3"/>
            <w:tabs>
              <w:tab w:val="left" w:pos="1320"/>
              <w:tab w:val="right" w:leader="dot" w:pos="8296"/>
            </w:tabs>
            <w:rPr>
              <w:rFonts w:eastAsiaTheme="minorEastAsia"/>
              <w:noProof/>
            </w:rPr>
          </w:pPr>
          <w:hyperlink w:anchor="_Toc342760031" w:history="1">
            <w:r w:rsidR="00C9219F" w:rsidRPr="003A46B8">
              <w:rPr>
                <w:rStyle w:val="Hyperlink"/>
                <w:noProof/>
              </w:rPr>
              <w:t>2.1.2.</w:t>
            </w:r>
            <w:r w:rsidR="00C9219F">
              <w:rPr>
                <w:rFonts w:eastAsiaTheme="minorEastAsia"/>
                <w:noProof/>
              </w:rPr>
              <w:tab/>
            </w:r>
            <w:r w:rsidR="00C9219F" w:rsidRPr="003A46B8">
              <w:rPr>
                <w:rStyle w:val="Hyperlink"/>
                <w:noProof/>
              </w:rPr>
              <w:t>Graphs as data structures</w:t>
            </w:r>
            <w:r w:rsidR="00C9219F">
              <w:rPr>
                <w:noProof/>
                <w:webHidden/>
              </w:rPr>
              <w:tab/>
            </w:r>
            <w:r w:rsidR="00C9219F">
              <w:rPr>
                <w:noProof/>
                <w:webHidden/>
              </w:rPr>
              <w:fldChar w:fldCharType="begin"/>
            </w:r>
            <w:r w:rsidR="00C9219F">
              <w:rPr>
                <w:noProof/>
                <w:webHidden/>
              </w:rPr>
              <w:instrText xml:space="preserve"> PAGEREF _Toc342760031 \h </w:instrText>
            </w:r>
            <w:r w:rsidR="00C9219F">
              <w:rPr>
                <w:noProof/>
                <w:webHidden/>
              </w:rPr>
            </w:r>
            <w:r w:rsidR="00C9219F">
              <w:rPr>
                <w:noProof/>
                <w:webHidden/>
              </w:rPr>
              <w:fldChar w:fldCharType="separate"/>
            </w:r>
            <w:r w:rsidR="00C9219F">
              <w:rPr>
                <w:noProof/>
                <w:webHidden/>
              </w:rPr>
              <w:t>6</w:t>
            </w:r>
            <w:r w:rsidR="00C9219F">
              <w:rPr>
                <w:noProof/>
                <w:webHidden/>
              </w:rPr>
              <w:fldChar w:fldCharType="end"/>
            </w:r>
          </w:hyperlink>
        </w:p>
        <w:p w:rsidR="00C9219F" w:rsidRDefault="00BF1537">
          <w:pPr>
            <w:pStyle w:val="TOC3"/>
            <w:tabs>
              <w:tab w:val="left" w:pos="1540"/>
              <w:tab w:val="right" w:leader="dot" w:pos="8296"/>
            </w:tabs>
            <w:rPr>
              <w:rFonts w:eastAsiaTheme="minorEastAsia"/>
              <w:noProof/>
            </w:rPr>
          </w:pPr>
          <w:hyperlink w:anchor="_Toc342760032" w:history="1">
            <w:r w:rsidR="00C9219F" w:rsidRPr="003A46B8">
              <w:rPr>
                <w:rStyle w:val="Hyperlink"/>
                <w:noProof/>
              </w:rPr>
              <w:t>2.1.2.1.</w:t>
            </w:r>
            <w:r w:rsidR="00C9219F">
              <w:rPr>
                <w:rFonts w:eastAsiaTheme="minorEastAsia"/>
                <w:noProof/>
              </w:rPr>
              <w:tab/>
            </w:r>
            <w:r w:rsidR="00C9219F" w:rsidRPr="003A46B8">
              <w:rPr>
                <w:rStyle w:val="Hyperlink"/>
                <w:noProof/>
              </w:rPr>
              <w:t>Graph traversal</w:t>
            </w:r>
            <w:r w:rsidR="00C9219F">
              <w:rPr>
                <w:noProof/>
                <w:webHidden/>
              </w:rPr>
              <w:tab/>
            </w:r>
            <w:r w:rsidR="00C9219F">
              <w:rPr>
                <w:noProof/>
                <w:webHidden/>
              </w:rPr>
              <w:fldChar w:fldCharType="begin"/>
            </w:r>
            <w:r w:rsidR="00C9219F">
              <w:rPr>
                <w:noProof/>
                <w:webHidden/>
              </w:rPr>
              <w:instrText xml:space="preserve"> PAGEREF _Toc342760032 \h </w:instrText>
            </w:r>
            <w:r w:rsidR="00C9219F">
              <w:rPr>
                <w:noProof/>
                <w:webHidden/>
              </w:rPr>
            </w:r>
            <w:r w:rsidR="00C9219F">
              <w:rPr>
                <w:noProof/>
                <w:webHidden/>
              </w:rPr>
              <w:fldChar w:fldCharType="separate"/>
            </w:r>
            <w:r w:rsidR="00C9219F">
              <w:rPr>
                <w:noProof/>
                <w:webHidden/>
              </w:rPr>
              <w:t>6</w:t>
            </w:r>
            <w:r w:rsidR="00C9219F">
              <w:rPr>
                <w:noProof/>
                <w:webHidden/>
              </w:rPr>
              <w:fldChar w:fldCharType="end"/>
            </w:r>
          </w:hyperlink>
        </w:p>
        <w:p w:rsidR="00C9219F" w:rsidRDefault="00BF1537">
          <w:pPr>
            <w:pStyle w:val="TOC3"/>
            <w:tabs>
              <w:tab w:val="left" w:pos="1320"/>
              <w:tab w:val="right" w:leader="dot" w:pos="8296"/>
            </w:tabs>
            <w:rPr>
              <w:rFonts w:eastAsiaTheme="minorEastAsia"/>
              <w:noProof/>
            </w:rPr>
          </w:pPr>
          <w:hyperlink w:anchor="_Toc342760033" w:history="1">
            <w:r w:rsidR="00C9219F" w:rsidRPr="003A46B8">
              <w:rPr>
                <w:rStyle w:val="Hyperlink"/>
                <w:noProof/>
              </w:rPr>
              <w:t>2.1.3.</w:t>
            </w:r>
            <w:r w:rsidR="00C9219F">
              <w:rPr>
                <w:rFonts w:eastAsiaTheme="minorEastAsia"/>
                <w:noProof/>
              </w:rPr>
              <w:tab/>
            </w:r>
            <w:r w:rsidR="00C9219F" w:rsidRPr="003A46B8">
              <w:rPr>
                <w:rStyle w:val="Hyperlink"/>
                <w:noProof/>
              </w:rPr>
              <w:t>Social networks (SN)</w:t>
            </w:r>
            <w:r w:rsidR="00C9219F">
              <w:rPr>
                <w:noProof/>
                <w:webHidden/>
              </w:rPr>
              <w:tab/>
            </w:r>
            <w:r w:rsidR="00C9219F">
              <w:rPr>
                <w:noProof/>
                <w:webHidden/>
              </w:rPr>
              <w:fldChar w:fldCharType="begin"/>
            </w:r>
            <w:r w:rsidR="00C9219F">
              <w:rPr>
                <w:noProof/>
                <w:webHidden/>
              </w:rPr>
              <w:instrText xml:space="preserve"> PAGEREF _Toc342760033 \h </w:instrText>
            </w:r>
            <w:r w:rsidR="00C9219F">
              <w:rPr>
                <w:noProof/>
                <w:webHidden/>
              </w:rPr>
            </w:r>
            <w:r w:rsidR="00C9219F">
              <w:rPr>
                <w:noProof/>
                <w:webHidden/>
              </w:rPr>
              <w:fldChar w:fldCharType="separate"/>
            </w:r>
            <w:r w:rsidR="00C9219F">
              <w:rPr>
                <w:noProof/>
                <w:webHidden/>
              </w:rPr>
              <w:t>6</w:t>
            </w:r>
            <w:r w:rsidR="00C9219F">
              <w:rPr>
                <w:noProof/>
                <w:webHidden/>
              </w:rPr>
              <w:fldChar w:fldCharType="end"/>
            </w:r>
          </w:hyperlink>
        </w:p>
        <w:p w:rsidR="00C9219F" w:rsidRDefault="00BF1537">
          <w:pPr>
            <w:pStyle w:val="TOC2"/>
            <w:tabs>
              <w:tab w:val="left" w:pos="880"/>
              <w:tab w:val="right" w:leader="dot" w:pos="8296"/>
            </w:tabs>
            <w:rPr>
              <w:rFonts w:eastAsiaTheme="minorEastAsia"/>
              <w:noProof/>
            </w:rPr>
          </w:pPr>
          <w:hyperlink w:anchor="_Toc342760034" w:history="1">
            <w:r w:rsidR="00C9219F" w:rsidRPr="003A46B8">
              <w:rPr>
                <w:rStyle w:val="Hyperlink"/>
                <w:noProof/>
              </w:rPr>
              <w:t>2.2.</w:t>
            </w:r>
            <w:r w:rsidR="00C9219F">
              <w:rPr>
                <w:rFonts w:eastAsiaTheme="minorEastAsia"/>
                <w:noProof/>
              </w:rPr>
              <w:tab/>
            </w:r>
            <w:r w:rsidR="00C9219F" w:rsidRPr="003A46B8">
              <w:rPr>
                <w:rStyle w:val="Hyperlink"/>
                <w:noProof/>
              </w:rPr>
              <w:t>Related work</w:t>
            </w:r>
            <w:r w:rsidR="00C9219F">
              <w:rPr>
                <w:noProof/>
                <w:webHidden/>
              </w:rPr>
              <w:tab/>
            </w:r>
            <w:r w:rsidR="00C9219F">
              <w:rPr>
                <w:noProof/>
                <w:webHidden/>
              </w:rPr>
              <w:fldChar w:fldCharType="begin"/>
            </w:r>
            <w:r w:rsidR="00C9219F">
              <w:rPr>
                <w:noProof/>
                <w:webHidden/>
              </w:rPr>
              <w:instrText xml:space="preserve"> PAGEREF _Toc342760034 \h </w:instrText>
            </w:r>
            <w:r w:rsidR="00C9219F">
              <w:rPr>
                <w:noProof/>
                <w:webHidden/>
              </w:rPr>
            </w:r>
            <w:r w:rsidR="00C9219F">
              <w:rPr>
                <w:noProof/>
                <w:webHidden/>
              </w:rPr>
              <w:fldChar w:fldCharType="separate"/>
            </w:r>
            <w:r w:rsidR="00C9219F">
              <w:rPr>
                <w:noProof/>
                <w:webHidden/>
              </w:rPr>
              <w:t>8</w:t>
            </w:r>
            <w:r w:rsidR="00C9219F">
              <w:rPr>
                <w:noProof/>
                <w:webHidden/>
              </w:rPr>
              <w:fldChar w:fldCharType="end"/>
            </w:r>
          </w:hyperlink>
        </w:p>
        <w:p w:rsidR="00C9219F" w:rsidRDefault="00BF1537">
          <w:pPr>
            <w:pStyle w:val="TOC3"/>
            <w:tabs>
              <w:tab w:val="left" w:pos="1320"/>
              <w:tab w:val="right" w:leader="dot" w:pos="8296"/>
            </w:tabs>
            <w:rPr>
              <w:rFonts w:eastAsiaTheme="minorEastAsia"/>
              <w:noProof/>
            </w:rPr>
          </w:pPr>
          <w:hyperlink w:anchor="_Toc342760035" w:history="1">
            <w:r w:rsidR="00C9219F" w:rsidRPr="003A46B8">
              <w:rPr>
                <w:rStyle w:val="Hyperlink"/>
                <w:noProof/>
              </w:rPr>
              <w:t>2.2.1.</w:t>
            </w:r>
            <w:r w:rsidR="00C9219F">
              <w:rPr>
                <w:rFonts w:eastAsiaTheme="minorEastAsia"/>
                <w:noProof/>
              </w:rPr>
              <w:tab/>
            </w:r>
            <w:r w:rsidR="00C9219F" w:rsidRPr="003A46B8">
              <w:rPr>
                <w:rStyle w:val="Hyperlink"/>
                <w:noProof/>
              </w:rPr>
              <w:t>Generic Semantic-based Framework</w:t>
            </w:r>
            <w:r w:rsidR="00C9219F">
              <w:rPr>
                <w:noProof/>
                <w:webHidden/>
              </w:rPr>
              <w:tab/>
            </w:r>
            <w:r w:rsidR="00C9219F">
              <w:rPr>
                <w:noProof/>
                <w:webHidden/>
              </w:rPr>
              <w:fldChar w:fldCharType="begin"/>
            </w:r>
            <w:r w:rsidR="00C9219F">
              <w:rPr>
                <w:noProof/>
                <w:webHidden/>
              </w:rPr>
              <w:instrText xml:space="preserve"> PAGEREF _Toc342760035 \h </w:instrText>
            </w:r>
            <w:r w:rsidR="00C9219F">
              <w:rPr>
                <w:noProof/>
                <w:webHidden/>
              </w:rPr>
            </w:r>
            <w:r w:rsidR="00C9219F">
              <w:rPr>
                <w:noProof/>
                <w:webHidden/>
              </w:rPr>
              <w:fldChar w:fldCharType="separate"/>
            </w:r>
            <w:r w:rsidR="00C9219F">
              <w:rPr>
                <w:noProof/>
                <w:webHidden/>
              </w:rPr>
              <w:t>8</w:t>
            </w:r>
            <w:r w:rsidR="00C9219F">
              <w:rPr>
                <w:noProof/>
                <w:webHidden/>
              </w:rPr>
              <w:fldChar w:fldCharType="end"/>
            </w:r>
          </w:hyperlink>
        </w:p>
        <w:p w:rsidR="00C9219F" w:rsidRDefault="00BF1537">
          <w:pPr>
            <w:pStyle w:val="TOC3"/>
            <w:tabs>
              <w:tab w:val="left" w:pos="1320"/>
              <w:tab w:val="right" w:leader="dot" w:pos="8296"/>
            </w:tabs>
            <w:rPr>
              <w:rFonts w:eastAsiaTheme="minorEastAsia"/>
              <w:noProof/>
            </w:rPr>
          </w:pPr>
          <w:hyperlink w:anchor="_Toc342760036" w:history="1">
            <w:r w:rsidR="00C9219F" w:rsidRPr="003A46B8">
              <w:rPr>
                <w:rStyle w:val="Hyperlink"/>
                <w:noProof/>
              </w:rPr>
              <w:t>2.2.2.</w:t>
            </w:r>
            <w:r w:rsidR="00C9219F">
              <w:rPr>
                <w:rFonts w:eastAsiaTheme="minorEastAsia"/>
                <w:noProof/>
              </w:rPr>
              <w:tab/>
            </w:r>
            <w:r w:rsidR="00C9219F" w:rsidRPr="003A46B8">
              <w:rPr>
                <w:rStyle w:val="Hyperlink"/>
                <w:noProof/>
              </w:rPr>
              <w:t>Taste Fabric of Social Networks</w:t>
            </w:r>
            <w:r w:rsidR="00C9219F">
              <w:rPr>
                <w:noProof/>
                <w:webHidden/>
              </w:rPr>
              <w:tab/>
            </w:r>
            <w:r w:rsidR="00C9219F">
              <w:rPr>
                <w:noProof/>
                <w:webHidden/>
              </w:rPr>
              <w:fldChar w:fldCharType="begin"/>
            </w:r>
            <w:r w:rsidR="00C9219F">
              <w:rPr>
                <w:noProof/>
                <w:webHidden/>
              </w:rPr>
              <w:instrText xml:space="preserve"> PAGEREF _Toc342760036 \h </w:instrText>
            </w:r>
            <w:r w:rsidR="00C9219F">
              <w:rPr>
                <w:noProof/>
                <w:webHidden/>
              </w:rPr>
            </w:r>
            <w:r w:rsidR="00C9219F">
              <w:rPr>
                <w:noProof/>
                <w:webHidden/>
              </w:rPr>
              <w:fldChar w:fldCharType="separate"/>
            </w:r>
            <w:r w:rsidR="00C9219F">
              <w:rPr>
                <w:noProof/>
                <w:webHidden/>
              </w:rPr>
              <w:t>8</w:t>
            </w:r>
            <w:r w:rsidR="00C9219F">
              <w:rPr>
                <w:noProof/>
                <w:webHidden/>
              </w:rPr>
              <w:fldChar w:fldCharType="end"/>
            </w:r>
          </w:hyperlink>
        </w:p>
        <w:p w:rsidR="00C9219F" w:rsidRDefault="00BF1537">
          <w:pPr>
            <w:pStyle w:val="TOC3"/>
            <w:tabs>
              <w:tab w:val="left" w:pos="1320"/>
              <w:tab w:val="right" w:leader="dot" w:pos="8296"/>
            </w:tabs>
            <w:rPr>
              <w:rFonts w:eastAsiaTheme="minorEastAsia"/>
              <w:noProof/>
            </w:rPr>
          </w:pPr>
          <w:hyperlink w:anchor="_Toc342760037" w:history="1">
            <w:r w:rsidR="00C9219F" w:rsidRPr="003A46B8">
              <w:rPr>
                <w:rStyle w:val="Hyperlink"/>
                <w:noProof/>
              </w:rPr>
              <w:t>2.2.3.</w:t>
            </w:r>
            <w:r w:rsidR="00C9219F">
              <w:rPr>
                <w:rFonts w:eastAsiaTheme="minorEastAsia"/>
                <w:noProof/>
              </w:rPr>
              <w:tab/>
            </w:r>
            <w:r w:rsidR="00C9219F" w:rsidRPr="003A46B8">
              <w:rPr>
                <w:rStyle w:val="Hyperlink"/>
                <w:noProof/>
              </w:rPr>
              <w:t>Network Profiles as Taste Performances</w:t>
            </w:r>
            <w:r w:rsidR="00C9219F">
              <w:rPr>
                <w:noProof/>
                <w:webHidden/>
              </w:rPr>
              <w:tab/>
            </w:r>
            <w:r w:rsidR="00C9219F">
              <w:rPr>
                <w:noProof/>
                <w:webHidden/>
              </w:rPr>
              <w:fldChar w:fldCharType="begin"/>
            </w:r>
            <w:r w:rsidR="00C9219F">
              <w:rPr>
                <w:noProof/>
                <w:webHidden/>
              </w:rPr>
              <w:instrText xml:space="preserve"> PAGEREF _Toc342760037 \h </w:instrText>
            </w:r>
            <w:r w:rsidR="00C9219F">
              <w:rPr>
                <w:noProof/>
                <w:webHidden/>
              </w:rPr>
            </w:r>
            <w:r w:rsidR="00C9219F">
              <w:rPr>
                <w:noProof/>
                <w:webHidden/>
              </w:rPr>
              <w:fldChar w:fldCharType="separate"/>
            </w:r>
            <w:r w:rsidR="00C9219F">
              <w:rPr>
                <w:noProof/>
                <w:webHidden/>
              </w:rPr>
              <w:t>8</w:t>
            </w:r>
            <w:r w:rsidR="00C9219F">
              <w:rPr>
                <w:noProof/>
                <w:webHidden/>
              </w:rPr>
              <w:fldChar w:fldCharType="end"/>
            </w:r>
          </w:hyperlink>
        </w:p>
        <w:p w:rsidR="00C9219F" w:rsidRDefault="00BF1537">
          <w:pPr>
            <w:pStyle w:val="TOC3"/>
            <w:tabs>
              <w:tab w:val="left" w:pos="1320"/>
              <w:tab w:val="right" w:leader="dot" w:pos="8296"/>
            </w:tabs>
            <w:rPr>
              <w:rFonts w:eastAsiaTheme="minorEastAsia"/>
              <w:noProof/>
            </w:rPr>
          </w:pPr>
          <w:hyperlink w:anchor="_Toc342760038" w:history="1">
            <w:r w:rsidR="00C9219F" w:rsidRPr="003A46B8">
              <w:rPr>
                <w:rStyle w:val="Hyperlink"/>
                <w:noProof/>
              </w:rPr>
              <w:t>2.2.4.</w:t>
            </w:r>
            <w:r w:rsidR="00C9219F">
              <w:rPr>
                <w:rFonts w:eastAsiaTheme="minorEastAsia"/>
                <w:noProof/>
              </w:rPr>
              <w:tab/>
            </w:r>
            <w:r w:rsidR="00C9219F" w:rsidRPr="003A46B8">
              <w:rPr>
                <w:rStyle w:val="Hyperlink"/>
                <w:noProof/>
              </w:rPr>
              <w:t>On the Social Web</w:t>
            </w:r>
            <w:r w:rsidR="00C9219F">
              <w:rPr>
                <w:noProof/>
                <w:webHidden/>
              </w:rPr>
              <w:tab/>
            </w:r>
            <w:r w:rsidR="00C9219F">
              <w:rPr>
                <w:noProof/>
                <w:webHidden/>
              </w:rPr>
              <w:fldChar w:fldCharType="begin"/>
            </w:r>
            <w:r w:rsidR="00C9219F">
              <w:rPr>
                <w:noProof/>
                <w:webHidden/>
              </w:rPr>
              <w:instrText xml:space="preserve"> PAGEREF _Toc342760038 \h </w:instrText>
            </w:r>
            <w:r w:rsidR="00C9219F">
              <w:rPr>
                <w:noProof/>
                <w:webHidden/>
              </w:rPr>
            </w:r>
            <w:r w:rsidR="00C9219F">
              <w:rPr>
                <w:noProof/>
                <w:webHidden/>
              </w:rPr>
              <w:fldChar w:fldCharType="separate"/>
            </w:r>
            <w:r w:rsidR="00C9219F">
              <w:rPr>
                <w:noProof/>
                <w:webHidden/>
              </w:rPr>
              <w:t>8</w:t>
            </w:r>
            <w:r w:rsidR="00C9219F">
              <w:rPr>
                <w:noProof/>
                <w:webHidden/>
              </w:rPr>
              <w:fldChar w:fldCharType="end"/>
            </w:r>
          </w:hyperlink>
        </w:p>
        <w:p w:rsidR="00C9219F" w:rsidRDefault="00BF1537">
          <w:pPr>
            <w:pStyle w:val="TOC2"/>
            <w:tabs>
              <w:tab w:val="left" w:pos="880"/>
              <w:tab w:val="right" w:leader="dot" w:pos="8296"/>
            </w:tabs>
            <w:rPr>
              <w:rFonts w:eastAsiaTheme="minorEastAsia"/>
              <w:noProof/>
            </w:rPr>
          </w:pPr>
          <w:hyperlink w:anchor="_Toc342760039" w:history="1">
            <w:r w:rsidR="00C9219F" w:rsidRPr="003A46B8">
              <w:rPr>
                <w:rStyle w:val="Hyperlink"/>
                <w:noProof/>
              </w:rPr>
              <w:t>2.3.</w:t>
            </w:r>
            <w:r w:rsidR="00C9219F">
              <w:rPr>
                <w:rFonts w:eastAsiaTheme="minorEastAsia"/>
                <w:noProof/>
              </w:rPr>
              <w:tab/>
            </w:r>
            <w:r w:rsidR="00C9219F" w:rsidRPr="003A46B8">
              <w:rPr>
                <w:rStyle w:val="Hyperlink"/>
                <w:noProof/>
              </w:rPr>
              <w:t>Summery</w:t>
            </w:r>
            <w:r w:rsidR="00C9219F">
              <w:rPr>
                <w:noProof/>
                <w:webHidden/>
              </w:rPr>
              <w:tab/>
            </w:r>
            <w:r w:rsidR="00C9219F">
              <w:rPr>
                <w:noProof/>
                <w:webHidden/>
              </w:rPr>
              <w:fldChar w:fldCharType="begin"/>
            </w:r>
            <w:r w:rsidR="00C9219F">
              <w:rPr>
                <w:noProof/>
                <w:webHidden/>
              </w:rPr>
              <w:instrText xml:space="preserve"> PAGEREF _Toc342760039 \h </w:instrText>
            </w:r>
            <w:r w:rsidR="00C9219F">
              <w:rPr>
                <w:noProof/>
                <w:webHidden/>
              </w:rPr>
            </w:r>
            <w:r w:rsidR="00C9219F">
              <w:rPr>
                <w:noProof/>
                <w:webHidden/>
              </w:rPr>
              <w:fldChar w:fldCharType="separate"/>
            </w:r>
            <w:r w:rsidR="00C9219F">
              <w:rPr>
                <w:noProof/>
                <w:webHidden/>
              </w:rPr>
              <w:t>8</w:t>
            </w:r>
            <w:r w:rsidR="00C9219F">
              <w:rPr>
                <w:noProof/>
                <w:webHidden/>
              </w:rPr>
              <w:fldChar w:fldCharType="end"/>
            </w:r>
          </w:hyperlink>
        </w:p>
        <w:p w:rsidR="00C9219F" w:rsidRDefault="00BF1537">
          <w:pPr>
            <w:pStyle w:val="TOC1"/>
            <w:tabs>
              <w:tab w:val="left" w:pos="440"/>
              <w:tab w:val="right" w:leader="dot" w:pos="8296"/>
            </w:tabs>
            <w:rPr>
              <w:rFonts w:eastAsiaTheme="minorEastAsia"/>
              <w:noProof/>
            </w:rPr>
          </w:pPr>
          <w:hyperlink w:anchor="_Toc342760040" w:history="1">
            <w:r w:rsidR="00C9219F" w:rsidRPr="003A46B8">
              <w:rPr>
                <w:rStyle w:val="Hyperlink"/>
                <w:noProof/>
              </w:rPr>
              <w:t>3.</w:t>
            </w:r>
            <w:r w:rsidR="00C9219F">
              <w:rPr>
                <w:rFonts w:eastAsiaTheme="minorEastAsia"/>
                <w:noProof/>
              </w:rPr>
              <w:tab/>
            </w:r>
            <w:r w:rsidR="00C9219F" w:rsidRPr="003A46B8">
              <w:rPr>
                <w:rStyle w:val="Hyperlink"/>
                <w:noProof/>
              </w:rPr>
              <w:t>Research Goals and Questions</w:t>
            </w:r>
            <w:r w:rsidR="00C9219F">
              <w:rPr>
                <w:noProof/>
                <w:webHidden/>
              </w:rPr>
              <w:tab/>
            </w:r>
            <w:r w:rsidR="00C9219F">
              <w:rPr>
                <w:noProof/>
                <w:webHidden/>
              </w:rPr>
              <w:fldChar w:fldCharType="begin"/>
            </w:r>
            <w:r w:rsidR="00C9219F">
              <w:rPr>
                <w:noProof/>
                <w:webHidden/>
              </w:rPr>
              <w:instrText xml:space="preserve"> PAGEREF _Toc342760040 \h </w:instrText>
            </w:r>
            <w:r w:rsidR="00C9219F">
              <w:rPr>
                <w:noProof/>
                <w:webHidden/>
              </w:rPr>
            </w:r>
            <w:r w:rsidR="00C9219F">
              <w:rPr>
                <w:noProof/>
                <w:webHidden/>
              </w:rPr>
              <w:fldChar w:fldCharType="separate"/>
            </w:r>
            <w:r w:rsidR="00C9219F">
              <w:rPr>
                <w:noProof/>
                <w:webHidden/>
              </w:rPr>
              <w:t>9</w:t>
            </w:r>
            <w:r w:rsidR="00C9219F">
              <w:rPr>
                <w:noProof/>
                <w:webHidden/>
              </w:rPr>
              <w:fldChar w:fldCharType="end"/>
            </w:r>
          </w:hyperlink>
        </w:p>
        <w:p w:rsidR="00C9219F" w:rsidRDefault="00BF1537">
          <w:pPr>
            <w:pStyle w:val="TOC1"/>
            <w:tabs>
              <w:tab w:val="left" w:pos="440"/>
              <w:tab w:val="right" w:leader="dot" w:pos="8296"/>
            </w:tabs>
            <w:rPr>
              <w:rFonts w:eastAsiaTheme="minorEastAsia"/>
              <w:noProof/>
            </w:rPr>
          </w:pPr>
          <w:hyperlink w:anchor="_Toc342760041" w:history="1">
            <w:r w:rsidR="00C9219F" w:rsidRPr="003A46B8">
              <w:rPr>
                <w:rStyle w:val="Hyperlink"/>
                <w:noProof/>
              </w:rPr>
              <w:t>4.</w:t>
            </w:r>
            <w:r w:rsidR="00C9219F">
              <w:rPr>
                <w:rFonts w:eastAsiaTheme="minorEastAsia"/>
                <w:noProof/>
              </w:rPr>
              <w:tab/>
            </w:r>
            <w:r w:rsidR="00C9219F" w:rsidRPr="003A46B8">
              <w:rPr>
                <w:rStyle w:val="Hyperlink"/>
                <w:noProof/>
              </w:rPr>
              <w:t>Tools and Methods</w:t>
            </w:r>
            <w:r w:rsidR="00C9219F">
              <w:rPr>
                <w:noProof/>
                <w:webHidden/>
              </w:rPr>
              <w:tab/>
            </w:r>
            <w:r w:rsidR="00C9219F">
              <w:rPr>
                <w:noProof/>
                <w:webHidden/>
              </w:rPr>
              <w:fldChar w:fldCharType="begin"/>
            </w:r>
            <w:r w:rsidR="00C9219F">
              <w:rPr>
                <w:noProof/>
                <w:webHidden/>
              </w:rPr>
              <w:instrText xml:space="preserve"> PAGEREF _Toc342760041 \h </w:instrText>
            </w:r>
            <w:r w:rsidR="00C9219F">
              <w:rPr>
                <w:noProof/>
                <w:webHidden/>
              </w:rPr>
            </w:r>
            <w:r w:rsidR="00C9219F">
              <w:rPr>
                <w:noProof/>
                <w:webHidden/>
              </w:rPr>
              <w:fldChar w:fldCharType="separate"/>
            </w:r>
            <w:r w:rsidR="00C9219F">
              <w:rPr>
                <w:noProof/>
                <w:webHidden/>
              </w:rPr>
              <w:t>10</w:t>
            </w:r>
            <w:r w:rsidR="00C9219F">
              <w:rPr>
                <w:noProof/>
                <w:webHidden/>
              </w:rPr>
              <w:fldChar w:fldCharType="end"/>
            </w:r>
          </w:hyperlink>
        </w:p>
        <w:p w:rsidR="00C9219F" w:rsidRDefault="00BF1537">
          <w:pPr>
            <w:pStyle w:val="TOC2"/>
            <w:tabs>
              <w:tab w:val="left" w:pos="880"/>
              <w:tab w:val="right" w:leader="dot" w:pos="8296"/>
            </w:tabs>
            <w:rPr>
              <w:rFonts w:eastAsiaTheme="minorEastAsia"/>
              <w:noProof/>
            </w:rPr>
          </w:pPr>
          <w:hyperlink w:anchor="_Toc342760042" w:history="1">
            <w:r w:rsidR="00C9219F" w:rsidRPr="003A46B8">
              <w:rPr>
                <w:rStyle w:val="Hyperlink"/>
                <w:noProof/>
              </w:rPr>
              <w:t>4.1.</w:t>
            </w:r>
            <w:r w:rsidR="00C9219F">
              <w:rPr>
                <w:rFonts w:eastAsiaTheme="minorEastAsia"/>
                <w:noProof/>
              </w:rPr>
              <w:tab/>
            </w:r>
            <w:r w:rsidR="00C9219F" w:rsidRPr="003A46B8">
              <w:rPr>
                <w:rStyle w:val="Hyperlink"/>
                <w:noProof/>
              </w:rPr>
              <w:t>Methods</w:t>
            </w:r>
            <w:r w:rsidR="00C9219F">
              <w:rPr>
                <w:noProof/>
                <w:webHidden/>
              </w:rPr>
              <w:tab/>
            </w:r>
            <w:r w:rsidR="00C9219F">
              <w:rPr>
                <w:noProof/>
                <w:webHidden/>
              </w:rPr>
              <w:fldChar w:fldCharType="begin"/>
            </w:r>
            <w:r w:rsidR="00C9219F">
              <w:rPr>
                <w:noProof/>
                <w:webHidden/>
              </w:rPr>
              <w:instrText xml:space="preserve"> PAGEREF _Toc342760042 \h </w:instrText>
            </w:r>
            <w:r w:rsidR="00C9219F">
              <w:rPr>
                <w:noProof/>
                <w:webHidden/>
              </w:rPr>
            </w:r>
            <w:r w:rsidR="00C9219F">
              <w:rPr>
                <w:noProof/>
                <w:webHidden/>
              </w:rPr>
              <w:fldChar w:fldCharType="separate"/>
            </w:r>
            <w:r w:rsidR="00C9219F">
              <w:rPr>
                <w:noProof/>
                <w:webHidden/>
              </w:rPr>
              <w:t>10</w:t>
            </w:r>
            <w:r w:rsidR="00C9219F">
              <w:rPr>
                <w:noProof/>
                <w:webHidden/>
              </w:rPr>
              <w:fldChar w:fldCharType="end"/>
            </w:r>
          </w:hyperlink>
        </w:p>
        <w:p w:rsidR="00C9219F" w:rsidRDefault="00BF1537">
          <w:pPr>
            <w:pStyle w:val="TOC3"/>
            <w:tabs>
              <w:tab w:val="left" w:pos="1320"/>
              <w:tab w:val="right" w:leader="dot" w:pos="8296"/>
            </w:tabs>
            <w:rPr>
              <w:rFonts w:eastAsiaTheme="minorEastAsia"/>
              <w:noProof/>
            </w:rPr>
          </w:pPr>
          <w:hyperlink w:anchor="_Toc342760043" w:history="1">
            <w:r w:rsidR="00C9219F" w:rsidRPr="003A46B8">
              <w:rPr>
                <w:rStyle w:val="Hyperlink"/>
                <w:noProof/>
              </w:rPr>
              <w:t>4.1.1.</w:t>
            </w:r>
            <w:r w:rsidR="00C9219F">
              <w:rPr>
                <w:rFonts w:eastAsiaTheme="minorEastAsia"/>
                <w:noProof/>
              </w:rPr>
              <w:tab/>
            </w:r>
            <w:r w:rsidR="00C9219F" w:rsidRPr="003A46B8">
              <w:rPr>
                <w:rStyle w:val="Hyperlink"/>
                <w:noProof/>
              </w:rPr>
              <w:t>Data Source</w:t>
            </w:r>
            <w:r w:rsidR="00C9219F">
              <w:rPr>
                <w:noProof/>
                <w:webHidden/>
              </w:rPr>
              <w:tab/>
            </w:r>
            <w:r w:rsidR="00C9219F">
              <w:rPr>
                <w:noProof/>
                <w:webHidden/>
              </w:rPr>
              <w:fldChar w:fldCharType="begin"/>
            </w:r>
            <w:r w:rsidR="00C9219F">
              <w:rPr>
                <w:noProof/>
                <w:webHidden/>
              </w:rPr>
              <w:instrText xml:space="preserve"> PAGEREF _Toc342760043 \h </w:instrText>
            </w:r>
            <w:r w:rsidR="00C9219F">
              <w:rPr>
                <w:noProof/>
                <w:webHidden/>
              </w:rPr>
            </w:r>
            <w:r w:rsidR="00C9219F">
              <w:rPr>
                <w:noProof/>
                <w:webHidden/>
              </w:rPr>
              <w:fldChar w:fldCharType="separate"/>
            </w:r>
            <w:r w:rsidR="00C9219F">
              <w:rPr>
                <w:noProof/>
                <w:webHidden/>
              </w:rPr>
              <w:t>10</w:t>
            </w:r>
            <w:r w:rsidR="00C9219F">
              <w:rPr>
                <w:noProof/>
                <w:webHidden/>
              </w:rPr>
              <w:fldChar w:fldCharType="end"/>
            </w:r>
          </w:hyperlink>
        </w:p>
        <w:p w:rsidR="00C9219F" w:rsidRDefault="00BF1537">
          <w:pPr>
            <w:pStyle w:val="TOC3"/>
            <w:tabs>
              <w:tab w:val="left" w:pos="1320"/>
              <w:tab w:val="right" w:leader="dot" w:pos="8296"/>
            </w:tabs>
            <w:rPr>
              <w:rFonts w:eastAsiaTheme="minorEastAsia"/>
              <w:noProof/>
            </w:rPr>
          </w:pPr>
          <w:hyperlink w:anchor="_Toc342760044" w:history="1">
            <w:r w:rsidR="00C9219F" w:rsidRPr="003A46B8">
              <w:rPr>
                <w:rStyle w:val="Hyperlink"/>
                <w:noProof/>
              </w:rPr>
              <w:t>4.1.2.</w:t>
            </w:r>
            <w:r w:rsidR="00C9219F">
              <w:rPr>
                <w:rFonts w:eastAsiaTheme="minorEastAsia"/>
                <w:noProof/>
              </w:rPr>
              <w:tab/>
            </w:r>
            <w:r w:rsidR="00C9219F" w:rsidRPr="003A46B8">
              <w:rPr>
                <w:rStyle w:val="Hyperlink"/>
                <w:noProof/>
              </w:rPr>
              <w:t>Crawling Pinterest</w:t>
            </w:r>
            <w:r w:rsidR="00C9219F">
              <w:rPr>
                <w:noProof/>
                <w:webHidden/>
              </w:rPr>
              <w:tab/>
            </w:r>
            <w:r w:rsidR="00C9219F">
              <w:rPr>
                <w:noProof/>
                <w:webHidden/>
              </w:rPr>
              <w:fldChar w:fldCharType="begin"/>
            </w:r>
            <w:r w:rsidR="00C9219F">
              <w:rPr>
                <w:noProof/>
                <w:webHidden/>
              </w:rPr>
              <w:instrText xml:space="preserve"> PAGEREF _Toc342760044 \h </w:instrText>
            </w:r>
            <w:r w:rsidR="00C9219F">
              <w:rPr>
                <w:noProof/>
                <w:webHidden/>
              </w:rPr>
            </w:r>
            <w:r w:rsidR="00C9219F">
              <w:rPr>
                <w:noProof/>
                <w:webHidden/>
              </w:rPr>
              <w:fldChar w:fldCharType="separate"/>
            </w:r>
            <w:r w:rsidR="00C9219F">
              <w:rPr>
                <w:noProof/>
                <w:webHidden/>
              </w:rPr>
              <w:t>11</w:t>
            </w:r>
            <w:r w:rsidR="00C9219F">
              <w:rPr>
                <w:noProof/>
                <w:webHidden/>
              </w:rPr>
              <w:fldChar w:fldCharType="end"/>
            </w:r>
          </w:hyperlink>
        </w:p>
        <w:p w:rsidR="00C9219F" w:rsidRDefault="00BF1537">
          <w:pPr>
            <w:pStyle w:val="TOC3"/>
            <w:tabs>
              <w:tab w:val="left" w:pos="1320"/>
              <w:tab w:val="right" w:leader="dot" w:pos="8296"/>
            </w:tabs>
            <w:rPr>
              <w:rFonts w:eastAsiaTheme="minorEastAsia"/>
              <w:noProof/>
            </w:rPr>
          </w:pPr>
          <w:hyperlink w:anchor="_Toc342760045" w:history="1">
            <w:r w:rsidR="00C9219F" w:rsidRPr="003A46B8">
              <w:rPr>
                <w:rStyle w:val="Hyperlink"/>
                <w:noProof/>
              </w:rPr>
              <w:t>4.1.3.</w:t>
            </w:r>
            <w:r w:rsidR="00C9219F">
              <w:rPr>
                <w:rFonts w:eastAsiaTheme="minorEastAsia"/>
                <w:noProof/>
              </w:rPr>
              <w:tab/>
            </w:r>
            <w:r w:rsidR="00C9219F" w:rsidRPr="003A46B8">
              <w:rPr>
                <w:rStyle w:val="Hyperlink"/>
                <w:noProof/>
              </w:rPr>
              <w:t>Data collection and graph representation</w:t>
            </w:r>
            <w:r w:rsidR="00C9219F">
              <w:rPr>
                <w:noProof/>
                <w:webHidden/>
              </w:rPr>
              <w:tab/>
            </w:r>
            <w:r w:rsidR="00C9219F">
              <w:rPr>
                <w:noProof/>
                <w:webHidden/>
              </w:rPr>
              <w:fldChar w:fldCharType="begin"/>
            </w:r>
            <w:r w:rsidR="00C9219F">
              <w:rPr>
                <w:noProof/>
                <w:webHidden/>
              </w:rPr>
              <w:instrText xml:space="preserve"> PAGEREF _Toc342760045 \h </w:instrText>
            </w:r>
            <w:r w:rsidR="00C9219F">
              <w:rPr>
                <w:noProof/>
                <w:webHidden/>
              </w:rPr>
            </w:r>
            <w:r w:rsidR="00C9219F">
              <w:rPr>
                <w:noProof/>
                <w:webHidden/>
              </w:rPr>
              <w:fldChar w:fldCharType="separate"/>
            </w:r>
            <w:r w:rsidR="00C9219F">
              <w:rPr>
                <w:noProof/>
                <w:webHidden/>
              </w:rPr>
              <w:t>12</w:t>
            </w:r>
            <w:r w:rsidR="00C9219F">
              <w:rPr>
                <w:noProof/>
                <w:webHidden/>
              </w:rPr>
              <w:fldChar w:fldCharType="end"/>
            </w:r>
          </w:hyperlink>
        </w:p>
        <w:p w:rsidR="00C9219F" w:rsidRDefault="00BF1537">
          <w:pPr>
            <w:pStyle w:val="TOC2"/>
            <w:tabs>
              <w:tab w:val="left" w:pos="880"/>
              <w:tab w:val="right" w:leader="dot" w:pos="8296"/>
            </w:tabs>
            <w:rPr>
              <w:rFonts w:eastAsiaTheme="minorEastAsia"/>
              <w:noProof/>
            </w:rPr>
          </w:pPr>
          <w:hyperlink w:anchor="_Toc342760046" w:history="1">
            <w:r w:rsidR="00C9219F" w:rsidRPr="003A46B8">
              <w:rPr>
                <w:rStyle w:val="Hyperlink"/>
                <w:noProof/>
              </w:rPr>
              <w:t>4.2.</w:t>
            </w:r>
            <w:r w:rsidR="00C9219F">
              <w:rPr>
                <w:rFonts w:eastAsiaTheme="minorEastAsia"/>
                <w:noProof/>
              </w:rPr>
              <w:tab/>
            </w:r>
            <w:r w:rsidR="00C9219F" w:rsidRPr="003A46B8">
              <w:rPr>
                <w:rStyle w:val="Hyperlink"/>
                <w:noProof/>
              </w:rPr>
              <w:t>Tools</w:t>
            </w:r>
            <w:r w:rsidR="00C9219F">
              <w:rPr>
                <w:noProof/>
                <w:webHidden/>
              </w:rPr>
              <w:tab/>
            </w:r>
            <w:r w:rsidR="00C9219F">
              <w:rPr>
                <w:noProof/>
                <w:webHidden/>
              </w:rPr>
              <w:fldChar w:fldCharType="begin"/>
            </w:r>
            <w:r w:rsidR="00C9219F">
              <w:rPr>
                <w:noProof/>
                <w:webHidden/>
              </w:rPr>
              <w:instrText xml:space="preserve"> PAGEREF _Toc342760046 \h </w:instrText>
            </w:r>
            <w:r w:rsidR="00C9219F">
              <w:rPr>
                <w:noProof/>
                <w:webHidden/>
              </w:rPr>
            </w:r>
            <w:r w:rsidR="00C9219F">
              <w:rPr>
                <w:noProof/>
                <w:webHidden/>
              </w:rPr>
              <w:fldChar w:fldCharType="separate"/>
            </w:r>
            <w:r w:rsidR="00C9219F">
              <w:rPr>
                <w:noProof/>
                <w:webHidden/>
              </w:rPr>
              <w:t>13</w:t>
            </w:r>
            <w:r w:rsidR="00C9219F">
              <w:rPr>
                <w:noProof/>
                <w:webHidden/>
              </w:rPr>
              <w:fldChar w:fldCharType="end"/>
            </w:r>
          </w:hyperlink>
        </w:p>
        <w:p w:rsidR="00C9219F" w:rsidRDefault="00BF1537">
          <w:pPr>
            <w:pStyle w:val="TOC2"/>
            <w:tabs>
              <w:tab w:val="left" w:pos="880"/>
              <w:tab w:val="right" w:leader="dot" w:pos="8296"/>
            </w:tabs>
            <w:rPr>
              <w:rFonts w:eastAsiaTheme="minorEastAsia"/>
              <w:noProof/>
            </w:rPr>
          </w:pPr>
          <w:hyperlink w:anchor="_Toc342760047" w:history="1">
            <w:r w:rsidR="00C9219F" w:rsidRPr="003A46B8">
              <w:rPr>
                <w:rStyle w:val="Hyperlink"/>
                <w:noProof/>
              </w:rPr>
              <w:t>4.3.</w:t>
            </w:r>
            <w:r w:rsidR="00C9219F">
              <w:rPr>
                <w:rFonts w:eastAsiaTheme="minorEastAsia"/>
                <w:noProof/>
              </w:rPr>
              <w:tab/>
            </w:r>
            <w:r w:rsidR="00C9219F" w:rsidRPr="003A46B8">
              <w:rPr>
                <w:rStyle w:val="Hyperlink"/>
                <w:noProof/>
              </w:rPr>
              <w:t>Evaluation</w:t>
            </w:r>
            <w:r w:rsidR="00C9219F">
              <w:rPr>
                <w:noProof/>
                <w:webHidden/>
              </w:rPr>
              <w:tab/>
            </w:r>
            <w:r w:rsidR="00C9219F">
              <w:rPr>
                <w:noProof/>
                <w:webHidden/>
              </w:rPr>
              <w:fldChar w:fldCharType="begin"/>
            </w:r>
            <w:r w:rsidR="00C9219F">
              <w:rPr>
                <w:noProof/>
                <w:webHidden/>
              </w:rPr>
              <w:instrText xml:space="preserve"> PAGEREF _Toc342760047 \h </w:instrText>
            </w:r>
            <w:r w:rsidR="00C9219F">
              <w:rPr>
                <w:noProof/>
                <w:webHidden/>
              </w:rPr>
            </w:r>
            <w:r w:rsidR="00C9219F">
              <w:rPr>
                <w:noProof/>
                <w:webHidden/>
              </w:rPr>
              <w:fldChar w:fldCharType="separate"/>
            </w:r>
            <w:r w:rsidR="00C9219F">
              <w:rPr>
                <w:noProof/>
                <w:webHidden/>
              </w:rPr>
              <w:t>14</w:t>
            </w:r>
            <w:r w:rsidR="00C9219F">
              <w:rPr>
                <w:noProof/>
                <w:webHidden/>
              </w:rPr>
              <w:fldChar w:fldCharType="end"/>
            </w:r>
          </w:hyperlink>
        </w:p>
        <w:p w:rsidR="00C9219F" w:rsidRDefault="00BF1537">
          <w:pPr>
            <w:pStyle w:val="TOC1"/>
            <w:tabs>
              <w:tab w:val="left" w:pos="440"/>
              <w:tab w:val="right" w:leader="dot" w:pos="8296"/>
            </w:tabs>
            <w:rPr>
              <w:rFonts w:eastAsiaTheme="minorEastAsia"/>
              <w:noProof/>
            </w:rPr>
          </w:pPr>
          <w:hyperlink w:anchor="_Toc342760048" w:history="1">
            <w:r w:rsidR="00C9219F" w:rsidRPr="003A46B8">
              <w:rPr>
                <w:rStyle w:val="Hyperlink"/>
                <w:noProof/>
              </w:rPr>
              <w:t>5.</w:t>
            </w:r>
            <w:r w:rsidR="00C9219F">
              <w:rPr>
                <w:rFonts w:eastAsiaTheme="minorEastAsia"/>
                <w:noProof/>
              </w:rPr>
              <w:tab/>
            </w:r>
            <w:r w:rsidR="00C9219F" w:rsidRPr="003A46B8">
              <w:rPr>
                <w:rStyle w:val="Hyperlink"/>
                <w:noProof/>
              </w:rPr>
              <w:t>Timetable</w:t>
            </w:r>
            <w:r w:rsidR="00C9219F">
              <w:rPr>
                <w:noProof/>
                <w:webHidden/>
              </w:rPr>
              <w:tab/>
            </w:r>
            <w:r w:rsidR="00C9219F">
              <w:rPr>
                <w:noProof/>
                <w:webHidden/>
              </w:rPr>
              <w:fldChar w:fldCharType="begin"/>
            </w:r>
            <w:r w:rsidR="00C9219F">
              <w:rPr>
                <w:noProof/>
                <w:webHidden/>
              </w:rPr>
              <w:instrText xml:space="preserve"> PAGEREF _Toc342760048 \h </w:instrText>
            </w:r>
            <w:r w:rsidR="00C9219F">
              <w:rPr>
                <w:noProof/>
                <w:webHidden/>
              </w:rPr>
            </w:r>
            <w:r w:rsidR="00C9219F">
              <w:rPr>
                <w:noProof/>
                <w:webHidden/>
              </w:rPr>
              <w:fldChar w:fldCharType="separate"/>
            </w:r>
            <w:r w:rsidR="00C9219F">
              <w:rPr>
                <w:noProof/>
                <w:webHidden/>
              </w:rPr>
              <w:t>15</w:t>
            </w:r>
            <w:r w:rsidR="00C9219F">
              <w:rPr>
                <w:noProof/>
                <w:webHidden/>
              </w:rPr>
              <w:fldChar w:fldCharType="end"/>
            </w:r>
          </w:hyperlink>
        </w:p>
        <w:p w:rsidR="00C9219F" w:rsidRDefault="00BF1537">
          <w:pPr>
            <w:pStyle w:val="TOC1"/>
            <w:tabs>
              <w:tab w:val="left" w:pos="440"/>
              <w:tab w:val="right" w:leader="dot" w:pos="8296"/>
            </w:tabs>
            <w:rPr>
              <w:rFonts w:eastAsiaTheme="minorEastAsia"/>
              <w:noProof/>
            </w:rPr>
          </w:pPr>
          <w:hyperlink w:anchor="_Toc342760049" w:history="1">
            <w:r w:rsidR="00C9219F" w:rsidRPr="003A46B8">
              <w:rPr>
                <w:rStyle w:val="Hyperlink"/>
                <w:noProof/>
              </w:rPr>
              <w:t>6.</w:t>
            </w:r>
            <w:r w:rsidR="00C9219F">
              <w:rPr>
                <w:rFonts w:eastAsiaTheme="minorEastAsia"/>
                <w:noProof/>
              </w:rPr>
              <w:tab/>
            </w:r>
            <w:r w:rsidR="00C9219F" w:rsidRPr="003A46B8">
              <w:rPr>
                <w:rStyle w:val="Hyperlink"/>
                <w:noProof/>
              </w:rPr>
              <w:t>Initial Results</w:t>
            </w:r>
            <w:r w:rsidR="00C9219F">
              <w:rPr>
                <w:noProof/>
                <w:webHidden/>
              </w:rPr>
              <w:tab/>
            </w:r>
            <w:r w:rsidR="00C9219F">
              <w:rPr>
                <w:noProof/>
                <w:webHidden/>
              </w:rPr>
              <w:fldChar w:fldCharType="begin"/>
            </w:r>
            <w:r w:rsidR="00C9219F">
              <w:rPr>
                <w:noProof/>
                <w:webHidden/>
              </w:rPr>
              <w:instrText xml:space="preserve"> PAGEREF _Toc342760049 \h </w:instrText>
            </w:r>
            <w:r w:rsidR="00C9219F">
              <w:rPr>
                <w:noProof/>
                <w:webHidden/>
              </w:rPr>
            </w:r>
            <w:r w:rsidR="00C9219F">
              <w:rPr>
                <w:noProof/>
                <w:webHidden/>
              </w:rPr>
              <w:fldChar w:fldCharType="separate"/>
            </w:r>
            <w:r w:rsidR="00C9219F">
              <w:rPr>
                <w:noProof/>
                <w:webHidden/>
              </w:rPr>
              <w:t>15</w:t>
            </w:r>
            <w:r w:rsidR="00C9219F">
              <w:rPr>
                <w:noProof/>
                <w:webHidden/>
              </w:rPr>
              <w:fldChar w:fldCharType="end"/>
            </w:r>
          </w:hyperlink>
        </w:p>
        <w:p w:rsidR="00C9219F" w:rsidRDefault="00BF1537">
          <w:pPr>
            <w:pStyle w:val="TOC1"/>
            <w:tabs>
              <w:tab w:val="left" w:pos="440"/>
              <w:tab w:val="right" w:leader="dot" w:pos="8296"/>
            </w:tabs>
            <w:rPr>
              <w:rFonts w:eastAsiaTheme="minorEastAsia"/>
              <w:noProof/>
            </w:rPr>
          </w:pPr>
          <w:hyperlink w:anchor="_Toc342760050" w:history="1">
            <w:r w:rsidR="00C9219F" w:rsidRPr="003A46B8">
              <w:rPr>
                <w:rStyle w:val="Hyperlink"/>
                <w:noProof/>
              </w:rPr>
              <w:t>7.</w:t>
            </w:r>
            <w:r w:rsidR="00C9219F">
              <w:rPr>
                <w:rFonts w:eastAsiaTheme="minorEastAsia"/>
                <w:noProof/>
              </w:rPr>
              <w:tab/>
            </w:r>
            <w:r w:rsidR="00C9219F" w:rsidRPr="003A46B8">
              <w:rPr>
                <w:rStyle w:val="Hyperlink"/>
                <w:noProof/>
              </w:rPr>
              <w:t>Research Contributions</w:t>
            </w:r>
            <w:r w:rsidR="00C9219F">
              <w:rPr>
                <w:noProof/>
                <w:webHidden/>
              </w:rPr>
              <w:tab/>
            </w:r>
            <w:r w:rsidR="00C9219F">
              <w:rPr>
                <w:noProof/>
                <w:webHidden/>
              </w:rPr>
              <w:fldChar w:fldCharType="begin"/>
            </w:r>
            <w:r w:rsidR="00C9219F">
              <w:rPr>
                <w:noProof/>
                <w:webHidden/>
              </w:rPr>
              <w:instrText xml:space="preserve"> PAGEREF _Toc342760050 \h </w:instrText>
            </w:r>
            <w:r w:rsidR="00C9219F">
              <w:rPr>
                <w:noProof/>
                <w:webHidden/>
              </w:rPr>
            </w:r>
            <w:r w:rsidR="00C9219F">
              <w:rPr>
                <w:noProof/>
                <w:webHidden/>
              </w:rPr>
              <w:fldChar w:fldCharType="separate"/>
            </w:r>
            <w:r w:rsidR="00C9219F">
              <w:rPr>
                <w:noProof/>
                <w:webHidden/>
              </w:rPr>
              <w:t>15</w:t>
            </w:r>
            <w:r w:rsidR="00C9219F">
              <w:rPr>
                <w:noProof/>
                <w:webHidden/>
              </w:rPr>
              <w:fldChar w:fldCharType="end"/>
            </w:r>
          </w:hyperlink>
        </w:p>
        <w:p w:rsidR="00C9219F" w:rsidRDefault="00BF1537">
          <w:pPr>
            <w:pStyle w:val="TOC1"/>
            <w:tabs>
              <w:tab w:val="left" w:pos="440"/>
              <w:tab w:val="right" w:leader="dot" w:pos="8296"/>
            </w:tabs>
            <w:rPr>
              <w:rFonts w:eastAsiaTheme="minorEastAsia"/>
              <w:noProof/>
            </w:rPr>
          </w:pPr>
          <w:hyperlink w:anchor="_Toc342760051" w:history="1">
            <w:r w:rsidR="00C9219F" w:rsidRPr="003A46B8">
              <w:rPr>
                <w:rStyle w:val="Hyperlink"/>
                <w:noProof/>
              </w:rPr>
              <w:t>8.</w:t>
            </w:r>
            <w:r w:rsidR="00C9219F">
              <w:rPr>
                <w:rFonts w:eastAsiaTheme="minorEastAsia"/>
                <w:noProof/>
              </w:rPr>
              <w:tab/>
            </w:r>
            <w:r w:rsidR="00C9219F" w:rsidRPr="003A46B8">
              <w:rPr>
                <w:rStyle w:val="Hyperlink"/>
                <w:noProof/>
              </w:rPr>
              <w:t>References</w:t>
            </w:r>
            <w:r w:rsidR="00C9219F">
              <w:rPr>
                <w:noProof/>
                <w:webHidden/>
              </w:rPr>
              <w:tab/>
            </w:r>
            <w:r w:rsidR="00C9219F">
              <w:rPr>
                <w:noProof/>
                <w:webHidden/>
              </w:rPr>
              <w:fldChar w:fldCharType="begin"/>
            </w:r>
            <w:r w:rsidR="00C9219F">
              <w:rPr>
                <w:noProof/>
                <w:webHidden/>
              </w:rPr>
              <w:instrText xml:space="preserve"> PAGEREF _Toc342760051 \h </w:instrText>
            </w:r>
            <w:r w:rsidR="00C9219F">
              <w:rPr>
                <w:noProof/>
                <w:webHidden/>
              </w:rPr>
            </w:r>
            <w:r w:rsidR="00C9219F">
              <w:rPr>
                <w:noProof/>
                <w:webHidden/>
              </w:rPr>
              <w:fldChar w:fldCharType="separate"/>
            </w:r>
            <w:r w:rsidR="00C9219F">
              <w:rPr>
                <w:noProof/>
                <w:webHidden/>
              </w:rPr>
              <w:t>15</w:t>
            </w:r>
            <w:r w:rsidR="00C9219F">
              <w:rPr>
                <w:noProof/>
                <w:webHidden/>
              </w:rPr>
              <w:fldChar w:fldCharType="end"/>
            </w:r>
          </w:hyperlink>
        </w:p>
        <w:p w:rsidR="000605BF" w:rsidRDefault="000605BF">
          <w:r>
            <w:rPr>
              <w:b/>
              <w:bCs/>
              <w:noProof/>
            </w:rPr>
            <w:fldChar w:fldCharType="end"/>
          </w:r>
        </w:p>
      </w:sdtContent>
    </w:sdt>
    <w:p w:rsidR="00F77D2B" w:rsidRDefault="00F77D2B" w:rsidP="00544D51">
      <w:pPr>
        <w:rPr>
          <w:b/>
          <w:bCs/>
          <w:sz w:val="28"/>
          <w:szCs w:val="28"/>
        </w:rPr>
      </w:pPr>
    </w:p>
    <w:p w:rsidR="00CD177D" w:rsidRDefault="00CD177D" w:rsidP="001961D2">
      <w:pPr>
        <w:pStyle w:val="Heading1"/>
        <w:numPr>
          <w:ilvl w:val="0"/>
          <w:numId w:val="8"/>
        </w:numPr>
      </w:pPr>
      <w:bookmarkStart w:id="0" w:name="_Ref340958424"/>
      <w:bookmarkStart w:id="1" w:name="_Toc342760027"/>
      <w:commentRangeStart w:id="2"/>
      <w:r w:rsidRPr="00035D1A">
        <w:lastRenderedPageBreak/>
        <w:t>Introduction</w:t>
      </w:r>
      <w:bookmarkEnd w:id="0"/>
      <w:r w:rsidRPr="00035D1A">
        <w:t xml:space="preserve"> </w:t>
      </w:r>
      <w:commentRangeEnd w:id="2"/>
      <w:r w:rsidR="002679F5">
        <w:rPr>
          <w:rStyle w:val="CommentReference"/>
          <w:rFonts w:asciiTheme="minorHAnsi" w:eastAsiaTheme="minorHAnsi" w:hAnsiTheme="minorHAnsi" w:cstheme="minorBidi"/>
          <w:b w:val="0"/>
          <w:bCs w:val="0"/>
          <w:color w:val="auto"/>
        </w:rPr>
        <w:commentReference w:id="2"/>
      </w:r>
      <w:bookmarkEnd w:id="1"/>
    </w:p>
    <w:p w:rsidR="00493B71" w:rsidRPr="008C6C82" w:rsidRDefault="00493B71" w:rsidP="00684F81">
      <w:pPr>
        <w:pStyle w:val="NoSpacing"/>
        <w:jc w:val="both"/>
      </w:pPr>
      <w:r>
        <w:t xml:space="preserve">What if we know that someone loves pizza, James bond movies and he also loves </w:t>
      </w:r>
      <w:r w:rsidRPr="004E7922">
        <w:t>jogging</w:t>
      </w:r>
      <w:r>
        <w:t xml:space="preserve"> on the beach and will ask for a recommended recipe of a cake he may love?  How can we make use of the information we already know about the personal preferences of this user regarding fast food, entertainment and sport in order to suggest a preferred recipe for a cake? </w:t>
      </w:r>
      <w:r w:rsidRPr="008C6C82">
        <w:t>This research will try to address this challenge and suggest a recommender system able to answer on this kind of questions of how to use information from one domain for reasoning about preferences in another domain, using general graph based techniques.</w:t>
      </w:r>
    </w:p>
    <w:p w:rsidR="00493B71" w:rsidRDefault="00493B71" w:rsidP="00A32002">
      <w:pPr>
        <w:spacing w:after="0"/>
        <w:ind w:firstLine="142"/>
        <w:jc w:val="both"/>
      </w:pPr>
      <w:r>
        <w:t>“</w:t>
      </w:r>
      <w:commentRangeStart w:id="3"/>
      <w:r>
        <w:t xml:space="preserve">Recommender systems </w:t>
      </w:r>
      <w:commentRangeEnd w:id="3"/>
      <w:r>
        <w:rPr>
          <w:rStyle w:val="CommentReference"/>
        </w:rPr>
        <w:commentReference w:id="3"/>
      </w:r>
      <w:r>
        <w:t>represent user preferences for the purpose of suggesting items to purchase or examine. They have become fundamental applications in electronic commerce and information access, providing suggestions that effectively prune large information spaces so that users are directed toward those items that best meet their needs and preferences“ [</w:t>
      </w:r>
      <w:r w:rsidRPr="00493B71">
        <w:rPr>
          <w:rFonts w:ascii="TimesNewRomanPSMT" w:hAnsi="TimesNewRomanPSMT" w:cs="TimesNewRomanPSMT"/>
          <w:sz w:val="20"/>
          <w:szCs w:val="20"/>
        </w:rPr>
        <w:t>Burke 2002</w:t>
      </w:r>
      <w:r>
        <w:t xml:space="preserve">]. </w:t>
      </w:r>
      <w:r w:rsidRPr="00544D51">
        <w:t xml:space="preserve">Recommender systems </w:t>
      </w:r>
      <w:r>
        <w:t xml:space="preserve">became an important research area since the appearance of the first papers on collaborative filtering since the mid-1990s </w:t>
      </w:r>
      <w:commentRangeStart w:id="4"/>
      <w:commentRangeStart w:id="5"/>
      <w:r>
        <w:t>[</w:t>
      </w:r>
      <w:ins w:id="6" w:author="Shapira, Oz" w:date="2012-12-08T20:17:00Z">
        <w:r w:rsidR="005B50FB" w:rsidRPr="005B50FB">
          <w:t>Adomavicius</w:t>
        </w:r>
        <w:r w:rsidR="005B50FB">
          <w:t xml:space="preserve"> </w:t>
        </w:r>
      </w:ins>
      <w:ins w:id="7" w:author="Shapira, Oz" w:date="2012-12-08T20:18:00Z">
        <w:r w:rsidR="005B50FB">
          <w:t>and Tuzhilin 2005</w:t>
        </w:r>
      </w:ins>
      <w:del w:id="8" w:author="Shapira, Oz" w:date="2012-12-08T20:17:00Z">
        <w:r w:rsidDel="005B50FB">
          <w:delText>&lt;&gt;</w:delText>
        </w:r>
      </w:del>
      <w:r>
        <w:t>]</w:t>
      </w:r>
      <w:commentRangeEnd w:id="4"/>
      <w:r>
        <w:rPr>
          <w:rStyle w:val="CommentReference"/>
        </w:rPr>
        <w:commentReference w:id="4"/>
      </w:r>
      <w:commentRangeEnd w:id="5"/>
      <w:r w:rsidR="003665D1">
        <w:rPr>
          <w:rStyle w:val="CommentReference"/>
        </w:rPr>
        <w:commentReference w:id="5"/>
      </w:r>
      <w:r>
        <w:t xml:space="preserve">. There has been much work done both in the industry and academia on developing new approaches to recommender systems over the last decade. Examples of such applications include recommending books, CDs and other products at Amazon.com, movies by IMDB , and news at VERSIFI Technologies (formerly AdaptiveInfo.com). [Adomavicius and Tuzhilin 2005]. Most recommender systems nowadays are focused on providing a personalized service in a specific domain, as does Pandora – a music recommender system or IMDB movies recommender system (see figure 1 as an example). </w:t>
      </w:r>
    </w:p>
    <w:p w:rsidR="00F21BD7" w:rsidRDefault="00D01375" w:rsidP="00F21BD7">
      <w:pPr>
        <w:keepNext/>
      </w:pPr>
      <w:r>
        <w:rPr>
          <w:noProof/>
        </w:rPr>
        <w:drawing>
          <wp:inline distT="0" distB="0" distL="0" distR="0" wp14:anchorId="2B20C67C" wp14:editId="236B48A8">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p>
    <w:p w:rsidR="00F21BD7" w:rsidRDefault="00F21BD7" w:rsidP="00AE7BE9">
      <w:pPr>
        <w:pStyle w:val="Caption"/>
      </w:pPr>
      <w:r>
        <w:t xml:space="preserve">Figure </w:t>
      </w:r>
      <w:r w:rsidR="00BF1537">
        <w:fldChar w:fldCharType="begin"/>
      </w:r>
      <w:r w:rsidR="00BF1537">
        <w:instrText xml:space="preserve"> SEQ Figure \* ARABIC </w:instrText>
      </w:r>
      <w:r w:rsidR="00BF1537">
        <w:fldChar w:fldCharType="separate"/>
      </w:r>
      <w:r w:rsidR="0081771B">
        <w:rPr>
          <w:noProof/>
        </w:rPr>
        <w:t>1</w:t>
      </w:r>
      <w:r w:rsidR="00BF1537">
        <w:rPr>
          <w:noProof/>
        </w:rPr>
        <w:fldChar w:fldCharType="end"/>
      </w:r>
      <w:r>
        <w:t xml:space="preserve">: </w:t>
      </w:r>
      <w:r w:rsidR="00D01375">
        <w:t xml:space="preserve">from IMDB website </w:t>
      </w:r>
      <w:r>
        <w:t>as</w:t>
      </w:r>
      <w:r w:rsidR="00D01375">
        <w:t xml:space="preserve"> movie </w:t>
      </w:r>
      <w:r>
        <w:t>recommender system</w:t>
      </w:r>
    </w:p>
    <w:p w:rsidR="00195753" w:rsidRPr="00195753" w:rsidRDefault="00195753" w:rsidP="004E19E8">
      <w:pPr>
        <w:spacing w:after="0"/>
        <w:ind w:firstLine="142"/>
        <w:jc w:val="both"/>
        <w:rPr>
          <w:b/>
          <w:bCs/>
          <w:sz w:val="30"/>
          <w:szCs w:val="30"/>
        </w:rPr>
      </w:pPr>
      <w:r>
        <w:t>In order to provide a personalized service to their users, recommender systems need to have relevant personal information about their users, or a “model” of them - a “User Model”. When this information is available, then the task of recommendation may be straight forward – provide a service based on the relevant information. In our example, if the system knows the user’s preferences about cakes, then finding a similar recipe becomes and easy task. However, in many cases, like in our example, the system does not have this information. This may be the case of a first time visitor to a cultural heritage site/a new city/ restaurant etc.</w:t>
      </w:r>
      <w:r w:rsidRPr="00F21BD7">
        <w:t xml:space="preserve"> </w:t>
      </w:r>
      <w:r>
        <w:t xml:space="preserve"> The lack of sufficient user modeling data at the onset of a service is among </w:t>
      </w:r>
      <w:r>
        <w:lastRenderedPageBreak/>
        <w:t xml:space="preserve">the classical and well known problems of user modeling and recommender systems – the “cold start” problem [Guo 1997]. </w:t>
      </w:r>
    </w:p>
    <w:p w:rsidR="00195753" w:rsidRDefault="00195753" w:rsidP="004E19E8">
      <w:pPr>
        <w:spacing w:after="0"/>
        <w:ind w:firstLine="142"/>
        <w:jc w:val="both"/>
      </w:pPr>
      <w:r>
        <w:t xml:space="preserve">Nowadays, as we surf and visit websites we leave identifiable digital “fingerprints” not to mention explicit definition of interests and preferences, that are used or may be used for personalization purposes. As a result, many Web sites contain partial and specific user models which reflect user characters that are relevant for personalizing the services they provide. In recent years, social </w:t>
      </w:r>
      <w:r w:rsidR="003665D1">
        <w:t>networks that</w:t>
      </w:r>
      <w:r>
        <w:t xml:space="preserve"> contain freely available and diverse information about users became a major source for personal information [</w:t>
      </w:r>
      <w:r w:rsidR="003B67A7">
        <w:rPr>
          <w:rFonts w:ascii="AdvPSA334" w:hAnsi="AdvPSA334" w:cs="AdvPSA334"/>
          <w:sz w:val="20"/>
          <w:szCs w:val="20"/>
        </w:rPr>
        <w:t>B</w:t>
      </w:r>
      <w:r w:rsidRPr="00195753">
        <w:rPr>
          <w:rFonts w:ascii="AdvPSA334" w:hAnsi="AdvPSA334" w:cs="AdvPSA334"/>
          <w:sz w:val="20"/>
          <w:szCs w:val="20"/>
        </w:rPr>
        <w:t>oyd 2007</w:t>
      </w:r>
      <w:r>
        <w:t>]. The freely available personal information, scattered over various online sources (including social networks) may be a valuable source of information for building an initial user model for recommendation. However, even though these social networks may be rich in personal information, they may lack specific personal information that is required for a specific personal service requested.</w:t>
      </w:r>
    </w:p>
    <w:p w:rsidR="00195753" w:rsidRDefault="00195753">
      <w:pPr>
        <w:spacing w:after="0"/>
        <w:jc w:val="both"/>
        <w:pPrChange w:id="9" w:author="Shapira, Oz" w:date="2012-12-10T15:58:00Z">
          <w:pPr>
            <w:spacing w:after="0"/>
            <w:ind w:firstLine="142"/>
            <w:jc w:val="both"/>
          </w:pPr>
        </w:pPrChange>
      </w:pPr>
      <w:r>
        <w:t>In order to address this issue, of using information available about a user in one domain for recommendation in another domain, “cross domain” recommendation/personalization was defined – how can we use personal information available about the user in one domain for providing service in another domain  [</w:t>
      </w:r>
      <w:r w:rsidR="003B67A7">
        <w:t>B</w:t>
      </w:r>
      <w:r>
        <w:t>erkovsky et al. 2007]. Still, “user models “Mediation”, the solution suggested by [</w:t>
      </w:r>
      <w:r w:rsidR="003B67A7">
        <w:t>B</w:t>
      </w:r>
      <w:r>
        <w:t>erkovsky et al. 2007], requires some semantic knowledge and specific mediation mechanism. Other interoperability approaches surveyed by</w:t>
      </w:r>
      <w:ins w:id="10" w:author="Shapira, Oz" w:date="2012-12-08T22:30:00Z">
        <w:r w:rsidR="0098162B">
          <w:t xml:space="preserve"> </w:t>
        </w:r>
      </w:ins>
      <w:ins w:id="11" w:author="Shapira, Oz" w:date="2012-12-08T22:32:00Z">
        <w:r w:rsidR="0094142B" w:rsidRPr="0094142B">
          <w:t>Carmagnola</w:t>
        </w:r>
      </w:ins>
      <w:r>
        <w:t xml:space="preserve"> </w:t>
      </w:r>
      <w:del w:id="12" w:author="Shapira, Oz" w:date="2012-12-08T22:09:00Z">
        <w:r w:rsidDel="006C10F2">
          <w:delText xml:space="preserve">Carmagnola </w:delText>
        </w:r>
      </w:del>
      <w:ins w:id="13" w:author="Shapira, Oz" w:date="2012-12-08T22:09:00Z">
        <w:r w:rsidR="006C10F2">
          <w:t xml:space="preserve"> </w:t>
        </w:r>
      </w:ins>
      <w:r>
        <w:t xml:space="preserve">et al.  </w:t>
      </w:r>
      <w:commentRangeStart w:id="14"/>
      <w:r>
        <w:t>[</w:t>
      </w:r>
      <w:r w:rsidR="005A1CFB">
        <w:t>2007</w:t>
      </w:r>
      <w:r w:rsidR="00606FAE">
        <w:t xml:space="preserve">] </w:t>
      </w:r>
      <w:commentRangeEnd w:id="14"/>
      <w:r w:rsidR="003665D1" w:rsidRPr="008D50D1">
        <w:commentReference w:id="14"/>
      </w:r>
      <w:ins w:id="15" w:author="Shapira, Oz" w:date="2012-12-10T15:55:00Z">
        <w:r w:rsidR="00152C5D">
          <w:t>for exc</w:t>
        </w:r>
      </w:ins>
      <w:ins w:id="16" w:author="Shapira, Oz" w:date="2012-12-10T15:56:00Z">
        <w:r w:rsidR="00152C5D">
          <w:t>hanging users data t</w:t>
        </w:r>
      </w:ins>
      <w:ins w:id="17" w:author="Shapira, Oz" w:date="2012-12-10T15:57:00Z">
        <w:r w:rsidR="00152C5D">
          <w:t xml:space="preserve">hrough cross </w:t>
        </w:r>
      </w:ins>
      <w:ins w:id="18" w:author="Shapira, Oz" w:date="2012-12-10T15:58:00Z">
        <w:r w:rsidR="00152C5D">
          <w:t>applications</w:t>
        </w:r>
      </w:ins>
      <w:ins w:id="19" w:author="Shapira, Oz" w:date="2012-12-10T15:57:00Z">
        <w:r w:rsidR="00152C5D">
          <w:t>.</w:t>
        </w:r>
      </w:ins>
      <w:ins w:id="20" w:author="Shapira, Oz" w:date="2012-12-10T15:55:00Z">
        <w:r w:rsidR="00152C5D">
          <w:t xml:space="preserve"> </w:t>
        </w:r>
      </w:ins>
      <w:del w:id="21" w:author="Shapira, Oz" w:date="2012-12-08T22:32:00Z">
        <w:r w:rsidR="00606FAE" w:rsidDel="0094142B">
          <w:delText xml:space="preserve">requires user tagging activity </w:delText>
        </w:r>
      </w:del>
      <w:del w:id="22" w:author="Shapira, Oz" w:date="2012-12-10T15:55:00Z">
        <w:r w:rsidR="00606FAE" w:rsidDel="00152C5D">
          <w:delText xml:space="preserve"> </w:delText>
        </w:r>
      </w:del>
    </w:p>
    <w:p w:rsidR="00195753" w:rsidRDefault="00195753" w:rsidP="00152C5D">
      <w:pPr>
        <w:spacing w:after="0"/>
        <w:ind w:firstLine="142"/>
        <w:jc w:val="both"/>
      </w:pPr>
      <w:r>
        <w:t>The proposed research is intended to address the issue of cross domain recommendation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 original information sources. We plan to explore, demonstrate and evaluate the ability to use graph based representation of user modeling for representing and reasoning on data elicited from social network in order to help solving the cross-domain user modeling challenge.</w:t>
      </w:r>
    </w:p>
    <w:p w:rsidR="001012D1" w:rsidRDefault="00117C16" w:rsidP="008D50D1">
      <w:pPr>
        <w:pStyle w:val="Heading1"/>
        <w:numPr>
          <w:ilvl w:val="0"/>
          <w:numId w:val="8"/>
        </w:numPr>
        <w:jc w:val="both"/>
      </w:pPr>
      <w:bookmarkStart w:id="23" w:name="_Toc341698988"/>
      <w:bookmarkStart w:id="24" w:name="_Toc341699162"/>
      <w:bookmarkStart w:id="25" w:name="_Toc341717697"/>
      <w:bookmarkStart w:id="26" w:name="_Toc341726137"/>
      <w:bookmarkStart w:id="27" w:name="_Toc341797965"/>
      <w:bookmarkStart w:id="28" w:name="_Toc341800563"/>
      <w:bookmarkStart w:id="29" w:name="_Toc342760028"/>
      <w:bookmarkEnd w:id="23"/>
      <w:bookmarkEnd w:id="24"/>
      <w:bookmarkEnd w:id="25"/>
      <w:bookmarkEnd w:id="26"/>
      <w:bookmarkEnd w:id="27"/>
      <w:bookmarkEnd w:id="28"/>
      <w:r>
        <w:t xml:space="preserve">Background </w:t>
      </w:r>
      <w:r w:rsidR="002E33BE">
        <w:t xml:space="preserve">and </w:t>
      </w:r>
      <w:r w:rsidR="002E33BE" w:rsidRPr="00035D1A">
        <w:t>Related</w:t>
      </w:r>
      <w:r w:rsidR="000D5C0F" w:rsidRPr="00035D1A">
        <w:t xml:space="preserve"> works</w:t>
      </w:r>
      <w:bookmarkEnd w:id="29"/>
      <w:r w:rsidR="000D5C0F" w:rsidRPr="00035D1A">
        <w:t xml:space="preserve"> </w:t>
      </w:r>
    </w:p>
    <w:p w:rsidR="000D5C0F" w:rsidRDefault="000D5C0F" w:rsidP="008D50D1">
      <w:pPr>
        <w:pStyle w:val="Heading2"/>
        <w:numPr>
          <w:ilvl w:val="1"/>
          <w:numId w:val="8"/>
        </w:numPr>
        <w:jc w:val="both"/>
      </w:pPr>
      <w:r w:rsidRPr="00035D1A">
        <w:t xml:space="preserve"> </w:t>
      </w:r>
      <w:bookmarkStart w:id="30" w:name="_Toc342760029"/>
      <w:r w:rsidR="001012D1">
        <w:t>Background</w:t>
      </w:r>
      <w:bookmarkEnd w:id="30"/>
    </w:p>
    <w:p w:rsidR="001012D1" w:rsidRDefault="001012D1" w:rsidP="008D50D1">
      <w:pPr>
        <w:pStyle w:val="Heading3"/>
        <w:numPr>
          <w:ilvl w:val="2"/>
          <w:numId w:val="8"/>
        </w:numPr>
        <w:jc w:val="both"/>
      </w:pPr>
      <w:bookmarkStart w:id="31" w:name="_Toc342760030"/>
      <w:r>
        <w:t>Recommender systems</w:t>
      </w:r>
      <w:bookmarkEnd w:id="31"/>
    </w:p>
    <w:p w:rsidR="00992747" w:rsidRDefault="0066387C" w:rsidP="003665D1">
      <w:pPr>
        <w:ind w:left="360"/>
        <w:jc w:val="both"/>
        <w:rPr>
          <w:highlight w:val="yellow"/>
        </w:rPr>
      </w:pPr>
      <w:r>
        <w:t xml:space="preserve">Recommender systems are now an integral part of some e-commerce sites such as </w:t>
      </w:r>
      <w:r w:rsidR="00BC10C0">
        <w:t>Amazon.com and CDNow [Schafer</w:t>
      </w:r>
      <w:r w:rsidR="003665D1">
        <w:t>et al.</w:t>
      </w:r>
      <w:r w:rsidR="00BC10C0">
        <w:t xml:space="preserve"> 1999]</w:t>
      </w:r>
      <w:r>
        <w:t>.</w:t>
      </w:r>
      <w:r w:rsidR="009940AE" w:rsidRPr="003F33A2">
        <w:t xml:space="preserve"> Recommender system </w:t>
      </w:r>
      <w:r w:rsidR="00BC10C0" w:rsidRPr="003F33A2">
        <w:t>applies</w:t>
      </w:r>
      <w:r w:rsidR="009940AE" w:rsidRPr="003F33A2">
        <w:t xml:space="preserve"> 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17451D">
        <w:t>[</w:t>
      </w:r>
      <w:r w:rsidR="00D71148" w:rsidRPr="008D50D1">
        <w:t>Sarwar</w:t>
      </w:r>
      <w:r w:rsidR="0017451D" w:rsidRPr="008D50D1">
        <w:t xml:space="preserve"> et al.</w:t>
      </w:r>
      <w:r w:rsidR="00D71148">
        <w:t>2000]</w:t>
      </w:r>
      <w:r w:rsidR="009940AE" w:rsidRPr="003F33A2">
        <w:t xml:space="preserve"> .there is many type of recommendation systems and in each one of them have different approach for </w:t>
      </w:r>
      <w:r w:rsidR="004716CE" w:rsidRPr="003F33A2">
        <w:t>rec</w:t>
      </w:r>
      <w:r w:rsidR="004716CE">
        <w:t xml:space="preserve">ommendation </w:t>
      </w:r>
      <w:r w:rsidR="009940AE" w:rsidRPr="003F33A2">
        <w:t xml:space="preserve"> (vs. Pandora</w:t>
      </w:r>
      <w:r w:rsidR="00956139">
        <w:rPr>
          <w:rStyle w:val="FootnoteReference"/>
        </w:rPr>
        <w:footnoteReference w:id="1"/>
      </w:r>
      <w:r w:rsidR="009940AE" w:rsidRPr="003F33A2">
        <w:t xml:space="preserve"> , Google</w:t>
      </w:r>
      <w:r w:rsidR="00956139">
        <w:rPr>
          <w:rStyle w:val="FootnoteReference"/>
        </w:rPr>
        <w:footnoteReference w:id="2"/>
      </w:r>
      <w:r w:rsidR="009940AE" w:rsidRPr="003F33A2">
        <w:t xml:space="preserve"> search ,YouTube</w:t>
      </w:r>
      <w:r w:rsidR="00956139">
        <w:rPr>
          <w:rStyle w:val="FootnoteReference"/>
        </w:rPr>
        <w:footnoteReference w:id="3"/>
      </w:r>
      <w:r w:rsidR="009940AE" w:rsidRPr="003F33A2">
        <w:t xml:space="preserve"> ,amazon</w:t>
      </w:r>
      <w:r w:rsidR="00A906FE">
        <w:rPr>
          <w:rStyle w:val="FootnoteReference"/>
        </w:rPr>
        <w:footnoteReference w:id="4"/>
      </w:r>
      <w:r w:rsidR="00A906FE">
        <w:t xml:space="preserve"> </w:t>
      </w:r>
      <w:r w:rsidR="003665D1">
        <w:t>etc.</w:t>
      </w:r>
      <w:r w:rsidR="00A906FE">
        <w:t>)</w:t>
      </w:r>
      <w:r w:rsidR="009940AE" w:rsidRPr="003F33A2">
        <w:t xml:space="preserve"> There </w:t>
      </w:r>
      <w:r w:rsidR="0017451D">
        <w:t>are</w:t>
      </w:r>
      <w:r w:rsidR="0017451D" w:rsidRPr="003F33A2">
        <w:t xml:space="preserve"> </w:t>
      </w:r>
      <w:r w:rsidR="007A2E32">
        <w:lastRenderedPageBreak/>
        <w:t xml:space="preserve">several </w:t>
      </w:r>
      <w:r w:rsidR="009940AE" w:rsidRPr="003F33A2">
        <w:t>type</w:t>
      </w:r>
      <w:r w:rsidR="0017451D">
        <w:t>s</w:t>
      </w:r>
      <w:r w:rsidR="009940AE" w:rsidRPr="003F33A2">
        <w:t xml:space="preserve"> of recommendation </w:t>
      </w:r>
      <w:r w:rsidR="009850EC" w:rsidRPr="009850EC">
        <w:t>technique</w:t>
      </w:r>
      <w:r w:rsidR="009850EC">
        <w:t>s</w:t>
      </w:r>
      <w:r w:rsidR="004716CE">
        <w:t xml:space="preserve"> when the major </w:t>
      </w:r>
      <w:r w:rsidR="004716CE" w:rsidRPr="004716CE">
        <w:t>fundamental</w:t>
      </w:r>
      <w:r w:rsidR="004716CE" w:rsidRPr="00B54E2F" w:rsidDel="009850EC">
        <w:t xml:space="preserve"> </w:t>
      </w:r>
      <w:r w:rsidR="004716CE">
        <w:t>techniques are</w:t>
      </w:r>
      <w:r w:rsidR="007A2E32" w:rsidRPr="008D50D1">
        <w:t>:</w:t>
      </w:r>
      <w:r w:rsidR="004716CE">
        <w:t xml:space="preserve"> </w:t>
      </w:r>
    </w:p>
    <w:p w:rsidR="0054464D" w:rsidRDefault="009940AE" w:rsidP="008D50D1">
      <w:pPr>
        <w:pStyle w:val="Heading4"/>
        <w:numPr>
          <w:ilvl w:val="3"/>
          <w:numId w:val="8"/>
        </w:numPr>
      </w:pPr>
      <w:commentRangeStart w:id="32"/>
      <w:r w:rsidRPr="003F33A2">
        <w:t>Content-Based,</w:t>
      </w:r>
    </w:p>
    <w:p w:rsidR="009940AE" w:rsidRDefault="00C27B0B" w:rsidP="0063195C">
      <w:pPr>
        <w:pStyle w:val="ListParagraph"/>
        <w:ind w:left="1080"/>
        <w:jc w:val="both"/>
      </w:pPr>
      <w:r w:rsidRPr="003F33A2">
        <w:t>Recommendations</w:t>
      </w:r>
      <w:r w:rsidR="009940AE" w:rsidRPr="003F33A2">
        <w:t xml:space="preserve"> are based on </w:t>
      </w:r>
      <w:r w:rsidR="0017451D">
        <w:t xml:space="preserve">matching </w:t>
      </w:r>
      <w:r w:rsidR="009940AE" w:rsidRPr="003F33A2">
        <w:t xml:space="preserve">semantic properties (preferences) of </w:t>
      </w:r>
      <w:del w:id="33" w:author="Shapira, Oz" w:date="2012-12-08T20:01:00Z">
        <w:r w:rsidR="009940AE" w:rsidRPr="003F33A2" w:rsidDel="007F3978">
          <w:delText xml:space="preserve">items </w:delText>
        </w:r>
        <w:r w:rsidR="0017451D" w:rsidDel="007F3978">
          <w:delText xml:space="preserve"> </w:delText>
        </w:r>
        <w:r w:rsidR="00991D48" w:rsidDel="007F3978">
          <w:delText>similar</w:delText>
        </w:r>
      </w:del>
      <w:ins w:id="34" w:author="Shapira, Oz" w:date="2012-12-08T20:01:00Z">
        <w:r w:rsidR="007F3978" w:rsidRPr="003F33A2">
          <w:t xml:space="preserve">items </w:t>
        </w:r>
        <w:r w:rsidR="007F3978">
          <w:t>similar</w:t>
        </w:r>
      </w:ins>
      <w:r w:rsidR="00991D48">
        <w:t xml:space="preserve"> to those that user liked in the past</w:t>
      </w:r>
      <w:r w:rsidR="009940AE" w:rsidRPr="003F33A2">
        <w:t>.</w:t>
      </w:r>
      <w:r w:rsidRPr="00C27B0B">
        <w:t xml:space="preserve"> </w:t>
      </w:r>
      <w:r>
        <w:t xml:space="preserve">A content-based recommender learns a profile of the user’s interests based on the features present in objects the user has rated. </w:t>
      </w:r>
      <w:r w:rsidR="003665D1">
        <w:t>The u</w:t>
      </w:r>
      <w:r>
        <w:t xml:space="preserve">ser </w:t>
      </w:r>
      <w:r w:rsidR="003665D1">
        <w:t>model</w:t>
      </w:r>
      <w:r>
        <w:t xml:space="preserve"> </w:t>
      </w:r>
      <w:r w:rsidRPr="00C27B0B">
        <w:t>depends on the learning method employed</w:t>
      </w:r>
      <w:r>
        <w:t xml:space="preserve">. There are many </w:t>
      </w:r>
      <w:r w:rsidR="00D31A81">
        <w:t>methods for</w:t>
      </w:r>
      <w:r>
        <w:t xml:space="preserve"> </w:t>
      </w:r>
      <w:r w:rsidR="00D31A81">
        <w:t xml:space="preserve">establishing </w:t>
      </w:r>
      <w:r w:rsidR="003665D1">
        <w:t xml:space="preserve">content based </w:t>
      </w:r>
      <w:r w:rsidR="00D31A81">
        <w:t>recommendation</w:t>
      </w:r>
      <w:r w:rsidR="003665D1">
        <w:t xml:space="preserve">s, including </w:t>
      </w:r>
      <w:r>
        <w:t xml:space="preserve"> </w:t>
      </w:r>
      <w:r w:rsidR="003665D1">
        <w:t>d</w:t>
      </w:r>
      <w:r>
        <w:t>ecision trees, neural nets, and vector-</w:t>
      </w:r>
      <w:r w:rsidR="00D31A81">
        <w:t>based etc</w:t>
      </w:r>
      <w:commentRangeStart w:id="35"/>
      <w:r>
        <w:t>.</w:t>
      </w:r>
      <w:ins w:id="36" w:author="Tsvika Kuflik" w:date="2012-12-02T08:12:00Z">
        <w:r w:rsidR="003665D1">
          <w:t xml:space="preserve"> </w:t>
        </w:r>
      </w:ins>
      <w:ins w:id="37" w:author="Shapira, Oz" w:date="2012-12-10T16:22:00Z">
        <w:r w:rsidR="0063195C">
          <w:t>Burke</w:t>
        </w:r>
      </w:ins>
      <w:ins w:id="38" w:author="Shapira, Oz" w:date="2012-12-10T16:23:00Z">
        <w:r w:rsidR="0063195C">
          <w:t xml:space="preserve"> </w:t>
        </w:r>
      </w:ins>
      <w:ins w:id="39" w:author="Shapira, Oz" w:date="2012-12-10T16:24:00Z">
        <w:r w:rsidR="0063195C">
          <w:t>[</w:t>
        </w:r>
      </w:ins>
      <w:ins w:id="40" w:author="Shapira, Oz" w:date="2012-12-10T16:26:00Z">
        <w:r w:rsidR="0063195C">
          <w:t>2002</w:t>
        </w:r>
      </w:ins>
      <w:ins w:id="41" w:author="Shapira, Oz" w:date="2012-12-10T16:24:00Z">
        <w:r w:rsidR="0063195C">
          <w:t>]</w:t>
        </w:r>
      </w:ins>
      <w:ins w:id="42" w:author="Tsvika Kuflik" w:date="2012-12-02T08:12:00Z">
        <w:del w:id="43" w:author="Shapira, Oz" w:date="2012-12-10T16:22:00Z">
          <w:r w:rsidR="003665D1" w:rsidDel="0063195C">
            <w:delText>[ref]</w:delText>
          </w:r>
          <w:commentRangeEnd w:id="35"/>
          <w:r w:rsidR="003665D1" w:rsidDel="0063195C">
            <w:rPr>
              <w:rStyle w:val="CommentReference"/>
            </w:rPr>
            <w:commentReference w:id="35"/>
          </w:r>
        </w:del>
      </w:ins>
    </w:p>
    <w:p w:rsidR="00C27B0B" w:rsidRPr="008D50D1" w:rsidRDefault="00175BBF" w:rsidP="00CC7A83">
      <w:pPr>
        <w:pStyle w:val="ListParagraph"/>
        <w:ind w:left="1077" w:firstLine="199"/>
        <w:jc w:val="both"/>
      </w:pPr>
      <w:r>
        <w:t>Adomavicius et el</w:t>
      </w:r>
      <w:r w:rsidR="003665D1">
        <w:t>.</w:t>
      </w:r>
      <w:r>
        <w:t xml:space="preserve"> </w:t>
      </w:r>
      <w:r w:rsidR="003665D1">
        <w:t>[</w:t>
      </w:r>
      <w:r>
        <w:t xml:space="preserve">2005] </w:t>
      </w:r>
      <w:r w:rsidRPr="00175BBF">
        <w:t>conclude</w:t>
      </w:r>
      <w:r>
        <w:t xml:space="preserve"> this technique </w:t>
      </w:r>
      <w:del w:id="44" w:author="Shapira, Oz" w:date="2012-12-10T17:23:00Z">
        <w:r w:rsidDel="00C02FA7">
          <w:delText xml:space="preserve">in </w:delText>
        </w:r>
        <w:r w:rsidR="003665D1" w:rsidDel="00C02FA7">
          <w:delText xml:space="preserve">the following </w:delText>
        </w:r>
        <w:r w:rsidDel="00C02FA7">
          <w:delText>algorithm</w:delText>
        </w:r>
      </w:del>
      <w:ins w:id="45" w:author="Shapira, Oz" w:date="2012-12-10T17:23:00Z">
        <w:r w:rsidR="00C02FA7">
          <w:t xml:space="preserve">when we have </w:t>
        </w:r>
      </w:ins>
      <w:del w:id="46" w:author="oz" w:date="2013-01-12T12:46:00Z">
        <w:r w:rsidR="003665D1" w:rsidDel="00573491">
          <w:delText>:</w:delText>
        </w:r>
        <w:r w:rsidRPr="00175BBF" w:rsidDel="00573491">
          <w:delText xml:space="preserve"> </w:delText>
        </w:r>
        <w:commentRangeStart w:id="47"/>
        <w:commentRangeStart w:id="48"/>
        <w:r w:rsidDel="00573491">
          <w:delText>if</w:delText>
        </w:r>
        <w:commentRangeEnd w:id="47"/>
        <w:r w:rsidR="003B67A7" w:rsidDel="00573491">
          <w:rPr>
            <w:rStyle w:val="CommentReference"/>
          </w:rPr>
          <w:commentReference w:id="47"/>
        </w:r>
        <w:r w:rsidDel="00573491">
          <w:delText xml:space="preserve"> </w:delText>
        </w:r>
      </w:del>
      <w:ins w:id="49" w:author="Shapira, Oz" w:date="2012-12-10T17:23:00Z">
        <w:del w:id="50" w:author="oz" w:date="2013-01-12T12:46:00Z">
          <w:r w:rsidR="00C02FA7" w:rsidDel="00573491">
            <w:delText xml:space="preserve"> </w:delText>
          </w:r>
        </w:del>
      </w:ins>
      <w:ins w:id="51" w:author="oz" w:date="2013-01-12T12:47:00Z">
        <w:r w:rsidR="00573491">
          <w:t xml:space="preserve">recommendation </w:t>
        </w:r>
      </w:ins>
      <w:r>
        <w:t>utility</w:t>
      </w:r>
      <w:ins w:id="52" w:author="oz" w:date="2013-01-12T12:47:00Z">
        <w:r w:rsidR="00D82901">
          <w:t xml:space="preserve"> which base on </w:t>
        </w:r>
      </w:ins>
      <w:ins w:id="53" w:author="oz" w:date="2013-01-12T12:49:00Z">
        <w:r w:rsidR="00D82901">
          <w:t xml:space="preserve">recommendation </w:t>
        </w:r>
      </w:ins>
      <w:ins w:id="54" w:author="oz" w:date="2013-01-12T12:47:00Z">
        <w:r w:rsidR="00D82901">
          <w:t xml:space="preserve">method </w:t>
        </w:r>
      </w:ins>
      <w:r>
        <w:t xml:space="preserve"> </w:t>
      </w:r>
      <w:del w:id="55" w:author="oz" w:date="2013-01-12T12:47:00Z">
        <w:r w:rsidDel="00573491">
          <w:delText>u(c, s)</w:delText>
        </w:r>
        <w:r w:rsidR="006E253A" w:rsidDel="00573491">
          <w:delText xml:space="preserve"> (</w:delText>
        </w:r>
      </w:del>
      <w:del w:id="56" w:author="oz" w:date="2013-01-09T08:08:00Z">
        <w:r w:rsidR="006E253A" w:rsidDel="004156A3">
          <w:delText>when</w:delText>
        </w:r>
      </w:del>
      <w:del w:id="57" w:author="oz" w:date="2013-01-12T12:47:00Z">
        <w:r w:rsidR="006E253A" w:rsidDel="00573491">
          <w:delText xml:space="preserve"> u is the </w:delText>
        </w:r>
      </w:del>
      <w:del w:id="58" w:author="oz" w:date="2013-01-12T12:48:00Z">
        <w:r w:rsidR="006E253A" w:rsidDel="00D82901">
          <w:delText>method used for</w:delText>
        </w:r>
      </w:del>
      <w:del w:id="59" w:author="oz" w:date="2013-01-12T12:47:00Z">
        <w:r w:rsidR="006E253A" w:rsidDel="00573491">
          <w:delText xml:space="preserve"> recommendation</w:delText>
        </w:r>
      </w:del>
      <w:del w:id="60" w:author="oz" w:date="2013-01-12T12:48:00Z">
        <w:r w:rsidR="006E253A" w:rsidDel="00D82901">
          <w:delText xml:space="preserve">) of </w:delText>
        </w:r>
      </w:del>
      <w:ins w:id="61" w:author="oz" w:date="2013-01-12T12:48:00Z">
        <w:r w:rsidR="00D82901">
          <w:t xml:space="preserve">for </w:t>
        </w:r>
      </w:ins>
      <w:ins w:id="62" w:author="oz" w:date="2013-01-12T12:49:00Z">
        <w:r w:rsidR="00D82901">
          <w:t xml:space="preserve">specific </w:t>
        </w:r>
      </w:ins>
      <w:ins w:id="63" w:author="oz" w:date="2013-01-12T13:02:00Z">
        <w:r w:rsidR="008F52D3">
          <w:t>families of</w:t>
        </w:r>
      </w:ins>
      <w:ins w:id="64" w:author="oz" w:date="2013-01-12T12:49:00Z">
        <w:r w:rsidR="00D82901">
          <w:t xml:space="preserve"> </w:t>
        </w:r>
      </w:ins>
      <w:r w:rsidR="006E253A">
        <w:t>item</w:t>
      </w:r>
      <w:ins w:id="65" w:author="oz" w:date="2013-01-12T13:02:00Z">
        <w:r w:rsidR="008F52D3">
          <w:t>s</w:t>
        </w:r>
      </w:ins>
      <w:del w:id="66" w:author="oz" w:date="2013-01-12T12:50:00Z">
        <w:r w:rsidDel="00D82901">
          <w:delText xml:space="preserve"> </w:delText>
        </w:r>
      </w:del>
      <w:del w:id="67" w:author="oz" w:date="2013-01-12T12:49:00Z">
        <w:r w:rsidDel="00D82901">
          <w:delText>s</w:delText>
        </w:r>
      </w:del>
      <w:r>
        <w:t xml:space="preserve"> </w:t>
      </w:r>
      <w:del w:id="68" w:author="oz" w:date="2013-01-12T12:50:00Z">
        <w:r w:rsidDel="00D82901">
          <w:delText xml:space="preserve">for </w:delText>
        </w:r>
      </w:del>
      <w:ins w:id="69" w:author="oz" w:date="2013-01-12T12:50:00Z">
        <w:r w:rsidR="00D82901">
          <w:t xml:space="preserve">to exist </w:t>
        </w:r>
      </w:ins>
      <w:r>
        <w:t xml:space="preserve">user </w:t>
      </w:r>
      <w:del w:id="70" w:author="oz" w:date="2013-01-12T12:50:00Z">
        <w:r w:rsidDel="00D82901">
          <w:delText>c</w:delText>
        </w:r>
      </w:del>
      <w:r>
        <w:t xml:space="preserve"> </w:t>
      </w:r>
      <w:del w:id="71" w:author="oz" w:date="2013-01-12T13:00:00Z">
        <w:r w:rsidDel="008F52D3">
          <w:delText xml:space="preserve">is </w:delText>
        </w:r>
      </w:del>
      <w:ins w:id="72" w:author="oz" w:date="2013-01-12T13:00:00Z">
        <w:r w:rsidR="008F52D3">
          <w:t xml:space="preserve">the </w:t>
        </w:r>
      </w:ins>
      <w:r>
        <w:t>estimat</w:t>
      </w:r>
      <w:ins w:id="73" w:author="oz" w:date="2013-01-12T13:00:00Z">
        <w:r w:rsidR="008F52D3">
          <w:t>ion is</w:t>
        </w:r>
      </w:ins>
      <w:del w:id="74" w:author="oz" w:date="2013-01-12T13:00:00Z">
        <w:r w:rsidDel="008F52D3">
          <w:delText>ed</w:delText>
        </w:r>
      </w:del>
      <w:r>
        <w:t xml:space="preserve"> based on </w:t>
      </w:r>
      <w:del w:id="75" w:author="oz" w:date="2013-01-12T13:00:00Z">
        <w:r w:rsidDel="008F52D3">
          <w:delText>the utilities</w:delText>
        </w:r>
      </w:del>
      <w:ins w:id="76" w:author="oz" w:date="2013-01-12T13:00:00Z">
        <w:r w:rsidR="008F52D3">
          <w:t xml:space="preserve">this </w:t>
        </w:r>
      </w:ins>
      <w:del w:id="77" w:author="oz" w:date="2013-01-12T13:01:00Z">
        <w:r w:rsidR="00D31A81" w:rsidDel="008F52D3">
          <w:delText xml:space="preserve"> u</w:delText>
        </w:r>
        <w:r w:rsidDel="008F52D3">
          <w:delText>(c , s</w:delText>
        </w:r>
        <w:r w:rsidRPr="00956A80" w:rsidDel="008F52D3">
          <w:delText>i</w:delText>
        </w:r>
        <w:r w:rsidDel="008F52D3">
          <w:delText>)</w:delText>
        </w:r>
      </w:del>
      <w:ins w:id="78" w:author="oz" w:date="2013-01-12T13:01:00Z">
        <w:r w:rsidR="008F52D3">
          <w:t>utility when we</w:t>
        </w:r>
      </w:ins>
      <w:r>
        <w:t xml:space="preserve"> assigned </w:t>
      </w:r>
      <w:ins w:id="79" w:author="oz" w:date="2013-01-12T13:02:00Z">
        <w:r w:rsidR="008F52D3">
          <w:t xml:space="preserve">new item that </w:t>
        </w:r>
      </w:ins>
      <w:del w:id="80" w:author="oz" w:date="2013-01-12T13:02:00Z">
        <w:r w:rsidDel="008F52D3">
          <w:delText>by user c to items s</w:delText>
        </w:r>
        <w:r w:rsidRPr="008D50D1" w:rsidDel="008F52D3">
          <w:delText>i ∈</w:delText>
        </w:r>
        <w:r w:rsidR="003B67A7" w:rsidDel="008F52D3">
          <w:delText xml:space="preserve"> </w:delText>
        </w:r>
        <w:r w:rsidDel="008F52D3">
          <w:delText xml:space="preserve">S that are </w:delText>
        </w:r>
      </w:del>
      <w:r w:rsidRPr="008D50D1">
        <w:t>“</w:t>
      </w:r>
      <w:r>
        <w:t>similar</w:t>
      </w:r>
      <w:r w:rsidRPr="008D50D1">
        <w:t>”</w:t>
      </w:r>
      <w:r>
        <w:t xml:space="preserve"> to </w:t>
      </w:r>
      <w:ins w:id="81" w:author="oz" w:date="2013-01-12T13:03:00Z">
        <w:r w:rsidR="00CC1400">
          <w:t xml:space="preserve">those families of </w:t>
        </w:r>
      </w:ins>
      <w:r>
        <w:t>item</w:t>
      </w:r>
      <w:ins w:id="82" w:author="oz" w:date="2013-01-12T13:03:00Z">
        <w:r w:rsidR="00CC1400">
          <w:t>s</w:t>
        </w:r>
      </w:ins>
      <w:r>
        <w:t xml:space="preserve"> </w:t>
      </w:r>
      <w:del w:id="83" w:author="oz" w:date="2013-01-12T13:02:00Z">
        <w:r w:rsidDel="008F52D3">
          <w:delText>s</w:delText>
        </w:r>
      </w:del>
      <w:r w:rsidR="00F42D13">
        <w:t xml:space="preserve">. for example let’s </w:t>
      </w:r>
      <w:r w:rsidR="00F42D13" w:rsidRPr="008D50D1">
        <w:t xml:space="preserve">assume we </w:t>
      </w:r>
      <w:r w:rsidR="00D31A81" w:rsidRPr="008D50D1">
        <w:t xml:space="preserve">have </w:t>
      </w:r>
      <w:r w:rsidR="00F42D13" w:rsidRPr="008D50D1">
        <w:t xml:space="preserve">music </w:t>
      </w:r>
      <w:del w:id="84" w:author="oz" w:date="2013-01-12T13:04:00Z">
        <w:r w:rsidR="00F42D13" w:rsidRPr="008D50D1" w:rsidDel="00CC1400">
          <w:delText xml:space="preserve"> </w:delText>
        </w:r>
      </w:del>
      <w:r w:rsidR="00F42D13" w:rsidRPr="008D50D1">
        <w:t xml:space="preserve">recommender system </w:t>
      </w:r>
      <w:del w:id="85" w:author="oz" w:date="2013-01-12T13:03:00Z">
        <w:r w:rsidR="00F42D13" w:rsidRPr="008D50D1" w:rsidDel="00CC1400">
          <w:delText xml:space="preserve">M </w:delText>
        </w:r>
      </w:del>
      <w:r w:rsidR="00F42D13" w:rsidRPr="008D50D1">
        <w:t xml:space="preserve">in order to recommend song </w:t>
      </w:r>
      <w:del w:id="86" w:author="oz" w:date="2013-01-12T13:03:00Z">
        <w:r w:rsidR="00F42D13" w:rsidRPr="008D50D1" w:rsidDel="00CC1400">
          <w:delText>s</w:delText>
        </w:r>
      </w:del>
      <w:r w:rsidR="00F42D13" w:rsidRPr="008D50D1">
        <w:t xml:space="preserve"> to user </w:t>
      </w:r>
      <w:del w:id="87" w:author="oz" w:date="2013-01-12T13:03:00Z">
        <w:r w:rsidR="006E253A" w:rsidRPr="008D50D1" w:rsidDel="00CC1400">
          <w:delText>c</w:delText>
        </w:r>
      </w:del>
      <w:r w:rsidR="00F42D13" w:rsidRPr="008D50D1">
        <w:t xml:space="preserve">, the system will try </w:t>
      </w:r>
      <w:r w:rsidR="006E253A" w:rsidRPr="008D50D1">
        <w:t xml:space="preserve">understand </w:t>
      </w:r>
      <w:del w:id="88" w:author="oz" w:date="2013-01-12T13:03:00Z">
        <w:r w:rsidR="006E253A" w:rsidRPr="008D50D1" w:rsidDel="00CC1400">
          <w:delText>(using utility u)</w:delText>
        </w:r>
      </w:del>
      <w:del w:id="89" w:author="oz" w:date="2013-01-12T13:04:00Z">
        <w:r w:rsidR="006E253A" w:rsidRPr="008D50D1" w:rsidDel="00CC1400">
          <w:delText xml:space="preserve"> </w:delText>
        </w:r>
      </w:del>
      <w:r w:rsidR="006E253A" w:rsidRPr="008D50D1">
        <w:t>the commonalities among</w:t>
      </w:r>
      <w:ins w:id="90" w:author="oz" w:date="2013-01-12T13:04:00Z">
        <w:r w:rsidR="00CC1400">
          <w:t xml:space="preserve"> the</w:t>
        </w:r>
      </w:ins>
      <w:r w:rsidR="006E253A" w:rsidRPr="008D50D1">
        <w:t xml:space="preserve"> music user</w:t>
      </w:r>
      <w:ins w:id="91" w:author="oz" w:date="2013-01-12T13:04:00Z">
        <w:r w:rsidR="00CC1400">
          <w:t>s</w:t>
        </w:r>
      </w:ins>
      <w:r w:rsidR="006E253A" w:rsidRPr="008D50D1">
        <w:t xml:space="preserve"> </w:t>
      </w:r>
      <w:del w:id="92" w:author="oz" w:date="2013-01-12T13:04:00Z">
        <w:r w:rsidR="006E253A" w:rsidRPr="008D50D1" w:rsidDel="00CC1400">
          <w:delText>c</w:delText>
        </w:r>
      </w:del>
      <w:r w:rsidR="006E253A" w:rsidRPr="008D50D1">
        <w:t xml:space="preserve"> has rated highly in the past – the</w:t>
      </w:r>
      <w:ins w:id="93" w:author="Shapira, Oz" w:date="2012-12-10T17:22:00Z">
        <w:r w:rsidR="00C02FA7">
          <w:t>n</w:t>
        </w:r>
      </w:ins>
      <w:del w:id="94" w:author="Shapira, Oz" w:date="2012-12-10T17:22:00Z">
        <w:r w:rsidR="006E253A" w:rsidRPr="008D50D1" w:rsidDel="00C02FA7">
          <w:delText>m</w:delText>
        </w:r>
      </w:del>
      <w:r w:rsidR="006E253A" w:rsidRPr="008D50D1">
        <w:t xml:space="preserve"> only songs that have the highest similarity degree to users preference will recommended.  </w:t>
      </w:r>
      <w:commentRangeEnd w:id="48"/>
      <w:r w:rsidR="003B67A7">
        <w:rPr>
          <w:rStyle w:val="CommentReference"/>
        </w:rPr>
        <w:commentReference w:id="48"/>
      </w:r>
    </w:p>
    <w:p w:rsidR="00EC2BF8" w:rsidRDefault="00E958C2" w:rsidP="009A787C">
      <w:pPr>
        <w:pStyle w:val="ListParagraph"/>
        <w:ind w:left="1077"/>
        <w:rPr>
          <w:ins w:id="95" w:author="oz" w:date="2013-01-09T08:25:00Z"/>
        </w:rPr>
      </w:pPr>
      <w:r w:rsidRPr="008D50D1">
        <w:rPr>
          <w:b/>
          <w:bCs/>
        </w:rPr>
        <w:t>Content-based disadvantage</w:t>
      </w:r>
      <w:r w:rsidR="003B67A7">
        <w:rPr>
          <w:b/>
          <w:bCs/>
        </w:rPr>
        <w:t xml:space="preserve"> </w:t>
      </w:r>
      <w:del w:id="96" w:author="Shapira, Oz" w:date="2012-12-10T16:32:00Z">
        <w:r w:rsidR="003B67A7" w:rsidDel="00794137">
          <w:delText xml:space="preserve">is that </w:delText>
        </w:r>
      </w:del>
      <w:ins w:id="97" w:author="Shapira, Oz" w:date="2012-12-10T16:32:00Z">
        <w:r w:rsidR="00794137">
          <w:t xml:space="preserve">when </w:t>
        </w:r>
      </w:ins>
      <w:r>
        <w:t>recommendation</w:t>
      </w:r>
      <w:ins w:id="98" w:author="Shapira, Oz" w:date="2012-12-10T16:32:00Z">
        <w:r w:rsidR="00794137">
          <w:t>s</w:t>
        </w:r>
      </w:ins>
      <w:r>
        <w:t xml:space="preserve"> </w:t>
      </w:r>
      <w:ins w:id="99" w:author="Shapira, Oz" w:date="2012-12-10T16:32:00Z">
        <w:r w:rsidR="00794137">
          <w:t>are</w:t>
        </w:r>
      </w:ins>
      <w:del w:id="100" w:author="Shapira, Oz" w:date="2012-12-10T16:32:00Z">
        <w:r w:rsidDel="00794137">
          <w:delText>is</w:delText>
        </w:r>
      </w:del>
      <w:r>
        <w:t xml:space="preserve"> based on past user </w:t>
      </w:r>
      <w:r w:rsidR="003B67A7">
        <w:t>preferences</w:t>
      </w:r>
      <w:r>
        <w:t xml:space="preserve"> </w:t>
      </w:r>
      <w:r w:rsidR="003B67A7">
        <w:t xml:space="preserve">and will recommend only “more of the same” – items that are similar to those the user </w:t>
      </w:r>
      <w:del w:id="101" w:author="oz" w:date="2013-01-12T13:05:00Z">
        <w:r w:rsidR="003B67A7" w:rsidDel="009A2DB2">
          <w:delText xml:space="preserve">liked </w:delText>
        </w:r>
      </w:del>
      <w:ins w:id="102" w:author="oz" w:date="2013-01-12T13:05:00Z">
        <w:r w:rsidR="009A2DB2">
          <w:t>liked.</w:t>
        </w:r>
      </w:ins>
      <w:commentRangeStart w:id="103"/>
      <w:del w:id="104" w:author="oz" w:date="2013-01-09T08:20:00Z">
        <w:r w:rsidR="003B67A7" w:rsidDel="00EC2BF8">
          <w:delText>[ref</w:delText>
        </w:r>
        <w:commentRangeEnd w:id="103"/>
        <w:r w:rsidR="003B67A7" w:rsidDel="00EC2BF8">
          <w:rPr>
            <w:rStyle w:val="CommentReference"/>
          </w:rPr>
          <w:commentReference w:id="103"/>
        </w:r>
        <w:r w:rsidR="003B67A7" w:rsidDel="00EC2BF8">
          <w:delText>]</w:delText>
        </w:r>
      </w:del>
      <w:ins w:id="105" w:author="oz" w:date="2013-01-09T08:20:00Z">
        <w:r w:rsidR="00EC2BF8">
          <w:t xml:space="preserve"> </w:t>
        </w:r>
      </w:ins>
      <w:ins w:id="106" w:author="oz" w:date="2013-01-09T08:23:00Z">
        <w:r w:rsidR="00EC2BF8">
          <w:rPr>
            <w:rStyle w:val="hps"/>
          </w:rPr>
          <w:t>more</w:t>
        </w:r>
        <w:r w:rsidR="00EC2BF8" w:rsidRPr="00EC2BF8">
          <w:t xml:space="preserve"> </w:t>
        </w:r>
        <w:r w:rsidR="00EC2BF8" w:rsidRPr="00EC2BF8">
          <w:rPr>
            <w:rStyle w:val="hps"/>
          </w:rPr>
          <w:t>Famous</w:t>
        </w:r>
        <w:r w:rsidR="00EC2BF8">
          <w:rPr>
            <w:rStyle w:val="hps"/>
          </w:rPr>
          <w:t xml:space="preserve"> and </w:t>
        </w:r>
      </w:ins>
      <w:ins w:id="107" w:author="oz" w:date="2013-01-09T08:24:00Z">
        <w:r w:rsidR="00EC2BF8" w:rsidRPr="00EC2BF8">
          <w:rPr>
            <w:lang w:val="en"/>
          </w:rPr>
          <w:t>Serious</w:t>
        </w:r>
      </w:ins>
      <w:ins w:id="108" w:author="oz" w:date="2013-01-09T08:22:00Z">
        <w:r w:rsidR="00EC2BF8">
          <w:rPr>
            <w:lang w:val="en"/>
          </w:rPr>
          <w:t xml:space="preserve"> </w:t>
        </w:r>
      </w:ins>
      <w:ins w:id="109" w:author="oz" w:date="2013-01-09T08:23:00Z">
        <w:r w:rsidR="00EC2BF8">
          <w:rPr>
            <w:lang w:val="en"/>
          </w:rPr>
          <w:t>problem</w:t>
        </w:r>
      </w:ins>
      <w:ins w:id="110" w:author="oz" w:date="2013-01-09T08:22:00Z">
        <w:r w:rsidR="00EC2BF8">
          <w:rPr>
            <w:lang w:val="en"/>
          </w:rPr>
          <w:t xml:space="preserve"> </w:t>
        </w:r>
      </w:ins>
      <w:ins w:id="111" w:author="oz" w:date="2013-01-09T08:24:00Z">
        <w:r w:rsidR="00EC2BF8">
          <w:rPr>
            <w:lang w:val="en"/>
          </w:rPr>
          <w:t>is the start-up problem</w:t>
        </w:r>
      </w:ins>
      <w:ins w:id="112" w:author="oz" w:date="2013-01-09T08:26:00Z">
        <w:r w:rsidR="009A787C">
          <w:rPr>
            <w:lang w:val="en"/>
          </w:rPr>
          <w:t xml:space="preserve"> </w:t>
        </w:r>
      </w:ins>
      <w:ins w:id="113" w:author="oz" w:date="2013-01-09T08:24:00Z">
        <w:r w:rsidR="00EC2BF8">
          <w:rPr>
            <w:lang w:val="en"/>
          </w:rPr>
          <w:t xml:space="preserve"> </w:t>
        </w:r>
      </w:ins>
      <w:ins w:id="114" w:author="oz" w:date="2013-01-09T08:25:00Z">
        <w:r w:rsidR="00EC2BF8">
          <w:rPr>
            <w:lang w:val="en"/>
          </w:rPr>
          <w:t>i</w:t>
        </w:r>
        <w:r w:rsidR="00EC2BF8">
          <w:t xml:space="preserve">n that they must accumulate enough ratings to build a </w:t>
        </w:r>
      </w:ins>
    </w:p>
    <w:p w:rsidR="00E958C2" w:rsidRPr="00956A80" w:rsidRDefault="009A787C" w:rsidP="00EC2BF8">
      <w:pPr>
        <w:pStyle w:val="ListParagraph"/>
        <w:ind w:left="1077"/>
        <w:jc w:val="both"/>
      </w:pPr>
      <w:ins w:id="115" w:author="oz" w:date="2013-01-09T08:26:00Z">
        <w:r>
          <w:t>Reliable</w:t>
        </w:r>
      </w:ins>
      <w:ins w:id="116" w:author="oz" w:date="2013-01-09T08:25:00Z">
        <w:r w:rsidR="00EC2BF8">
          <w:t xml:space="preserve"> classifier [burke </w:t>
        </w:r>
      </w:ins>
      <w:ins w:id="117" w:author="oz" w:date="2013-01-09T08:26:00Z">
        <w:r w:rsidR="00EC2BF8">
          <w:t>2002</w:t>
        </w:r>
      </w:ins>
      <w:ins w:id="118" w:author="oz" w:date="2013-01-09T08:25:00Z">
        <w:r w:rsidR="00EC2BF8">
          <w:t>]</w:t>
        </w:r>
      </w:ins>
      <w:r w:rsidR="00682617">
        <w:t>.</w:t>
      </w:r>
    </w:p>
    <w:p w:rsidR="0054464D" w:rsidRDefault="009940AE" w:rsidP="008D50D1">
      <w:pPr>
        <w:pStyle w:val="Heading4"/>
        <w:numPr>
          <w:ilvl w:val="3"/>
          <w:numId w:val="8"/>
        </w:numPr>
      </w:pPr>
      <w:r w:rsidRPr="000428C4">
        <w:t xml:space="preserve">Collaborative-Based </w:t>
      </w:r>
    </w:p>
    <w:p w:rsidR="0054464D" w:rsidRDefault="003B67A7" w:rsidP="008D50D1">
      <w:pPr>
        <w:pStyle w:val="ListParagraph"/>
        <w:ind w:left="1080"/>
        <w:jc w:val="both"/>
      </w:pPr>
      <w:r>
        <w:t>This</w:t>
      </w:r>
      <w:r w:rsidR="009850EC">
        <w:t xml:space="preserve"> technique implement</w:t>
      </w:r>
      <w:r>
        <w:t>ed in</w:t>
      </w:r>
      <w:r w:rsidR="009850EC">
        <w:t xml:space="preserve"> </w:t>
      </w:r>
      <w:r>
        <w:t>variety of commercial</w:t>
      </w:r>
      <w:r w:rsidR="009850EC">
        <w:t xml:space="preserve"> systems</w:t>
      </w:r>
      <w:r>
        <w:t xml:space="preserve">, </w:t>
      </w:r>
      <w:r w:rsidR="00D71148" w:rsidRPr="00D71148">
        <w:t>where the</w:t>
      </w:r>
      <w:r w:rsidR="009940AE" w:rsidRPr="003F33A2">
        <w:t xml:space="preserve"> recommendations are based on </w:t>
      </w:r>
      <w:r>
        <w:t xml:space="preserve">“mutual taste” as represented by </w:t>
      </w:r>
      <w:r w:rsidR="009940AE" w:rsidRPr="003F33A2">
        <w:t xml:space="preserve">previous ratings of users to items, with the assumption that users who agreed in the past on item </w:t>
      </w:r>
      <w:r w:rsidR="00D71148" w:rsidRPr="00D71148">
        <w:t>ratings are</w:t>
      </w:r>
      <w:r w:rsidR="009940AE" w:rsidRPr="003F33A2">
        <w:t xml:space="preserve"> likely to agree again in the </w:t>
      </w:r>
      <w:r w:rsidR="00B2012E" w:rsidRPr="003F33A2">
        <w:t>future</w:t>
      </w:r>
      <w:r w:rsidR="00B2012E">
        <w:t>, in</w:t>
      </w:r>
      <w:r w:rsidR="00685213">
        <w:t xml:space="preserve"> some case the</w:t>
      </w:r>
      <w:r w:rsidR="00B2012E">
        <w:t xml:space="preserve"> ratings</w:t>
      </w:r>
      <w:r w:rsidR="00010371">
        <w:t xml:space="preserve"> is </w:t>
      </w:r>
      <w:r w:rsidR="00B2012E">
        <w:t xml:space="preserve">binary (like/dislike) like Pandora or </w:t>
      </w:r>
      <w:r w:rsidR="00B2012E" w:rsidRPr="00B2012E">
        <w:t>real-valued indicating degree of preference</w:t>
      </w:r>
      <w:r w:rsidR="00446927">
        <w:t xml:space="preserve"> like movie rating in IMDB</w:t>
      </w:r>
      <w:ins w:id="119" w:author="Tsvika Kuflik" w:date="2012-12-02T08:18:00Z">
        <w:r>
          <w:t xml:space="preserve"> [</w:t>
        </w:r>
        <w:commentRangeStart w:id="120"/>
        <w:r>
          <w:t>ref</w:t>
        </w:r>
        <w:commentRangeEnd w:id="120"/>
        <w:r>
          <w:rPr>
            <w:rStyle w:val="CommentReference"/>
          </w:rPr>
          <w:commentReference w:id="120"/>
        </w:r>
        <w:r>
          <w:t>]</w:t>
        </w:r>
      </w:ins>
      <w:r w:rsidR="00094DC4">
        <w:t xml:space="preserve">. </w:t>
      </w:r>
      <w:r w:rsidR="00010371">
        <w:t xml:space="preserve">Some of the most important systems using this technique are GroupLens/NetPerceptions </w:t>
      </w:r>
      <w:r w:rsidR="00FF61AA">
        <w:t>[</w:t>
      </w:r>
      <w:r w:rsidR="00010371">
        <w:t>Resnick et al. 1994</w:t>
      </w:r>
      <w:r w:rsidR="00FF61AA">
        <w:t>]</w:t>
      </w:r>
      <w:r w:rsidR="00010371">
        <w:t>, Ring</w:t>
      </w:r>
      <w:r w:rsidR="00FF61AA">
        <w:t>o/Firefly [</w:t>
      </w:r>
      <w:r w:rsidR="00010371">
        <w:t>Shardanand &amp; Maes</w:t>
      </w:r>
      <w:del w:id="121" w:author="Tsvika Kuflik" w:date="2012-12-02T08:18:00Z">
        <w:r w:rsidR="00010371" w:rsidDel="003B67A7">
          <w:delText>,</w:delText>
        </w:r>
      </w:del>
      <w:ins w:id="122" w:author="Tsvika Kuflik" w:date="2012-12-02T08:18:00Z">
        <w:r>
          <w:t xml:space="preserve"> </w:t>
        </w:r>
      </w:ins>
      <w:r w:rsidR="00FF61AA">
        <w:t>1995]</w:t>
      </w:r>
      <w:r w:rsidR="00010371">
        <w:t xml:space="preserve">, Tapestry </w:t>
      </w:r>
      <w:r w:rsidR="00FF61AA">
        <w:t>[</w:t>
      </w:r>
      <w:commentRangeStart w:id="123"/>
      <w:r w:rsidR="00FF61AA">
        <w:t>Goldberg et al. 1992</w:t>
      </w:r>
      <w:commentRangeEnd w:id="123"/>
      <w:r>
        <w:rPr>
          <w:rStyle w:val="CommentReference"/>
        </w:rPr>
        <w:commentReference w:id="123"/>
      </w:r>
      <w:r w:rsidR="00FF61AA">
        <w:t>] and Recommender [Hill et al. 1995]</w:t>
      </w:r>
      <w:r w:rsidR="00010371">
        <w:t>.</w:t>
      </w:r>
      <w:r w:rsidR="00EF2F9C" w:rsidRPr="00EF2F9C">
        <w:t xml:space="preserve"> </w:t>
      </w:r>
      <w:commentRangeStart w:id="124"/>
      <w:r w:rsidR="00EF2F9C">
        <w:t>These systems can be memory</w:t>
      </w:r>
      <w:r w:rsidR="0054464D">
        <w:t>-</w:t>
      </w:r>
      <w:r w:rsidR="00EF2F9C">
        <w:t>based</w:t>
      </w:r>
      <w:ins w:id="125" w:author="Shapira, Oz" w:date="2012-12-10T16:54:00Z">
        <w:r w:rsidR="00F85CAB">
          <w:t>()</w:t>
        </w:r>
      </w:ins>
      <w:r w:rsidR="00EF2F9C">
        <w:t xml:space="preserve">, some use users to compare against each other </w:t>
      </w:r>
      <w:r w:rsidR="0054464D">
        <w:t xml:space="preserve">use direct approach or other measure. </w:t>
      </w:r>
      <w:r w:rsidR="006E368F">
        <w:t>Other</w:t>
      </w:r>
      <w:r w:rsidR="0054464D">
        <w:t xml:space="preserve"> system use </w:t>
      </w:r>
      <w:r w:rsidR="006E368F">
        <w:t>model-based</w:t>
      </w:r>
      <w:r w:rsidR="00EF2F9C">
        <w:t xml:space="preserve"> which a model is derived from the historical rating data to make predictions</w:t>
      </w:r>
      <w:commentRangeEnd w:id="124"/>
      <w:r>
        <w:rPr>
          <w:rStyle w:val="CommentReference"/>
        </w:rPr>
        <w:commentReference w:id="124"/>
      </w:r>
      <w:r w:rsidR="00EF2F9C">
        <w:t xml:space="preserve"> </w:t>
      </w:r>
      <w:r w:rsidR="00FF61AA">
        <w:t>[Breese et al. 1998]</w:t>
      </w:r>
      <w:r w:rsidR="00EF2F9C">
        <w:t>. Model-based recommenders have used a variety of learning techni</w:t>
      </w:r>
      <w:r w:rsidR="00FF61AA">
        <w:t>ques including neural networks [</w:t>
      </w:r>
      <w:r w:rsidR="00EF2F9C">
        <w:t xml:space="preserve">Jennings &amp; Higuchi, </w:t>
      </w:r>
      <w:r w:rsidR="00EF2F9C">
        <w:lastRenderedPageBreak/>
        <w:t>1993</w:t>
      </w:r>
      <w:r w:rsidR="00FF61AA">
        <w:t>]</w:t>
      </w:r>
      <w:r w:rsidR="00EF2F9C">
        <w:t xml:space="preserve">, </w:t>
      </w:r>
      <w:r w:rsidR="00FF61AA">
        <w:t>latent semantic indexing [</w:t>
      </w:r>
      <w:r w:rsidR="00EF2F9C">
        <w:t>Foltz, 1</w:t>
      </w:r>
      <w:r w:rsidR="00FF61AA">
        <w:t>990]</w:t>
      </w:r>
      <w:r w:rsidR="00EF2F9C">
        <w:t xml:space="preserve">, and Bayesian networks </w:t>
      </w:r>
      <w:r w:rsidR="00FF61AA">
        <w:t>[Condliff, et al. 1999]</w:t>
      </w:r>
      <w:r w:rsidR="00EF2F9C">
        <w:t xml:space="preserve">. </w:t>
      </w:r>
    </w:p>
    <w:p w:rsidR="00EF2F9C" w:rsidRDefault="003B67A7" w:rsidP="008D50D1">
      <w:pPr>
        <w:pStyle w:val="ListParagraph"/>
        <w:ind w:left="1080" w:firstLine="196"/>
        <w:jc w:val="both"/>
      </w:pPr>
      <w:r>
        <w:t>C</w:t>
      </w:r>
      <w:r w:rsidR="00EF2F9C">
        <w:t>ollaborative techniques is are completely independent of any machine-readable representation of the objects being recommended, and work well for complex objects such as music and movies where variations in taste are responsible for much of the variation in preferences. Schafer</w:t>
      </w:r>
      <w:r>
        <w:t xml:space="preserve"> et al.</w:t>
      </w:r>
      <w:ins w:id="126" w:author="Shapira, Oz" w:date="2012-11-28T23:56:00Z">
        <w:r w:rsidR="00EF2F9C">
          <w:t xml:space="preserve"> </w:t>
        </w:r>
      </w:ins>
      <w:r>
        <w:t>[</w:t>
      </w:r>
      <w:ins w:id="127" w:author="Shapira, Oz" w:date="2012-11-28T23:56:00Z">
        <w:r w:rsidR="00EF2F9C">
          <w:t>1999</w:t>
        </w:r>
      </w:ins>
      <w:r>
        <w:t>]</w:t>
      </w:r>
      <w:r w:rsidR="00EF2F9C">
        <w:t xml:space="preserve"> call this “people-to-people correlation.</w:t>
      </w:r>
    </w:p>
    <w:p w:rsidR="0054464D" w:rsidRPr="00956A80" w:rsidRDefault="002D1D63" w:rsidP="00CC7A83">
      <w:pPr>
        <w:pStyle w:val="ListParagraph"/>
        <w:ind w:left="1080"/>
        <w:jc w:val="both"/>
      </w:pPr>
      <w:r>
        <w:rPr>
          <w:b/>
          <w:bCs/>
        </w:rPr>
        <w:t>Collaborative-based</w:t>
      </w:r>
      <w:r w:rsidR="00E922DD" w:rsidRPr="006E0BF1">
        <w:rPr>
          <w:b/>
          <w:bCs/>
        </w:rPr>
        <w:t xml:space="preserve"> disadvantage</w:t>
      </w:r>
      <w:r w:rsidR="00E922DD">
        <w:rPr>
          <w:b/>
          <w:bCs/>
        </w:rPr>
        <w:t xml:space="preserve">s </w:t>
      </w:r>
      <w:r>
        <w:t>–</w:t>
      </w:r>
      <w:r w:rsidR="00E922DD">
        <w:t xml:space="preserve"> </w:t>
      </w:r>
      <w:r w:rsidR="003B67A7">
        <w:t>This</w:t>
      </w:r>
      <w:ins w:id="128" w:author="Shapira, Oz" w:date="2012-11-29T13:01:00Z">
        <w:r>
          <w:t xml:space="preserve"> </w:t>
        </w:r>
      </w:ins>
      <w:r w:rsidR="003B67A7">
        <w:t>approach</w:t>
      </w:r>
      <w:r>
        <w:t xml:space="preserve"> </w:t>
      </w:r>
      <w:ins w:id="129" w:author="Shapira, Oz" w:date="2012-12-10T17:34:00Z">
        <w:del w:id="130" w:author="oz" w:date="2013-01-12T13:05:00Z">
          <w:r w:rsidR="0016119C" w:rsidDel="009A2DB2">
            <w:delText xml:space="preserve">can  </w:delText>
          </w:r>
        </w:del>
      </w:ins>
      <w:del w:id="131" w:author="oz" w:date="2013-01-12T13:05:00Z">
        <w:r w:rsidDel="009A2DB2">
          <w:rPr>
            <w:rFonts w:ascii="Tahoma" w:hAnsi="Tahoma" w:cs="Tahoma"/>
            <w:sz w:val="20"/>
            <w:szCs w:val="20"/>
          </w:rPr>
          <w:delText>suffer</w:delText>
        </w:r>
        <w:r w:rsidR="003B67A7" w:rsidDel="009A2DB2">
          <w:rPr>
            <w:rFonts w:ascii="Tahoma" w:hAnsi="Tahoma" w:cs="Tahoma"/>
            <w:sz w:val="20"/>
            <w:szCs w:val="20"/>
          </w:rPr>
          <w:delText>s</w:delText>
        </w:r>
      </w:del>
      <w:ins w:id="132" w:author="oz" w:date="2013-01-12T13:05:00Z">
        <w:r w:rsidR="009A2DB2">
          <w:t>can suffers</w:t>
        </w:r>
      </w:ins>
      <w:r>
        <w:rPr>
          <w:rFonts w:ascii="Tahoma" w:hAnsi="Tahoma" w:cs="Tahoma"/>
          <w:sz w:val="20"/>
          <w:szCs w:val="20"/>
        </w:rPr>
        <w:t xml:space="preserve"> from </w:t>
      </w:r>
      <w:del w:id="133" w:author="Shapira, Oz" w:date="2012-12-10T17:34:00Z">
        <w:r w:rsidDel="0016119C">
          <w:rPr>
            <w:rFonts w:ascii="Tahoma" w:hAnsi="Tahoma" w:cs="Tahoma"/>
            <w:sz w:val="20"/>
            <w:szCs w:val="20"/>
          </w:rPr>
          <w:delText>the</w:delText>
        </w:r>
      </w:del>
      <w:r>
        <w:rPr>
          <w:rFonts w:ascii="Tahoma" w:hAnsi="Tahoma" w:cs="Tahoma"/>
          <w:sz w:val="20"/>
          <w:szCs w:val="20"/>
        </w:rPr>
        <w:t xml:space="preserve"> cold start problem- when recommendation is needed to new user </w:t>
      </w:r>
      <w:ins w:id="134" w:author="oz" w:date="2013-01-10T07:48:00Z">
        <w:r w:rsidR="002675E4" w:rsidRPr="002675E4">
          <w:rPr>
            <w:rFonts w:ascii="Tahoma" w:hAnsi="Tahoma" w:cs="Tahoma"/>
            <w:sz w:val="20"/>
            <w:szCs w:val="20"/>
          </w:rPr>
          <w:t xml:space="preserve">with few ratings becomes difficult to </w:t>
        </w:r>
      </w:ins>
      <w:ins w:id="135" w:author="oz" w:date="2013-01-12T13:05:00Z">
        <w:r w:rsidR="009A2DB2" w:rsidRPr="002675E4">
          <w:rPr>
            <w:rFonts w:ascii="Tahoma" w:hAnsi="Tahoma" w:cs="Tahoma"/>
            <w:sz w:val="20"/>
            <w:szCs w:val="20"/>
          </w:rPr>
          <w:t>categorize</w:t>
        </w:r>
        <w:r w:rsidR="009A2DB2">
          <w:rPr>
            <w:rFonts w:ascii="Tahoma" w:hAnsi="Tahoma" w:cs="Tahoma"/>
            <w:sz w:val="20"/>
            <w:szCs w:val="20"/>
          </w:rPr>
          <w:t>. Collaborative</w:t>
        </w:r>
      </w:ins>
      <w:ins w:id="136" w:author="oz" w:date="2013-01-10T08:28:00Z">
        <w:r w:rsidR="00FC0961" w:rsidRPr="00FC0961">
          <w:rPr>
            <w:rFonts w:ascii="Tahoma" w:hAnsi="Tahoma" w:cs="Tahoma"/>
            <w:sz w:val="20"/>
            <w:szCs w:val="20"/>
          </w:rPr>
          <w:t xml:space="preserve"> recommender systems depend on overlap in ratings across users and have difficulty when the space of ratings is sparse: few users have rated the same items.</w:t>
        </w:r>
      </w:ins>
      <w:del w:id="137" w:author="oz" w:date="2013-01-10T07:48:00Z">
        <w:r w:rsidDel="002675E4">
          <w:rPr>
            <w:rFonts w:ascii="Tahoma" w:hAnsi="Tahoma" w:cs="Tahoma"/>
            <w:sz w:val="20"/>
            <w:szCs w:val="20"/>
          </w:rPr>
          <w:delText>when we have very few data on him</w:delText>
        </w:r>
        <w:r w:rsidR="003B67A7" w:rsidDel="002675E4">
          <w:rPr>
            <w:rFonts w:ascii="Tahoma" w:hAnsi="Tahoma" w:cs="Tahoma"/>
            <w:sz w:val="20"/>
            <w:szCs w:val="20"/>
          </w:rPr>
          <w:delText xml:space="preserve"> or about a new </w:delText>
        </w:r>
        <w:commentRangeStart w:id="138"/>
        <w:r w:rsidR="003B67A7" w:rsidDel="002675E4">
          <w:rPr>
            <w:rFonts w:ascii="Tahoma" w:hAnsi="Tahoma" w:cs="Tahoma"/>
            <w:sz w:val="20"/>
            <w:szCs w:val="20"/>
          </w:rPr>
          <w:delText>item</w:delText>
        </w:r>
        <w:commentRangeEnd w:id="138"/>
        <w:r w:rsidR="003B67A7" w:rsidDel="002675E4">
          <w:rPr>
            <w:rStyle w:val="CommentReference"/>
          </w:rPr>
          <w:commentReference w:id="138"/>
        </w:r>
      </w:del>
      <w:ins w:id="139" w:author="Shapira, Oz" w:date="2012-11-29T13:04:00Z">
        <w:del w:id="140" w:author="oz" w:date="2013-01-10T07:48:00Z">
          <w:r w:rsidDel="002675E4">
            <w:rPr>
              <w:rFonts w:ascii="Tahoma" w:hAnsi="Tahoma" w:cs="Tahoma"/>
              <w:sz w:val="20"/>
              <w:szCs w:val="20"/>
            </w:rPr>
            <w:delText>.</w:delText>
          </w:r>
        </w:del>
      </w:ins>
      <w:ins w:id="141" w:author="oz" w:date="2013-01-10T07:48:00Z">
        <w:r w:rsidR="002675E4">
          <w:t xml:space="preserve"> </w:t>
        </w:r>
      </w:ins>
      <w:ins w:id="142" w:author="oz" w:date="2013-01-10T07:49:00Z">
        <w:r w:rsidR="00B457F8">
          <w:t>[burke 2002]</w:t>
        </w:r>
      </w:ins>
      <w:ins w:id="143" w:author="oz" w:date="2013-01-10T07:51:00Z">
        <w:r w:rsidR="00674B77">
          <w:t xml:space="preserve">, </w:t>
        </w:r>
      </w:ins>
    </w:p>
    <w:p w:rsidR="0054464D" w:rsidRDefault="00D71148" w:rsidP="008D50D1">
      <w:pPr>
        <w:pStyle w:val="Heading4"/>
        <w:numPr>
          <w:ilvl w:val="3"/>
          <w:numId w:val="8"/>
        </w:numPr>
        <w:rPr>
          <w:ins w:id="144" w:author="Shapira, Oz" w:date="2012-11-29T13:05:00Z"/>
        </w:rPr>
      </w:pPr>
      <w:r w:rsidRPr="000428C4">
        <w:t>Hybrid</w:t>
      </w:r>
      <w:r w:rsidRPr="00E004CF">
        <w:t xml:space="preserve"> system</w:t>
      </w:r>
      <w:r w:rsidR="004A54E3" w:rsidRPr="00E004CF">
        <w:t>s</w:t>
      </w:r>
    </w:p>
    <w:p w:rsidR="00956A80" w:rsidRDefault="00D71148" w:rsidP="008D50D1">
      <w:pPr>
        <w:pStyle w:val="ListParagraph"/>
        <w:ind w:left="1080"/>
        <w:jc w:val="both"/>
      </w:pPr>
      <w:del w:id="145" w:author="Shapira, Oz" w:date="2012-11-29T00:07:00Z">
        <w:r w:rsidDel="0054464D">
          <w:rPr>
            <w:b/>
            <w:bCs/>
          </w:rPr>
          <w:delText xml:space="preserve"> </w:delText>
        </w:r>
        <w:r w:rsidR="004A54E3" w:rsidDel="0054464D">
          <w:rPr>
            <w:b/>
            <w:bCs/>
          </w:rPr>
          <w:delText>–</w:delText>
        </w:r>
      </w:del>
      <w:r>
        <w:rPr>
          <w:b/>
          <w:bCs/>
        </w:rPr>
        <w:t xml:space="preserve"> </w:t>
      </w:r>
      <w:r w:rsidR="00FB4E76">
        <w:t>”Hybrid recommender systems combine two or more recommendation techniques to gain better performance with</w:t>
      </w:r>
      <w:r w:rsidR="00693776">
        <w:t xml:space="preserve"> </w:t>
      </w:r>
      <w:r w:rsidR="00FB4E76">
        <w:t>fewer of the drawbacks of any individual one”</w:t>
      </w:r>
      <w:r w:rsidR="004A54E3">
        <w:t xml:space="preserve"> </w:t>
      </w:r>
      <w:r w:rsidR="00FB4E76">
        <w:t>[burke</w:t>
      </w:r>
      <w:r w:rsidR="00333885">
        <w:t xml:space="preserve"> 2002</w:t>
      </w:r>
      <w:r w:rsidR="00FB4E76">
        <w:t>]</w:t>
      </w:r>
      <w:r w:rsidR="002D1D63">
        <w:t>.</w:t>
      </w:r>
      <w:r w:rsidR="004A54E3">
        <w:t xml:space="preserve"> </w:t>
      </w:r>
      <w:commentRangeEnd w:id="32"/>
      <w:r w:rsidR="0017451D">
        <w:rPr>
          <w:rStyle w:val="CommentReference"/>
        </w:rPr>
        <w:commentReference w:id="32"/>
      </w:r>
      <w:r w:rsidR="002D1D63">
        <w:t xml:space="preserve"> Since hybrid systems are combination of </w:t>
      </w:r>
      <w:r w:rsidR="002D1D63" w:rsidRPr="002D1D63">
        <w:t>several</w:t>
      </w:r>
      <w:r w:rsidR="002D1D63">
        <w:t xml:space="preserve"> techniques they have the abilities to overcome on each techniques weakness.</w:t>
      </w:r>
    </w:p>
    <w:p w:rsidR="007C6190" w:rsidRDefault="007C6190" w:rsidP="008D50D1">
      <w:pPr>
        <w:pStyle w:val="ListParagraph"/>
        <w:ind w:left="1080"/>
        <w:jc w:val="both"/>
      </w:pPr>
    </w:p>
    <w:p w:rsidR="00F925AE" w:rsidRDefault="004716CE" w:rsidP="00A34A24">
      <w:pPr>
        <w:jc w:val="both"/>
        <w:rPr>
          <w:ins w:id="146" w:author="oz" w:date="2013-01-10T08:35:00Z"/>
        </w:rPr>
      </w:pPr>
      <w:commentRangeStart w:id="147"/>
      <w:r w:rsidRPr="008D50D1">
        <w:t>Burk</w:t>
      </w:r>
      <w:r w:rsidR="003B67A7">
        <w:t xml:space="preserve">e </w:t>
      </w:r>
      <w:r w:rsidRPr="008D50D1">
        <w:t xml:space="preserve">[2002] </w:t>
      </w:r>
      <w:r w:rsidR="00C63D41">
        <w:t>surveys</w:t>
      </w:r>
      <w:ins w:id="148" w:author="Shapira, Oz" w:date="2012-11-29T17:11:00Z">
        <w:r w:rsidRPr="008D50D1">
          <w:t xml:space="preserve"> </w:t>
        </w:r>
      </w:ins>
      <w:r w:rsidR="00C63D41">
        <w:t>a</w:t>
      </w:r>
      <w:r w:rsidRPr="008D50D1">
        <w:t>dditional common technique like Demographic</w:t>
      </w:r>
      <w:del w:id="149" w:author="Tsvika Kuflik" w:date="2012-12-02T08:25:00Z">
        <w:r w:rsidRPr="008D50D1" w:rsidDel="00C63D41">
          <w:delText xml:space="preserve"> </w:delText>
        </w:r>
      </w:del>
      <w:r w:rsidRPr="008D50D1">
        <w:t>,</w:t>
      </w:r>
      <w:ins w:id="150" w:author="Tsvika Kuflik" w:date="2012-12-02T08:25:00Z">
        <w:r w:rsidR="00C63D41">
          <w:t xml:space="preserve"> </w:t>
        </w:r>
      </w:ins>
      <w:r w:rsidRPr="008D50D1">
        <w:t>Utility-based and Knowledge-based</w:t>
      </w:r>
      <w:del w:id="151" w:author="Tsvika Kuflik" w:date="2012-12-02T08:25:00Z">
        <w:r w:rsidRPr="008D50D1" w:rsidDel="00C63D41">
          <w:delText xml:space="preserve"> </w:delText>
        </w:r>
      </w:del>
      <w:r w:rsidRPr="008D50D1">
        <w:t xml:space="preserve">. </w:t>
      </w:r>
      <w:del w:id="152" w:author="oz" w:date="2013-01-12T13:06:00Z">
        <w:r w:rsidR="00BD2C91" w:rsidRPr="008D50D1" w:rsidDel="00CC7A83">
          <w:delText>Recommend</w:delText>
        </w:r>
        <w:r w:rsidR="00C63D41" w:rsidDel="00CC7A83">
          <w:delText>er</w:delText>
        </w:r>
      </w:del>
      <w:ins w:id="153" w:author="oz" w:date="2013-01-12T13:06:00Z">
        <w:r w:rsidR="00CC7A83" w:rsidRPr="008D50D1">
          <w:t>Recommend</w:t>
        </w:r>
        <w:r w:rsidR="00CC7A83">
          <w:t>ers</w:t>
        </w:r>
      </w:ins>
      <w:r w:rsidRPr="008D50D1">
        <w:t xml:space="preserve"> system</w:t>
      </w:r>
      <w:r w:rsidR="00C63D41">
        <w:t>s</w:t>
      </w:r>
      <w:r w:rsidRPr="008D50D1">
        <w:t xml:space="preserve"> are</w:t>
      </w:r>
      <w:r w:rsidR="00BD2C91" w:rsidRPr="008D50D1">
        <w:t xml:space="preserve"> commonly</w:t>
      </w:r>
      <w:r w:rsidRPr="008D50D1">
        <w:t xml:space="preserve"> based on some </w:t>
      </w:r>
      <w:r w:rsidR="00BD2C91" w:rsidRPr="008D50D1">
        <w:t xml:space="preserve">personalize estimating rating </w:t>
      </w:r>
      <w:r w:rsidRPr="008D50D1">
        <w:t>technique</w:t>
      </w:r>
      <w:r w:rsidR="00BD2C91" w:rsidRPr="008D50D1">
        <w:t xml:space="preserve"> which saved on internal data information while recommendation algorithm is gain throw users rating</w:t>
      </w:r>
      <w:ins w:id="154" w:author="Tsvika Kuflik" w:date="2012-12-02T08:25:00Z">
        <w:r w:rsidR="00C63D41">
          <w:t xml:space="preserve"> </w:t>
        </w:r>
      </w:ins>
      <w:del w:id="155" w:author="Tsvika Kuflik" w:date="2012-12-02T08:25:00Z">
        <w:r w:rsidR="00BD2C91" w:rsidRPr="008D50D1" w:rsidDel="00C63D41">
          <w:delText>.</w:delText>
        </w:r>
      </w:del>
      <w:r w:rsidR="00BD2C91" w:rsidRPr="008D50D1">
        <w:t>[</w:t>
      </w:r>
      <w:del w:id="156" w:author="Tsvika Kuflik" w:date="2012-12-02T08:28:00Z">
        <w:r w:rsidR="00BD2C91" w:rsidRPr="00BD2C91" w:rsidDel="00C63D41">
          <w:delText xml:space="preserve"> </w:delText>
        </w:r>
      </w:del>
      <w:r w:rsidR="00BD2C91" w:rsidRPr="008D50D1">
        <w:t>Adomavicius et al</w:t>
      </w:r>
      <w:ins w:id="157" w:author="Tsvika Kuflik" w:date="2012-12-02T08:28:00Z">
        <w:r w:rsidR="00C63D41">
          <w:t>.</w:t>
        </w:r>
      </w:ins>
      <w:r w:rsidR="00BD2C91" w:rsidRPr="008D50D1">
        <w:t xml:space="preserve"> 2002]   </w:t>
      </w:r>
      <w:r w:rsidR="009D0C58" w:rsidRPr="008D50D1">
        <w:t>.</w:t>
      </w:r>
      <w:commentRangeEnd w:id="147"/>
      <w:ins w:id="158" w:author="Shapira, Oz" w:date="2012-12-10T17:43:00Z">
        <w:r w:rsidR="005662C6">
          <w:t xml:space="preserve"> </w:t>
        </w:r>
        <w:del w:id="159" w:author="oz" w:date="2013-01-12T13:06:00Z">
          <w:r w:rsidR="005662C6" w:rsidDel="00CC7A83">
            <w:delText>most</w:delText>
          </w:r>
        </w:del>
      </w:ins>
      <w:ins w:id="160" w:author="oz" w:date="2013-01-12T13:06:00Z">
        <w:r w:rsidR="00CC7A83">
          <w:t>Most</w:t>
        </w:r>
      </w:ins>
      <w:ins w:id="161" w:author="Shapira, Oz" w:date="2012-12-10T17:43:00Z">
        <w:r w:rsidR="005662C6">
          <w:t xml:space="preserve"> recommender system</w:t>
        </w:r>
      </w:ins>
      <w:ins w:id="162" w:author="Shapira, Oz" w:date="2012-12-10T17:45:00Z">
        <w:r w:rsidR="009F615B">
          <w:t>s</w:t>
        </w:r>
      </w:ins>
      <w:ins w:id="163" w:author="Shapira, Oz" w:date="2012-12-10T17:43:00Z">
        <w:r w:rsidR="005662C6">
          <w:t xml:space="preserve"> are domain </w:t>
        </w:r>
      </w:ins>
      <w:r w:rsidR="00C63D41">
        <w:rPr>
          <w:rStyle w:val="CommentReference"/>
        </w:rPr>
        <w:commentReference w:id="147"/>
      </w:r>
      <w:ins w:id="164" w:author="Shapira, Oz" w:date="2012-12-10T17:44:00Z">
        <w:r w:rsidR="005662C6" w:rsidRPr="005662C6">
          <w:t xml:space="preserve"> specific</w:t>
        </w:r>
      </w:ins>
      <w:ins w:id="165" w:author="Shapira, Oz" w:date="2012-12-24T11:02:00Z">
        <w:r w:rsidR="00263332">
          <w:t xml:space="preserve">. </w:t>
        </w:r>
        <w:r w:rsidR="00263332">
          <w:rPr>
            <w:rFonts w:ascii="Tahoma" w:hAnsi="Tahoma" w:cs="Tahoma"/>
            <w:sz w:val="20"/>
            <w:szCs w:val="20"/>
          </w:rPr>
          <w:t>users’</w:t>
        </w:r>
      </w:ins>
      <w:ins w:id="166" w:author="Shapira, Oz" w:date="2012-12-12T10:11:00Z">
        <w:r w:rsidR="00956774">
          <w:rPr>
            <w:rFonts w:ascii="Tahoma" w:hAnsi="Tahoma" w:cs="Tahoma"/>
            <w:sz w:val="20"/>
            <w:szCs w:val="20"/>
          </w:rPr>
          <w:t xml:space="preserve"> need</w:t>
        </w:r>
      </w:ins>
      <w:ins w:id="167" w:author="Shapira, Oz" w:date="2012-12-24T10:54:00Z">
        <w:r w:rsidR="001B7D68">
          <w:rPr>
            <w:rFonts w:ascii="Tahoma" w:hAnsi="Tahoma" w:cs="Tahoma"/>
            <w:sz w:val="20"/>
            <w:szCs w:val="20"/>
          </w:rPr>
          <w:t>s</w:t>
        </w:r>
      </w:ins>
      <w:ins w:id="168" w:author="Shapira, Oz" w:date="2012-12-12T10:11:00Z">
        <w:r w:rsidR="00956774">
          <w:rPr>
            <w:rFonts w:ascii="Tahoma" w:hAnsi="Tahoma" w:cs="Tahoma"/>
            <w:sz w:val="20"/>
            <w:szCs w:val="20"/>
          </w:rPr>
          <w:t xml:space="preserve"> to maintain different </w:t>
        </w:r>
      </w:ins>
      <w:ins w:id="169" w:author="Shapira, Oz" w:date="2012-12-12T10:12:00Z">
        <w:r w:rsidR="00956774">
          <w:rPr>
            <w:rFonts w:ascii="Tahoma" w:hAnsi="Tahoma" w:cs="Tahoma"/>
            <w:sz w:val="20"/>
            <w:szCs w:val="20"/>
          </w:rPr>
          <w:t>profiles on different system</w:t>
        </w:r>
      </w:ins>
      <w:ins w:id="170" w:author="Shapira, Oz" w:date="2012-12-12T10:13:00Z">
        <w:r w:rsidR="00956774">
          <w:rPr>
            <w:rFonts w:ascii="Tahoma" w:hAnsi="Tahoma" w:cs="Tahoma"/>
            <w:sz w:val="20"/>
            <w:szCs w:val="20"/>
          </w:rPr>
          <w:t>s causing to</w:t>
        </w:r>
      </w:ins>
      <w:ins w:id="171" w:author="Shapira, Oz" w:date="2012-12-12T10:24:00Z">
        <w:r w:rsidR="00D32978">
          <w:rPr>
            <w:rFonts w:ascii="Tahoma" w:hAnsi="Tahoma" w:cs="Tahoma"/>
            <w:sz w:val="20"/>
            <w:szCs w:val="20"/>
          </w:rPr>
          <w:t xml:space="preserve"> </w:t>
        </w:r>
      </w:ins>
      <w:ins w:id="172" w:author="Shapira, Oz" w:date="2012-12-24T10:55:00Z">
        <w:r w:rsidR="001B7D68" w:rsidRPr="001B7D68">
          <w:rPr>
            <w:rFonts w:ascii="Tahoma" w:hAnsi="Tahoma" w:cs="Tahoma"/>
            <w:sz w:val="20"/>
            <w:szCs w:val="20"/>
          </w:rPr>
          <w:t>interspersion</w:t>
        </w:r>
        <w:r w:rsidR="001B7D68">
          <w:rPr>
            <w:rFonts w:ascii="Tahoma" w:hAnsi="Tahoma" w:cs="Tahoma"/>
            <w:sz w:val="20"/>
            <w:szCs w:val="20"/>
          </w:rPr>
          <w:t xml:space="preserve"> of user model data </w:t>
        </w:r>
      </w:ins>
      <w:ins w:id="173" w:author="Shapira, Oz" w:date="2012-12-24T11:02:00Z">
        <w:r w:rsidR="00263332">
          <w:rPr>
            <w:rFonts w:ascii="Tahoma" w:hAnsi="Tahoma" w:cs="Tahoma"/>
            <w:sz w:val="20"/>
            <w:szCs w:val="20"/>
          </w:rPr>
          <w:t xml:space="preserve">through separated systems </w:t>
        </w:r>
      </w:ins>
      <w:ins w:id="174" w:author="Shapira, Oz" w:date="2012-12-24T11:03:00Z">
        <w:r w:rsidR="00263332">
          <w:rPr>
            <w:rFonts w:ascii="Tahoma" w:hAnsi="Tahoma" w:cs="Tahoma"/>
            <w:sz w:val="20"/>
            <w:szCs w:val="20"/>
          </w:rPr>
          <w:t>,</w:t>
        </w:r>
      </w:ins>
      <w:ins w:id="175" w:author="oz" w:date="2013-01-10T08:30:00Z">
        <w:r w:rsidR="001B1450">
          <w:rPr>
            <w:rFonts w:ascii="Tahoma" w:hAnsi="Tahoma" w:cs="Tahoma"/>
            <w:sz w:val="20"/>
            <w:szCs w:val="20"/>
          </w:rPr>
          <w:t xml:space="preserve">each system need to initialize </w:t>
        </w:r>
      </w:ins>
      <w:ins w:id="176" w:author="oz" w:date="2013-01-10T08:31:00Z">
        <w:r w:rsidR="00A34A24">
          <w:rPr>
            <w:rFonts w:ascii="Tahoma" w:hAnsi="Tahoma" w:cs="Tahoma"/>
            <w:sz w:val="20"/>
            <w:szCs w:val="20"/>
          </w:rPr>
          <w:t xml:space="preserve">user data </w:t>
        </w:r>
      </w:ins>
      <w:ins w:id="177" w:author="oz" w:date="2013-01-10T15:51:00Z">
        <w:r w:rsidR="00A34A24">
          <w:rPr>
            <w:rFonts w:ascii="Tahoma" w:hAnsi="Tahoma" w:cs="Tahoma"/>
            <w:sz w:val="20"/>
            <w:szCs w:val="20"/>
          </w:rPr>
          <w:t>,</w:t>
        </w:r>
      </w:ins>
      <w:ins w:id="178" w:author="oz" w:date="2013-01-10T08:31:00Z">
        <w:r w:rsidR="00F925AE">
          <w:rPr>
            <w:rFonts w:ascii="Tahoma" w:hAnsi="Tahoma" w:cs="Tahoma"/>
            <w:sz w:val="20"/>
            <w:szCs w:val="20"/>
          </w:rPr>
          <w:t xml:space="preserve"> collect is rating </w:t>
        </w:r>
      </w:ins>
      <w:ins w:id="179" w:author="oz" w:date="2013-01-10T15:51:00Z">
        <w:r w:rsidR="00A34A24">
          <w:rPr>
            <w:rFonts w:ascii="Tahoma" w:hAnsi="Tahoma" w:cs="Tahoma"/>
            <w:sz w:val="20"/>
            <w:szCs w:val="20"/>
          </w:rPr>
          <w:t>and</w:t>
        </w:r>
      </w:ins>
      <w:ins w:id="180" w:author="oz" w:date="2013-01-10T15:50:00Z">
        <w:r w:rsidR="00A34A24">
          <w:rPr>
            <w:rFonts w:ascii="Tahoma" w:hAnsi="Tahoma" w:cs="Tahoma"/>
            <w:sz w:val="20"/>
            <w:szCs w:val="20"/>
          </w:rPr>
          <w:t xml:space="preserve"> </w:t>
        </w:r>
      </w:ins>
      <w:ins w:id="181" w:author="oz" w:date="2013-01-10T08:33:00Z">
        <w:r w:rsidR="00F925AE">
          <w:t xml:space="preserve">scattered all across the web when it have the </w:t>
        </w:r>
      </w:ins>
      <w:ins w:id="182" w:author="oz" w:date="2013-01-10T08:34:00Z">
        <w:r w:rsidR="00F925AE">
          <w:t>several user</w:t>
        </w:r>
      </w:ins>
      <w:ins w:id="183" w:author="oz" w:date="2013-01-10T08:33:00Z">
        <w:r w:rsidR="00F925AE">
          <w:t xml:space="preserve"> </w:t>
        </w:r>
      </w:ins>
      <w:ins w:id="184" w:author="oz" w:date="2013-01-10T08:35:00Z">
        <w:r w:rsidR="00F925AE">
          <w:t>instance.</w:t>
        </w:r>
      </w:ins>
    </w:p>
    <w:p w:rsidR="007C6190" w:rsidRPr="003F33A2" w:rsidRDefault="00F925AE" w:rsidP="00263332">
      <w:pPr>
        <w:jc w:val="both"/>
      </w:pPr>
      <w:ins w:id="185" w:author="oz" w:date="2013-01-10T08:33:00Z">
        <w:r>
          <w:t xml:space="preserve"> </w:t>
        </w:r>
      </w:ins>
      <w:ins w:id="186" w:author="oz" w:date="2013-01-10T08:31:00Z">
        <w:r>
          <w:rPr>
            <w:rFonts w:ascii="Tahoma" w:hAnsi="Tahoma" w:cs="Tahoma"/>
            <w:sz w:val="20"/>
            <w:szCs w:val="20"/>
          </w:rPr>
          <w:t xml:space="preserve"> </w:t>
        </w:r>
      </w:ins>
      <w:ins w:id="187" w:author="oz" w:date="2013-01-10T08:30:00Z">
        <w:r w:rsidR="001B1450">
          <w:rPr>
            <w:rFonts w:ascii="Tahoma" w:hAnsi="Tahoma" w:cs="Tahoma"/>
            <w:sz w:val="20"/>
            <w:szCs w:val="20"/>
          </w:rPr>
          <w:t xml:space="preserve"> </w:t>
        </w:r>
      </w:ins>
      <w:ins w:id="188" w:author="Shapira, Oz" w:date="2012-12-24T11:03:00Z">
        <w:r w:rsidR="00263332">
          <w:rPr>
            <w:rFonts w:ascii="Tahoma" w:hAnsi="Tahoma" w:cs="Tahoma"/>
            <w:sz w:val="20"/>
            <w:szCs w:val="20"/>
          </w:rPr>
          <w:t xml:space="preserve"> </w:t>
        </w:r>
      </w:ins>
      <w:ins w:id="189" w:author="Shapira, Oz" w:date="2012-12-24T11:02:00Z">
        <w:r w:rsidR="00263332">
          <w:rPr>
            <w:rFonts w:ascii="Tahoma" w:hAnsi="Tahoma" w:cs="Tahoma"/>
            <w:sz w:val="20"/>
            <w:szCs w:val="20"/>
          </w:rPr>
          <w:t xml:space="preserve"> </w:t>
        </w:r>
      </w:ins>
    </w:p>
    <w:p w:rsidR="001012D1" w:rsidRDefault="001012D1">
      <w:pPr>
        <w:pStyle w:val="Heading3"/>
        <w:numPr>
          <w:ilvl w:val="2"/>
          <w:numId w:val="8"/>
        </w:numPr>
      </w:pPr>
      <w:bookmarkStart w:id="190" w:name="_Toc342760031"/>
      <w:r>
        <w:t>Graphs as data structures</w:t>
      </w:r>
      <w:bookmarkEnd w:id="190"/>
    </w:p>
    <w:p w:rsidR="004832CE" w:rsidRDefault="00EE6A7E" w:rsidP="0033646F">
      <w:pPr>
        <w:jc w:val="both"/>
        <w:rPr>
          <w:rtl/>
        </w:rPr>
      </w:pPr>
      <w:r>
        <w:t>G</w:t>
      </w:r>
      <w:r w:rsidR="003F6C68" w:rsidRPr="003F6C68">
        <w:t>raph is a representation of a set of objects where some pairs of the objects are connected by links</w:t>
      </w:r>
      <w:r>
        <w:t xml:space="preserve"> </w:t>
      </w:r>
      <w:r w:rsidR="003F6C68" w:rsidRPr="003F6C68" w:rsidDel="003F6C68">
        <w:t xml:space="preserve"> </w:t>
      </w:r>
      <w:r w:rsidRPr="00EE6A7E">
        <w:t>The interconnected objects are represented by mathematical abstractions called vertices, and the links that connect some pairs of vertices are called edges</w:t>
      </w:r>
      <w:r>
        <w:t xml:space="preserve"> (</w:t>
      </w:r>
      <w:commentRangeStart w:id="191"/>
      <w:r w:rsidR="00702265">
        <w:t>Wikipedia</w:t>
      </w:r>
      <w:r w:rsidR="0017451D">
        <w:t xml:space="preserve"> 2012</w:t>
      </w:r>
      <w:ins w:id="192" w:author="Shapira, Oz" w:date="2012-12-10T17:37:00Z">
        <w:r w:rsidR="0016119C">
          <w:rPr>
            <w:rStyle w:val="FootnoteReference"/>
          </w:rPr>
          <w:footnoteReference w:id="5"/>
        </w:r>
      </w:ins>
      <w:r>
        <w:t xml:space="preserve"> </w:t>
      </w:r>
      <w:commentRangeEnd w:id="191"/>
      <w:r w:rsidR="0017451D">
        <w:rPr>
          <w:rStyle w:val="CommentReference"/>
        </w:rPr>
        <w:commentReference w:id="191"/>
      </w:r>
      <w:r>
        <w:t>)</w:t>
      </w:r>
      <w:r w:rsidR="003F6C68">
        <w:t>.</w:t>
      </w:r>
      <w:r>
        <w:t xml:space="preserve"> </w:t>
      </w:r>
      <w:r w:rsidR="001C35B8">
        <w:t>Graphs are widely used for modeling complicated data, including chemical compounds, protein interactions, XML documents, and multimedia</w:t>
      </w:r>
      <w:r w:rsidR="007444EB">
        <w:t xml:space="preserve"> [ji</w:t>
      </w:r>
      <w:r w:rsidR="007444EB" w:rsidRPr="001C35B8">
        <w:t>ang</w:t>
      </w:r>
      <w:r w:rsidR="007444EB">
        <w:t xml:space="preserve"> 2007],</w:t>
      </w:r>
      <w:ins w:id="194" w:author="Tsvika Kuflik" w:date="2012-12-02T08:29:00Z">
        <w:r w:rsidR="00C63D41">
          <w:t xml:space="preserve"> </w:t>
        </w:r>
      </w:ins>
      <w:r w:rsidR="00312060">
        <w:t xml:space="preserve">main </w:t>
      </w:r>
      <w:r w:rsidR="00312060" w:rsidRPr="00312060">
        <w:t>advantage</w:t>
      </w:r>
      <w:r w:rsidR="00312060">
        <w:t xml:space="preserve"> of deploying graph in computerize</w:t>
      </w:r>
      <w:ins w:id="195" w:author="Tsvika Kuflik" w:date="2012-11-27T19:00:00Z">
        <w:r w:rsidR="0017451D">
          <w:t>d</w:t>
        </w:r>
      </w:ins>
      <w:r w:rsidR="00312060">
        <w:t xml:space="preserve"> system</w:t>
      </w:r>
      <w:r w:rsidR="0017451D">
        <w:t>s</w:t>
      </w:r>
      <w:r w:rsidR="00312060">
        <w:t xml:space="preserve"> is the abilities to </w:t>
      </w:r>
      <w:r w:rsidR="0017451D">
        <w:t>automatically traverse and reason on it</w:t>
      </w:r>
      <w:r w:rsidR="00553B14">
        <w:t>.</w:t>
      </w:r>
      <w:del w:id="196" w:author="oz" w:date="2013-01-12T22:05:00Z">
        <w:r w:rsidR="00553B14" w:rsidDel="0033646F">
          <w:delText xml:space="preserve"> </w:delText>
        </w:r>
        <w:commentRangeStart w:id="197"/>
        <w:r w:rsidR="00D87849" w:rsidDel="0033646F">
          <w:delText>Used</w:delText>
        </w:r>
        <w:r w:rsidR="00553B14" w:rsidDel="0033646F">
          <w:delText xml:space="preserve"> graph is to reduce analysis of source-target implantation </w:delText>
        </w:r>
        <w:r w:rsidR="001640BA" w:rsidDel="0033646F">
          <w:delText xml:space="preserve">based on </w:delText>
        </w:r>
        <w:r w:rsidR="00D87849" w:rsidDel="0033646F">
          <w:delText>web linked hierarchy</w:delText>
        </w:r>
        <w:r w:rsidR="001640BA" w:rsidRPr="001640BA" w:rsidDel="0033646F">
          <w:delText xml:space="preserve"> </w:delText>
        </w:r>
        <w:r w:rsidR="00553B14" w:rsidDel="0033646F">
          <w:delText>(</w:delText>
        </w:r>
        <w:r w:rsidR="00553B14" w:rsidRPr="00553B14" w:rsidDel="0033646F">
          <w:delText>MapReduce</w:delText>
        </w:r>
        <w:r w:rsidR="001640BA" w:rsidDel="0033646F">
          <w:delText xml:space="preserve"> </w:delText>
        </w:r>
        <w:r w:rsidR="007444EB" w:rsidDel="0033646F">
          <w:delText>problem)</w:delText>
        </w:r>
        <w:r w:rsidR="00553B14" w:rsidDel="0033646F">
          <w:delText xml:space="preserve"> </w:delText>
        </w:r>
        <w:r w:rsidR="001640BA" w:rsidDel="0033646F">
          <w:delText xml:space="preserve"> </w:delText>
        </w:r>
        <w:commentRangeEnd w:id="197"/>
        <w:r w:rsidR="0017451D" w:rsidDel="0033646F">
          <w:rPr>
            <w:rStyle w:val="CommentReference"/>
          </w:rPr>
          <w:commentReference w:id="197"/>
        </w:r>
        <w:r w:rsidR="00BC10C0" w:rsidDel="0033646F">
          <w:delText>[</w:delText>
        </w:r>
        <w:r w:rsidR="00553B14" w:rsidRPr="00553B14" w:rsidDel="0033646F">
          <w:delText>Dean</w:delText>
        </w:r>
        <w:r w:rsidR="00553B14" w:rsidDel="0033646F">
          <w:delText xml:space="preserve"> &amp; </w:delText>
        </w:r>
        <w:r w:rsidR="00553B14" w:rsidRPr="00553B14" w:rsidDel="0033646F">
          <w:delText>Ghemawat</w:delText>
        </w:r>
        <w:r w:rsidR="009340BA" w:rsidDel="0033646F">
          <w:delText xml:space="preserve"> 2004]</w:delText>
        </w:r>
        <w:r w:rsidR="008134EE" w:rsidDel="0033646F">
          <w:delText xml:space="preserve"> </w:delText>
        </w:r>
      </w:del>
      <w:r w:rsidR="001640BA">
        <w:t>.</w:t>
      </w:r>
    </w:p>
    <w:p w:rsidR="00606FAE" w:rsidRDefault="00606FAE" w:rsidP="00FD33BA">
      <w:pPr>
        <w:pStyle w:val="Heading3"/>
        <w:numPr>
          <w:ilvl w:val="3"/>
          <w:numId w:val="8"/>
        </w:numPr>
      </w:pPr>
      <w:bookmarkStart w:id="198" w:name="_Toc342760032"/>
      <w:r>
        <w:t>Graph traversal</w:t>
      </w:r>
      <w:bookmarkEnd w:id="198"/>
    </w:p>
    <w:p w:rsidR="00606FAE" w:rsidRPr="00104A8A" w:rsidRDefault="00A20024" w:rsidP="008D50D1">
      <w:pPr>
        <w:jc w:val="both"/>
      </w:pPr>
      <w:r w:rsidRPr="00606FAE">
        <w:t>Graph</w:t>
      </w:r>
      <w:r w:rsidR="00606FAE" w:rsidRPr="00606FAE">
        <w:t xml:space="preserve"> traversal</w:t>
      </w:r>
      <w:r w:rsidR="007444EB">
        <w:t xml:space="preserve"> (the search </w:t>
      </w:r>
      <w:r w:rsidR="000011D0">
        <w:t>problem)</w:t>
      </w:r>
      <w:r w:rsidR="00606FAE" w:rsidRPr="00606FAE">
        <w:t xml:space="preserve"> is the problem of visiting all the nodes in a graph in a particular manner, updating and/or checking their values along the </w:t>
      </w:r>
      <w:r w:rsidRPr="00606FAE">
        <w:t>way</w:t>
      </w:r>
      <w:r>
        <w:t xml:space="preserve">. </w:t>
      </w:r>
      <w:r w:rsidR="00966A2B">
        <w:t xml:space="preserve">Verity algorithms </w:t>
      </w:r>
      <w:r w:rsidR="00966A2B">
        <w:lastRenderedPageBreak/>
        <w:t xml:space="preserve">exist for reducing </w:t>
      </w:r>
      <w:r w:rsidR="00D67224">
        <w:t>graph</w:t>
      </w:r>
      <w:r w:rsidR="00097D86">
        <w:t xml:space="preserve"> for like</w:t>
      </w:r>
      <w:r w:rsidR="00D67224">
        <w:t xml:space="preserve"> BFS</w:t>
      </w:r>
      <w:r w:rsidR="00D67224">
        <w:rPr>
          <w:rStyle w:val="FootnoteReference"/>
        </w:rPr>
        <w:footnoteReference w:id="6"/>
      </w:r>
      <w:r w:rsidR="00D67224">
        <w:t>,DFS</w:t>
      </w:r>
      <w:r w:rsidR="00D67224">
        <w:rPr>
          <w:rStyle w:val="FootnoteReference"/>
        </w:rPr>
        <w:footnoteReference w:id="7"/>
      </w:r>
      <w:r w:rsidR="00D67224">
        <w:t xml:space="preserve"> ,Dijkstra</w:t>
      </w:r>
      <w:r w:rsidR="00D67224">
        <w:rPr>
          <w:rStyle w:val="FootnoteReference"/>
        </w:rPr>
        <w:footnoteReference w:id="8"/>
      </w:r>
      <w:r w:rsidR="00D67224">
        <w:t>,</w:t>
      </w:r>
      <w:r w:rsidR="00966A2B">
        <w:t xml:space="preserve"> </w:t>
      </w:r>
      <w:r w:rsidR="00097D86">
        <w:t>a different way is to change graph structure for reduce searching time</w:t>
      </w:r>
      <w:r w:rsidR="00D941CE">
        <w:t xml:space="preserve"> </w:t>
      </w:r>
      <w:r w:rsidR="00690E03">
        <w:t>,</w:t>
      </w:r>
      <w:r w:rsidR="00D941CE">
        <w:t>other</w:t>
      </w:r>
      <w:r w:rsidR="00690E03">
        <w:t xml:space="preserve"> common</w:t>
      </w:r>
      <w:r w:rsidR="00D941CE">
        <w:t xml:space="preserve"> a</w:t>
      </w:r>
      <w:r w:rsidR="00D67224">
        <w:t>pproach is to represent both graphs and queries on graphs by sequences, thus converting graph search to subsequence matching</w:t>
      </w:r>
      <w:r w:rsidR="00D941CE">
        <w:t>[ji</w:t>
      </w:r>
      <w:r w:rsidR="00D941CE" w:rsidRPr="001C35B8">
        <w:t>ang</w:t>
      </w:r>
      <w:r w:rsidR="00D941CE">
        <w:t xml:space="preserve"> 2007]</w:t>
      </w:r>
      <w:r w:rsidR="00D67224">
        <w:t xml:space="preserve">. </w:t>
      </w:r>
    </w:p>
    <w:p w:rsidR="001012D1" w:rsidRDefault="001012D1" w:rsidP="001012D1">
      <w:pPr>
        <w:pStyle w:val="Heading3"/>
        <w:numPr>
          <w:ilvl w:val="2"/>
          <w:numId w:val="8"/>
        </w:numPr>
      </w:pPr>
      <w:bookmarkStart w:id="199" w:name="_Toc341800569"/>
      <w:bookmarkStart w:id="200" w:name="_Toc342760033"/>
      <w:bookmarkEnd w:id="199"/>
      <w:r>
        <w:t>Social networks</w:t>
      </w:r>
      <w:r w:rsidR="008F66B6">
        <w:t xml:space="preserve"> (SN)</w:t>
      </w:r>
      <w:bookmarkEnd w:id="200"/>
    </w:p>
    <w:p w:rsidR="00FF02F6" w:rsidRPr="003F33A2" w:rsidRDefault="00FF02F6" w:rsidP="00CD79D9">
      <w:pPr>
        <w:pStyle w:val="NoSpacing"/>
        <w:jc w:val="both"/>
      </w:pPr>
      <w:r w:rsidRPr="003F33A2">
        <w:t>Social network</w:t>
      </w:r>
      <w:r w:rsidR="002B5DF4">
        <w:t xml:space="preserve">ing </w:t>
      </w:r>
      <w:r w:rsidRPr="003F33A2">
        <w:t>s</w:t>
      </w:r>
      <w:r w:rsidR="002B5DF4">
        <w:t xml:space="preserve">ervice or at the they short name Social networks </w:t>
      </w:r>
      <w:r w:rsidR="002B5DF4" w:rsidRPr="003F33A2">
        <w:t>are</w:t>
      </w:r>
      <w:r w:rsidR="002B5DF4">
        <w:t xml:space="preserve"> </w:t>
      </w:r>
      <w:r w:rsidR="002B5DF4" w:rsidRPr="002B5DF4">
        <w:t>an online service</w:t>
      </w:r>
      <w:r w:rsidR="002B5DF4">
        <w:t>s</w:t>
      </w:r>
      <w:r w:rsidR="002B5DF4" w:rsidRPr="002B5DF4">
        <w:t>, platform, or site</w:t>
      </w:r>
      <w:r w:rsidR="002B5DF4">
        <w:t>s</w:t>
      </w:r>
      <w:r w:rsidR="002B5DF4" w:rsidRPr="002B5DF4">
        <w:t xml:space="preserve"> that focuses on facilitating the building of social networks or social relations among people who, for example, share interests, activities, backgrounds, or real-life connections. A social network service consists of a representation of each user (often a profile), his/her social links, and </w:t>
      </w:r>
      <w:r w:rsidR="002B5DF4">
        <w:t>a variety of additional service.[Wikipedia</w:t>
      </w:r>
      <w:r w:rsidR="002B5DF4" w:rsidRPr="008D50D1">
        <w:footnoteReference w:id="9"/>
      </w:r>
      <w:r w:rsidR="002B5DF4">
        <w:t xml:space="preserve"> 2012]</w:t>
      </w:r>
      <w:ins w:id="201" w:author="Tsvika Kuflik" w:date="2012-12-02T08:33:00Z">
        <w:r w:rsidR="00017890">
          <w:rPr>
            <w:rFonts w:hint="cs"/>
            <w:rtl/>
          </w:rPr>
          <w:t xml:space="preserve"> </w:t>
        </w:r>
      </w:ins>
      <w:r w:rsidR="0017451D">
        <w:t xml:space="preserve">They </w:t>
      </w:r>
      <w:r w:rsidRPr="003F33A2">
        <w:t>have been with us since 1997 (the first one was sixDegree</w:t>
      </w:r>
      <w:r w:rsidR="00471513">
        <w:t>s</w:t>
      </w:r>
      <w:r w:rsidRPr="003F33A2">
        <w:t>.com)</w:t>
      </w:r>
      <w:del w:id="202" w:author="Tsvika Kuflik" w:date="2012-11-27T19:01:00Z">
        <w:r w:rsidRPr="003F33A2" w:rsidDel="0017451D">
          <w:delText xml:space="preserve"> </w:delText>
        </w:r>
      </w:del>
      <w:r w:rsidRPr="003F33A2">
        <w:t xml:space="preserve">, social networks site (SNS) have successfully </w:t>
      </w:r>
      <w:del w:id="203" w:author="Tsvika Kuflik" w:date="2012-11-27T19:02:00Z">
        <w:r w:rsidRPr="003F33A2" w:rsidDel="00AF7AA9">
          <w:delText xml:space="preserve"> </w:delText>
        </w:r>
      </w:del>
      <w:r w:rsidRPr="003F33A2">
        <w:t>change</w:t>
      </w:r>
      <w:r w:rsidR="00AF7AA9">
        <w:t>d</w:t>
      </w:r>
      <w:r w:rsidRPr="003F33A2">
        <w:t xml:space="preserve"> worldwide communication</w:t>
      </w:r>
      <w:ins w:id="204" w:author="Tsvika Kuflik" w:date="2012-11-27T19:02:00Z">
        <w:r w:rsidR="00AF7AA9">
          <w:t>.</w:t>
        </w:r>
      </w:ins>
      <w:r w:rsidRPr="003F33A2">
        <w:t xml:space="preserve"> </w:t>
      </w:r>
      <w:r w:rsidR="00AF7AA9">
        <w:t>T</w:t>
      </w:r>
      <w:r w:rsidR="00AF7AA9" w:rsidRPr="003F33A2">
        <w:t xml:space="preserve">hey </w:t>
      </w:r>
      <w:r w:rsidRPr="003F33A2">
        <w:t>gave personal user</w:t>
      </w:r>
      <w:r w:rsidR="00AF7AA9">
        <w:t>s</w:t>
      </w:r>
      <w:r w:rsidRPr="003F33A2">
        <w:t xml:space="preserve"> the ability to reach any user in the world</w:t>
      </w:r>
      <w:r w:rsidR="00AF7AA9">
        <w:t>.</w:t>
      </w:r>
      <w:r w:rsidRPr="003F33A2">
        <w:t xml:space="preserve"> </w:t>
      </w:r>
      <w:r w:rsidR="00AF7AA9">
        <w:t>They</w:t>
      </w:r>
      <w:r w:rsidRPr="003F33A2">
        <w:t xml:space="preserve"> attracted millions of users, many of whom have integrated these sites into their daily practices. As of this writing, there are hundreds of SNSs, with various technological affordances, supporting a wide range of interests and practices (for example </w:t>
      </w:r>
      <w:commentRangeStart w:id="205"/>
      <w:r w:rsidRPr="003F33A2">
        <w:t>Facebook</w:t>
      </w:r>
      <w:commentRangeEnd w:id="205"/>
      <w:r w:rsidR="00AF7AA9" w:rsidRPr="008D50D1">
        <w:commentReference w:id="205"/>
      </w:r>
      <w:ins w:id="206" w:author="Shapira, Oz" w:date="2012-12-24T11:05:00Z">
        <w:r w:rsidR="007E603C">
          <w:rPr>
            <w:rStyle w:val="FootnoteReference"/>
          </w:rPr>
          <w:footnoteReference w:id="10"/>
        </w:r>
      </w:ins>
      <w:r w:rsidR="00F204EC">
        <w:t xml:space="preserve"> ,Google+</w:t>
      </w:r>
      <w:ins w:id="208" w:author="Shapira, Oz" w:date="2012-12-24T11:07:00Z">
        <w:r w:rsidR="0067443E">
          <w:rPr>
            <w:rStyle w:val="FootnoteReference"/>
          </w:rPr>
          <w:footnoteReference w:id="11"/>
        </w:r>
      </w:ins>
      <w:r w:rsidR="00F204EC">
        <w:t xml:space="preserve"> ,twitter</w:t>
      </w:r>
      <w:ins w:id="212" w:author="Shapira, Oz" w:date="2012-12-24T11:08:00Z">
        <w:r w:rsidR="0067443E">
          <w:rPr>
            <w:rStyle w:val="FootnoteReference"/>
          </w:rPr>
          <w:footnoteReference w:id="12"/>
        </w:r>
      </w:ins>
      <w:r w:rsidR="00F204EC">
        <w:t xml:space="preserve"> ,Linkedin</w:t>
      </w:r>
      <w:ins w:id="215" w:author="Shapira, Oz" w:date="2012-12-24T11:08:00Z">
        <w:r w:rsidR="00C11661">
          <w:rPr>
            <w:rStyle w:val="FootnoteReference"/>
          </w:rPr>
          <w:footnoteReference w:id="13"/>
        </w:r>
      </w:ins>
      <w:r w:rsidR="00F204EC">
        <w:t xml:space="preserve"> etc</w:t>
      </w:r>
      <w:r w:rsidRPr="003F33A2">
        <w:t xml:space="preserve">) those abilities </w:t>
      </w:r>
      <w:commentRangeStart w:id="218"/>
      <w:r w:rsidR="00AF7AA9">
        <w:t>allow</w:t>
      </w:r>
      <w:r w:rsidRPr="003F33A2">
        <w:t xml:space="preserve"> SNS the to connect between separate type of population using SNS </w:t>
      </w:r>
      <w:r w:rsidR="000518A6" w:rsidRPr="003F33A2">
        <w:t>users</w:t>
      </w:r>
      <w:r w:rsidR="000518A6">
        <w:t xml:space="preserve">, </w:t>
      </w:r>
      <w:r w:rsidRPr="003F33A2">
        <w:t xml:space="preserve">boyd </w:t>
      </w:r>
      <w:r w:rsidR="00F204EC">
        <w:t>[</w:t>
      </w:r>
      <w:r w:rsidRPr="003F33A2">
        <w:t>2007</w:t>
      </w:r>
      <w:r w:rsidR="003A010D">
        <w:t>]</w:t>
      </w:r>
      <w:r w:rsidRPr="003F33A2">
        <w:t xml:space="preserve"> rise the fact the SNS can provide rich sources of </w:t>
      </w:r>
      <w:r w:rsidR="00423EB0">
        <w:t xml:space="preserve"> personalize</w:t>
      </w:r>
      <w:r w:rsidRPr="003F33A2">
        <w:t xml:space="preserve"> data. </w:t>
      </w:r>
      <w:commentRangeEnd w:id="218"/>
      <w:r w:rsidR="00AF7AA9" w:rsidRPr="008D50D1">
        <w:commentReference w:id="218"/>
      </w:r>
      <w:r w:rsidRPr="003F33A2">
        <w:t xml:space="preserve">Profile and linkage data from SNSs can be gathered either through the use of automated collection techniques or through datasets provided directly </w:t>
      </w:r>
      <w:r w:rsidR="00CC256E">
        <w:t>by</w:t>
      </w:r>
      <w:r w:rsidR="00CC256E" w:rsidRPr="003F33A2">
        <w:t xml:space="preserve"> </w:t>
      </w:r>
      <w:r w:rsidRPr="003F33A2">
        <w:t>the company, enabling network analysis researchers to explore large-scale patterns of friending, usage and other visible indicators</w:t>
      </w:r>
      <w:ins w:id="219" w:author="Tsvika Kuflik" w:date="2012-11-27T19:05:00Z">
        <w:r w:rsidR="00CC256E">
          <w:t xml:space="preserve"> </w:t>
        </w:r>
      </w:ins>
      <w:r w:rsidR="00BC10C0">
        <w:t>[</w:t>
      </w:r>
      <w:commentRangeStart w:id="220"/>
      <w:r w:rsidR="00082E66" w:rsidRPr="008D50D1">
        <w:t>Hogan, B</w:t>
      </w:r>
      <w:r w:rsidR="00082E66" w:rsidRPr="003F33A2" w:rsidDel="00082E66">
        <w:t xml:space="preserve"> </w:t>
      </w:r>
      <w:commentRangeEnd w:id="220"/>
      <w:r w:rsidR="00CC256E" w:rsidRPr="008D50D1">
        <w:commentReference w:id="220"/>
      </w:r>
      <w:r w:rsidR="00986692">
        <w:t>2007]</w:t>
      </w:r>
      <w:r w:rsidRPr="003F33A2">
        <w:t>, continuing an analysis trend that started with examinations of blogs and other websites.</w:t>
      </w:r>
    </w:p>
    <w:p w:rsidR="00423EB0" w:rsidRDefault="00FF02F6" w:rsidP="008D50D1">
      <w:pPr>
        <w:ind w:firstLine="142"/>
        <w:jc w:val="both"/>
      </w:pPr>
      <w:r w:rsidRPr="003F33A2">
        <w:t>SNS basically contain social circle</w:t>
      </w:r>
      <w:r w:rsidR="00CC256E">
        <w:t>s</w:t>
      </w:r>
      <w:r w:rsidRPr="003F33A2">
        <w:t xml:space="preserve"> when each one of those circle</w:t>
      </w:r>
      <w:r w:rsidR="00CC256E">
        <w:t>s</w:t>
      </w:r>
      <w:r w:rsidRPr="003F33A2">
        <w:t xml:space="preserve"> can </w:t>
      </w:r>
      <w:r w:rsidR="00CC256E" w:rsidRPr="003F33A2">
        <w:t>relate</w:t>
      </w:r>
      <w:r w:rsidR="00CC256E">
        <w:t xml:space="preserve"> </w:t>
      </w:r>
      <w:r w:rsidRPr="003F33A2">
        <w:t>to different aspect</w:t>
      </w:r>
      <w:r w:rsidR="00CC256E">
        <w:t>. F</w:t>
      </w:r>
      <w:r w:rsidRPr="003F33A2">
        <w:t>or example</w:t>
      </w:r>
      <w:r w:rsidR="00F204EC">
        <w:t xml:space="preserve"> </w:t>
      </w:r>
      <w:r w:rsidR="00F204EC" w:rsidRPr="00F204EC">
        <w:t>a regular user</w:t>
      </w:r>
      <w:r w:rsidRPr="003F33A2">
        <w:t xml:space="preserve"> in </w:t>
      </w:r>
      <w:r w:rsidR="0088330D" w:rsidRPr="003F33A2">
        <w:t>Link</w:t>
      </w:r>
      <w:r w:rsidR="0088330D">
        <w:t>ed</w:t>
      </w:r>
      <w:r w:rsidR="0088330D" w:rsidRPr="003F33A2">
        <w:t>In</w:t>
      </w:r>
      <w:r w:rsidRPr="003F33A2">
        <w:t xml:space="preserve"> (</w:t>
      </w:r>
      <w:r w:rsidR="0088330D" w:rsidRPr="003F33A2">
        <w:t>Link</w:t>
      </w:r>
      <w:r w:rsidR="0088330D">
        <w:t>ed</w:t>
      </w:r>
      <w:r w:rsidR="0088330D" w:rsidRPr="003F33A2">
        <w:t>In</w:t>
      </w:r>
      <w:r w:rsidRPr="003F33A2">
        <w:t xml:space="preserve"> </w:t>
      </w:r>
      <w:r w:rsidR="00F204EC">
        <w:t>a</w:t>
      </w:r>
      <w:r w:rsidRPr="003F33A2">
        <w:t xml:space="preserve"> professional SNS specialize</w:t>
      </w:r>
      <w:r w:rsidR="001155A1">
        <w:t xml:space="preserve"> on</w:t>
      </w:r>
      <w:r w:rsidRPr="003F33A2">
        <w:t xml:space="preserve"> work relation between work </w:t>
      </w:r>
      <w:r w:rsidR="001155A1" w:rsidRPr="003F33A2">
        <w:t>colleagues</w:t>
      </w:r>
      <w:r w:rsidRPr="003F33A2">
        <w:t xml:space="preserve">) will have </w:t>
      </w:r>
      <w:r w:rsidR="00CC256E">
        <w:t xml:space="preserve">a </w:t>
      </w:r>
      <w:r w:rsidRPr="003F33A2">
        <w:t xml:space="preserve">work circle but </w:t>
      </w:r>
      <w:r w:rsidR="00CC256E">
        <w:t>s/</w:t>
      </w:r>
      <w:r w:rsidRPr="003F33A2">
        <w:t xml:space="preserve">he also can be at </w:t>
      </w:r>
      <w:r w:rsidR="00CC256E">
        <w:t xml:space="preserve">a </w:t>
      </w:r>
      <w:r w:rsidRPr="003F33A2">
        <w:t xml:space="preserve">different circle </w:t>
      </w:r>
      <w:r w:rsidR="00F204EC">
        <w:t xml:space="preserve">like </w:t>
      </w:r>
      <w:r w:rsidRPr="003F33A2">
        <w:t xml:space="preserve">friend from school </w:t>
      </w:r>
      <w:r w:rsidR="00CC256E">
        <w:t>or</w:t>
      </w:r>
      <w:r w:rsidRPr="003F33A2">
        <w:t xml:space="preserve"> </w:t>
      </w:r>
      <w:r w:rsidR="00CC256E">
        <w:t>military</w:t>
      </w:r>
      <w:r w:rsidR="00CC256E" w:rsidRPr="003F33A2">
        <w:t xml:space="preserve"> </w:t>
      </w:r>
      <w:r w:rsidRPr="003F33A2">
        <w:t xml:space="preserve">service. </w:t>
      </w:r>
      <w:r w:rsidR="00E6216A">
        <w:t>A</w:t>
      </w:r>
      <w:r w:rsidR="00F204EC">
        <w:t xml:space="preserve"> similar concept can append </w:t>
      </w:r>
      <w:r w:rsidRPr="003F33A2">
        <w:t>in Facebook</w:t>
      </w:r>
      <w:r w:rsidR="00CC256E">
        <w:t>: A</w:t>
      </w:r>
      <w:r w:rsidRPr="003F33A2">
        <w:t xml:space="preserve"> user </w:t>
      </w:r>
      <w:r w:rsidR="00CC256E">
        <w:t xml:space="preserve">may </w:t>
      </w:r>
      <w:r w:rsidRPr="003F33A2">
        <w:t>have friend</w:t>
      </w:r>
      <w:r w:rsidR="00CC256E">
        <w:t>s</w:t>
      </w:r>
      <w:r w:rsidRPr="003F33A2">
        <w:t xml:space="preserve"> from different circle</w:t>
      </w:r>
      <w:r w:rsidR="00CC256E">
        <w:t>s</w:t>
      </w:r>
      <w:r w:rsidRPr="003F33A2">
        <w:t xml:space="preserve">: school, university, work place, neighborhood, </w:t>
      </w:r>
      <w:r w:rsidR="00CC256E">
        <w:t xml:space="preserve">preferred </w:t>
      </w:r>
      <w:r w:rsidRPr="003F33A2">
        <w:t xml:space="preserve">music, </w:t>
      </w:r>
      <w:r w:rsidR="00E6216A">
        <w:t xml:space="preserve">food </w:t>
      </w:r>
      <w:r w:rsidR="00782209">
        <w:t>etc.</w:t>
      </w:r>
      <w:r w:rsidRPr="003F33A2">
        <w:t xml:space="preserve"> in Google+ they even coded this feature as you can create or join</w:t>
      </w:r>
      <w:r w:rsidR="00701FFB">
        <w:t xml:space="preserve"> to “</w:t>
      </w:r>
      <w:r w:rsidRPr="003F33A2">
        <w:t>circle</w:t>
      </w:r>
      <w:r w:rsidR="00701FFB">
        <w:t>”</w:t>
      </w:r>
      <w:r w:rsidR="00E6216A">
        <w:t xml:space="preserve">. </w:t>
      </w:r>
      <w:r w:rsidR="00DD1363">
        <w:t>Important</w:t>
      </w:r>
      <w:r w:rsidR="00D31342">
        <w:t xml:space="preserve"> circle is </w:t>
      </w:r>
      <w:r w:rsidR="0043689A">
        <w:t>shared</w:t>
      </w:r>
      <w:r w:rsidR="00E6216A">
        <w:t xml:space="preserve"> interests and </w:t>
      </w:r>
      <w:r w:rsidR="002C237A">
        <w:t>preference</w:t>
      </w:r>
      <w:r w:rsidR="00D31342">
        <w:t xml:space="preserve"> circle, is </w:t>
      </w:r>
      <w:r w:rsidR="00701FFB">
        <w:t>this circle</w:t>
      </w:r>
      <w:r w:rsidR="0043689A">
        <w:t xml:space="preserve"> </w:t>
      </w:r>
      <w:r w:rsidR="00D31342">
        <w:t xml:space="preserve">users </w:t>
      </w:r>
      <w:r w:rsidR="0043689A">
        <w:t xml:space="preserve">like to connect to each other </w:t>
      </w:r>
      <w:r w:rsidR="00782209" w:rsidRPr="00782209">
        <w:t>through</w:t>
      </w:r>
      <w:r w:rsidR="00782209">
        <w:t xml:space="preserve"> share</w:t>
      </w:r>
      <w:r w:rsidR="00EB7F64">
        <w:t>d</w:t>
      </w:r>
      <w:r w:rsidR="00782209" w:rsidRPr="00782209">
        <w:t xml:space="preserve"> </w:t>
      </w:r>
      <w:r w:rsidR="0043689A">
        <w:t>subject</w:t>
      </w:r>
      <w:r w:rsidR="00EB7F64">
        <w:t>s</w:t>
      </w:r>
      <w:r w:rsidR="0043689A">
        <w:t xml:space="preserve"> for example fans group of rock </w:t>
      </w:r>
      <w:r w:rsidR="00D31342">
        <w:t xml:space="preserve">band, </w:t>
      </w:r>
      <w:r w:rsidR="00701FFB">
        <w:t xml:space="preserve">movie </w:t>
      </w:r>
      <w:r w:rsidR="006E6B30">
        <w:t>fans, members</w:t>
      </w:r>
      <w:r w:rsidR="00782209">
        <w:t xml:space="preserve"> at sushi restaurant etc</w:t>
      </w:r>
      <w:r w:rsidRPr="003F33A2">
        <w:t>.</w:t>
      </w:r>
      <w:r w:rsidR="004832CE">
        <w:t xml:space="preserve"> </w:t>
      </w:r>
      <w:commentRangeStart w:id="221"/>
      <w:r w:rsidR="00782209">
        <w:t>this</w:t>
      </w:r>
      <w:r w:rsidR="00782209" w:rsidRPr="003F33A2">
        <w:t xml:space="preserve"> </w:t>
      </w:r>
      <w:r w:rsidRPr="003F33A2">
        <w:t>value</w:t>
      </w:r>
      <w:r w:rsidR="006E6B30">
        <w:t>s</w:t>
      </w:r>
      <w:r w:rsidRPr="003F33A2">
        <w:t xml:space="preserve"> can establish </w:t>
      </w:r>
      <w:r w:rsidR="00E6216A" w:rsidRPr="003F33A2">
        <w:t xml:space="preserve">large </w:t>
      </w:r>
      <w:r w:rsidR="00E6216A">
        <w:t xml:space="preserve">data </w:t>
      </w:r>
      <w:r w:rsidR="002C237A" w:rsidRPr="003F33A2">
        <w:t xml:space="preserve">collection </w:t>
      </w:r>
      <w:r w:rsidR="002C237A">
        <w:t>of</w:t>
      </w:r>
      <w:r w:rsidR="00E6216A">
        <w:t xml:space="preserve"> </w:t>
      </w:r>
      <w:r w:rsidR="00280665" w:rsidRPr="003F33A2">
        <w:t>user’s</w:t>
      </w:r>
      <w:r w:rsidRPr="003F33A2">
        <w:t xml:space="preserve"> preference</w:t>
      </w:r>
      <w:r w:rsidR="00E6216A">
        <w:t xml:space="preserve"> and </w:t>
      </w:r>
      <w:r w:rsidR="002C237A">
        <w:t>interests</w:t>
      </w:r>
      <w:r w:rsidR="002C237A" w:rsidRPr="003F33A2">
        <w:t>,</w:t>
      </w:r>
      <w:r w:rsidR="00953200" w:rsidRPr="00953200">
        <w:t xml:space="preserve"> </w:t>
      </w:r>
      <w:r w:rsidR="00782209">
        <w:t>this</w:t>
      </w:r>
      <w:r w:rsidR="00953200" w:rsidRPr="00953200">
        <w:t xml:space="preserve"> effort of collecting da</w:t>
      </w:r>
      <w:r w:rsidR="00ED0E1B">
        <w:t xml:space="preserve">ta have been mention before by </w:t>
      </w:r>
      <w:r w:rsidR="00953200" w:rsidRPr="00953200">
        <w:t>Rhodes</w:t>
      </w:r>
      <w:r w:rsidR="00ED0E1B">
        <w:t>,</w:t>
      </w:r>
      <w:r w:rsidR="00BC1875">
        <w:t xml:space="preserve"> Bowie</w:t>
      </w:r>
      <w:r w:rsidR="00ED0E1B">
        <w:t xml:space="preserve"> and</w:t>
      </w:r>
      <w:r w:rsidR="00BC1875">
        <w:t xml:space="preserve"> Hergenrather</w:t>
      </w:r>
      <w:r w:rsidR="0071792D">
        <w:t>[2003]</w:t>
      </w:r>
      <w:r w:rsidR="00953200" w:rsidRPr="00953200">
        <w:t xml:space="preserve"> in their research they concluded that </w:t>
      </w:r>
      <w:r w:rsidR="00953200" w:rsidRPr="00953200">
        <w:lastRenderedPageBreak/>
        <w:t xml:space="preserve">using the web as empiric tools for behavioral science research  will increase the tested population from local to global distribution. </w:t>
      </w:r>
    </w:p>
    <w:p w:rsidR="00423EB0" w:rsidRPr="00C07065" w:rsidRDefault="00423EB0" w:rsidP="008D50D1">
      <w:pPr>
        <w:pStyle w:val="Heading4"/>
        <w:numPr>
          <w:ilvl w:val="3"/>
          <w:numId w:val="8"/>
        </w:numPr>
      </w:pPr>
      <w:r w:rsidRPr="00C07065">
        <w:t>Social Network</w:t>
      </w:r>
      <w:r>
        <w:t xml:space="preserve"> (sn)</w:t>
      </w:r>
      <w:r w:rsidRPr="00C07065">
        <w:t xml:space="preserve"> as a source </w:t>
      </w:r>
    </w:p>
    <w:p w:rsidR="00423EB0" w:rsidRDefault="00B66BBA" w:rsidP="008D50D1">
      <w:pPr>
        <w:pStyle w:val="NoSpacing"/>
        <w:jc w:val="both"/>
        <w:rPr>
          <w:rtl/>
        </w:rPr>
      </w:pPr>
      <w:r>
        <w:t>Social</w:t>
      </w:r>
      <w:r w:rsidR="00423EB0">
        <w:t xml:space="preserve"> networks (SN) can be effective sources for establish database, the main key in social networks is to shard the individual to the common population. </w:t>
      </w:r>
      <w:r w:rsidR="00F460C3">
        <w:t>Each</w:t>
      </w:r>
      <w:r w:rsidR="00423EB0">
        <w:t xml:space="preserve"> social network are depend user</w:t>
      </w:r>
      <w:ins w:id="222" w:author="Shapira, Oz" w:date="2012-12-24T11:12:00Z">
        <w:r w:rsidR="00C11661">
          <w:t>s</w:t>
        </w:r>
      </w:ins>
      <w:r w:rsidR="00423EB0">
        <w:t xml:space="preserve"> data, in general users</w:t>
      </w:r>
      <w:r w:rsidR="00A37EF9">
        <w:t xml:space="preserve"> are uploading</w:t>
      </w:r>
      <w:r w:rsidR="00423EB0">
        <w:t xml:space="preserve"> their personal data to the SN, they </w:t>
      </w:r>
      <w:r w:rsidR="00F460C3">
        <w:t>are owned</w:t>
      </w:r>
      <w:r w:rsidR="00423EB0">
        <w:t xml:space="preserve"> the </w:t>
      </w:r>
      <w:r w:rsidR="00423EB0" w:rsidRPr="008D50D1">
        <w:t xml:space="preserve">decision </w:t>
      </w:r>
      <w:r w:rsidR="00423EB0">
        <w:t xml:space="preserve">to share </w:t>
      </w:r>
      <w:r w:rsidR="00F460C3">
        <w:t>information</w:t>
      </w:r>
      <w:r w:rsidR="00423EB0">
        <w:t xml:space="preserve"> to common population</w:t>
      </w:r>
      <w:r w:rsidR="00956E37">
        <w:t>.</w:t>
      </w:r>
      <w:r w:rsidR="00423EB0">
        <w:t xml:space="preserve"> </w:t>
      </w:r>
    </w:p>
    <w:p w:rsidR="00C11661" w:rsidRDefault="00423EB0" w:rsidP="00C11661">
      <w:pPr>
        <w:ind w:firstLine="142"/>
        <w:jc w:val="both"/>
        <w:rPr>
          <w:ins w:id="223" w:author="Shapira, Oz" w:date="2012-12-24T11:15:00Z"/>
        </w:rPr>
      </w:pPr>
      <w:r w:rsidRPr="00785792">
        <w:t>Abdesslem, Parris, and Henderson</w:t>
      </w:r>
      <w:r>
        <w:t xml:space="preserve"> [</w:t>
      </w:r>
      <w:r w:rsidRPr="00785792">
        <w:t>2011</w:t>
      </w:r>
      <w:r>
        <w:t>]</w:t>
      </w:r>
      <w:r w:rsidRPr="00785792">
        <w:t xml:space="preserve"> </w:t>
      </w:r>
      <w:r>
        <w:t xml:space="preserve">concluded the use of SN for collecting data, they speared the collecting to two sections – collect user social </w:t>
      </w:r>
      <w:r w:rsidRPr="00AB5B2A">
        <w:t>behavior</w:t>
      </w:r>
      <w:r>
        <w:t xml:space="preserve"> in SN and collect user </w:t>
      </w:r>
      <w:r w:rsidRPr="0004204D">
        <w:t>characteristics</w:t>
      </w:r>
      <w:r>
        <w:t xml:space="preserve">. </w:t>
      </w:r>
      <w:r w:rsidR="00F460C3">
        <w:t>From</w:t>
      </w:r>
      <w:r>
        <w:t xml:space="preserve"> their aspect when we used SN </w:t>
      </w:r>
      <w:r w:rsidR="002F1147">
        <w:t xml:space="preserve">as our source </w:t>
      </w:r>
      <w:r>
        <w:t>not only</w:t>
      </w:r>
      <w:ins w:id="224" w:author="Shapira, Oz" w:date="2012-12-24T11:14:00Z">
        <w:r w:rsidR="00C11661">
          <w:t xml:space="preserve"> collect user</w:t>
        </w:r>
      </w:ins>
      <w:del w:id="225" w:author="Shapira, Oz" w:date="2012-12-24T11:14:00Z">
        <w:r w:rsidDel="00C11661">
          <w:delText xml:space="preserve"> is</w:delText>
        </w:r>
      </w:del>
      <w:r>
        <w:t xml:space="preserve"> preference and characteristics </w:t>
      </w:r>
      <w:ins w:id="226" w:author="Shapira, Oz" w:date="2012-12-24T11:14:00Z">
        <w:r w:rsidR="00C11661">
          <w:t>,</w:t>
        </w:r>
      </w:ins>
      <w:r>
        <w:t xml:space="preserve">we </w:t>
      </w:r>
      <w:del w:id="227" w:author="Shapira, Oz" w:date="2012-12-24T11:14:00Z">
        <w:r w:rsidDel="00C11661">
          <w:delText>can actually</w:delText>
        </w:r>
      </w:del>
      <w:ins w:id="228" w:author="Shapira, Oz" w:date="2012-12-24T11:14:00Z">
        <w:r w:rsidR="00C11661">
          <w:t xml:space="preserve">also can </w:t>
        </w:r>
      </w:ins>
      <w:del w:id="229" w:author="Shapira, Oz" w:date="2012-12-24T11:14:00Z">
        <w:r w:rsidDel="00C11661">
          <w:delText xml:space="preserve"> build</w:delText>
        </w:r>
      </w:del>
      <w:ins w:id="230" w:author="Shapira, Oz" w:date="2012-12-24T11:14:00Z">
        <w:r w:rsidR="00C11661">
          <w:t>create</w:t>
        </w:r>
      </w:ins>
      <w:r>
        <w:t xml:space="preserve"> soc</w:t>
      </w:r>
      <w:r w:rsidR="002F1147">
        <w:t xml:space="preserve">ial profile from the </w:t>
      </w:r>
      <w:del w:id="231" w:author="Shapira, Oz" w:date="2012-12-24T11:14:00Z">
        <w:r w:rsidR="002F1147" w:rsidDel="00C11661">
          <w:delText xml:space="preserve">user </w:delText>
        </w:r>
      </w:del>
      <w:ins w:id="232" w:author="Shapira, Oz" w:date="2012-12-24T11:14:00Z">
        <w:r w:rsidR="00C11661">
          <w:t xml:space="preserve">his </w:t>
        </w:r>
      </w:ins>
      <w:r w:rsidR="002F1147">
        <w:t>data</w:t>
      </w:r>
      <w:ins w:id="233" w:author="Shapira, Oz" w:date="2012-12-24T11:15:00Z">
        <w:r w:rsidR="00C11661">
          <w:t>.</w:t>
        </w:r>
      </w:ins>
    </w:p>
    <w:p w:rsidR="00423EB0" w:rsidRDefault="00C11661">
      <w:pPr>
        <w:jc w:val="both"/>
        <w:pPrChange w:id="234" w:author="Shapira, Oz" w:date="2012-12-24T11:16:00Z">
          <w:pPr>
            <w:ind w:firstLine="142"/>
            <w:jc w:val="both"/>
          </w:pPr>
        </w:pPrChange>
      </w:pPr>
      <w:ins w:id="235" w:author="Shapira, Oz" w:date="2012-12-24T11:15:00Z">
        <w:r>
          <w:t>The second issue</w:t>
        </w:r>
      </w:ins>
      <w:ins w:id="236" w:author="Shapira, Oz" w:date="2012-12-24T11:16:00Z">
        <w:r>
          <w:t xml:space="preserve">that </w:t>
        </w:r>
      </w:ins>
      <w:ins w:id="237" w:author="Shapira, Oz" w:date="2012-12-24T11:15:00Z">
        <w:r>
          <w:t xml:space="preserve"> rise is how to collect </w:t>
        </w:r>
      </w:ins>
      <w:ins w:id="238" w:author="Shapira, Oz" w:date="2012-12-24T11:16:00Z">
        <w:r>
          <w:t>random</w:t>
        </w:r>
      </w:ins>
      <w:ins w:id="239" w:author="Shapira, Oz" w:date="2012-12-24T11:15:00Z">
        <w:r>
          <w:t xml:space="preserve"> </w:t>
        </w:r>
      </w:ins>
      <w:ins w:id="240" w:author="Shapira, Oz" w:date="2012-12-24T11:16:00Z">
        <w:r>
          <w:t xml:space="preserve">user data but still </w:t>
        </w:r>
        <w:r w:rsidR="00DA1731">
          <w:t>earn user relations?</w:t>
        </w:r>
      </w:ins>
      <w:del w:id="241" w:author="Shapira, Oz" w:date="2012-12-24T11:15:00Z">
        <w:r w:rsidR="00423EB0" w:rsidDel="00C11661">
          <w:delText>,</w:delText>
        </w:r>
      </w:del>
      <w:r w:rsidR="00423EB0">
        <w:t xml:space="preserve"> Fehmi</w:t>
      </w:r>
      <w:r w:rsidR="002F1147">
        <w:t xml:space="preserve"> [2012]</w:t>
      </w:r>
      <w:r w:rsidR="00576C46">
        <w:t xml:space="preserve"> used Facebook,</w:t>
      </w:r>
      <w:r w:rsidR="00423EB0">
        <w:t xml:space="preserve"> for creating random sampling</w:t>
      </w:r>
      <w:r w:rsidR="00576C46">
        <w:t>, they create recursive process that extract new users form for users friend</w:t>
      </w:r>
      <w:r w:rsidR="00CD158D">
        <w:t>s</w:t>
      </w:r>
      <w:r w:rsidR="00576C46">
        <w:t xml:space="preserve"> </w:t>
      </w:r>
      <w:r w:rsidR="00423EB0">
        <w:t xml:space="preserve">– with this approach they </w:t>
      </w:r>
      <w:r w:rsidR="00423EB0" w:rsidRPr="007418DF">
        <w:t>achieve</w:t>
      </w:r>
      <w:r w:rsidR="00423EB0">
        <w:t xml:space="preserve"> random sampling </w:t>
      </w:r>
      <w:r w:rsidR="00576C46">
        <w:t xml:space="preserve">and </w:t>
      </w:r>
      <w:r w:rsidR="00576C46">
        <w:rPr>
          <w:rFonts w:ascii="Tahoma" w:hAnsi="Tahoma" w:cs="Tahoma"/>
          <w:sz w:val="20"/>
          <w:szCs w:val="20"/>
        </w:rPr>
        <w:t>success</w:t>
      </w:r>
      <w:r w:rsidR="00576C46">
        <w:t>fully manage</w:t>
      </w:r>
      <w:r w:rsidR="00CD158D">
        <w:t xml:space="preserve"> to recursive process but </w:t>
      </w:r>
      <w:r w:rsidR="00423EB0">
        <w:t>keep their subject</w:t>
      </w:r>
      <w:r w:rsidR="00CD158D">
        <w:t>s</w:t>
      </w:r>
      <w:r w:rsidR="00423EB0">
        <w:t xml:space="preserve"> normally </w:t>
      </w:r>
      <w:r w:rsidR="00423EB0" w:rsidRPr="007418DF">
        <w:t>distributed</w:t>
      </w:r>
      <w:r w:rsidR="00CD158D">
        <w:t xml:space="preserve"> throw all many different users</w:t>
      </w:r>
      <w:r w:rsidR="00423EB0">
        <w:t xml:space="preserve">. </w:t>
      </w:r>
    </w:p>
    <w:commentRangeEnd w:id="221"/>
    <w:p w:rsidR="00FF02F6" w:rsidRPr="003F33A2" w:rsidRDefault="00242598" w:rsidP="00B54E2F">
      <w:pPr>
        <w:jc w:val="both"/>
      </w:pPr>
      <w:r>
        <w:rPr>
          <w:rStyle w:val="CommentReference"/>
        </w:rPr>
        <w:commentReference w:id="221"/>
      </w:r>
    </w:p>
    <w:p w:rsidR="001012D1" w:rsidRDefault="001012D1" w:rsidP="00FB3B1C">
      <w:pPr>
        <w:pStyle w:val="Heading2"/>
        <w:numPr>
          <w:ilvl w:val="1"/>
          <w:numId w:val="8"/>
        </w:numPr>
      </w:pPr>
      <w:r>
        <w:t xml:space="preserve"> </w:t>
      </w:r>
      <w:bookmarkStart w:id="242" w:name="_Toc342760034"/>
      <w:r>
        <w:t>Related work</w:t>
      </w:r>
      <w:bookmarkEnd w:id="242"/>
    </w:p>
    <w:p w:rsidR="000D5C0F" w:rsidRPr="00035D1A" w:rsidRDefault="000D5C0F" w:rsidP="008D50D1">
      <w:pPr>
        <w:pStyle w:val="Heading3"/>
        <w:numPr>
          <w:ilvl w:val="2"/>
          <w:numId w:val="8"/>
        </w:numPr>
      </w:pPr>
      <w:bookmarkStart w:id="243" w:name="_Toc342760035"/>
      <w:r w:rsidRPr="00035D1A">
        <w:t>Generic Semantic-based Framework</w:t>
      </w:r>
      <w:bookmarkEnd w:id="243"/>
      <w:r w:rsidR="00035D1A">
        <w:t xml:space="preserve"> </w:t>
      </w:r>
    </w:p>
    <w:p w:rsidR="000D5C0F" w:rsidRDefault="000D5C0F" w:rsidP="00E92B54">
      <w:pPr>
        <w:jc w:val="both"/>
      </w:pPr>
      <w:r w:rsidRPr="002F2135">
        <w:t>Fernández-Tobías</w:t>
      </w:r>
      <w:r>
        <w:t xml:space="preserve"> </w:t>
      </w:r>
      <w:r w:rsidR="00242598">
        <w:t>et al. [</w:t>
      </w:r>
      <w:r>
        <w:rPr>
          <w:sz w:val="18"/>
          <w:szCs w:val="18"/>
        </w:rPr>
        <w:t>2011</w:t>
      </w:r>
      <w:r w:rsidR="0071792D">
        <w:t>]</w:t>
      </w:r>
      <w:r>
        <w:t xml:space="preserve"> try to create </w:t>
      </w:r>
      <w:r w:rsidR="00242598">
        <w:t xml:space="preserve">an </w:t>
      </w:r>
      <w:r>
        <w:t xml:space="preserve">automated system that will recommend </w:t>
      </w:r>
      <w:commentRangeStart w:id="244"/>
      <w:r>
        <w:t xml:space="preserve">to user preference by </w:t>
      </w:r>
      <w:del w:id="245" w:author="Shapira, Oz" w:date="2012-12-24T11:17:00Z">
        <w:r w:rsidDel="00DA1731">
          <w:delText xml:space="preserve">to </w:delText>
        </w:r>
      </w:del>
      <w:ins w:id="246" w:author="Shapira, Oz" w:date="2012-12-24T11:17:00Z">
        <w:r w:rsidR="00DA1731">
          <w:t xml:space="preserve">two </w:t>
        </w:r>
      </w:ins>
      <w:r>
        <w:t>different domain</w:t>
      </w:r>
      <w:r w:rsidR="00197AD9">
        <w:t>s</w:t>
      </w:r>
      <w:r>
        <w:t xml:space="preserve"> in their approach the</w:t>
      </w:r>
      <w:ins w:id="247" w:author="Shapira, Oz" w:date="2012-12-24T15:33:00Z">
        <w:r w:rsidR="0038304F">
          <w:t>y</w:t>
        </w:r>
      </w:ins>
      <w:r>
        <w:t xml:space="preserve"> used graph for mapping the connection</w:t>
      </w:r>
      <w:ins w:id="248" w:author="Shapira, Oz" w:date="2012-12-24T15:37:00Z">
        <w:r w:rsidR="0038304F">
          <w:t>s</w:t>
        </w:r>
      </w:ins>
      <w:r>
        <w:t xml:space="preserve"> between</w:t>
      </w:r>
      <w:ins w:id="249" w:author="Shapira, Oz" w:date="2012-12-24T15:37:00Z">
        <w:r w:rsidR="0038304F">
          <w:t xml:space="preserve"> the</w:t>
        </w:r>
      </w:ins>
      <w:r>
        <w:t xml:space="preserve"> </w:t>
      </w:r>
      <w:ins w:id="250" w:author="Shapira, Oz" w:date="2012-12-24T15:33:00Z">
        <w:r w:rsidR="0038304F">
          <w:t xml:space="preserve">two </w:t>
        </w:r>
      </w:ins>
      <w:del w:id="251" w:author="Shapira, Oz" w:date="2012-12-24T15:33:00Z">
        <w:r w:rsidDel="0038304F">
          <w:delText>the</w:delText>
        </w:r>
      </w:del>
      <w:r>
        <w:t xml:space="preserve"> domain</w:t>
      </w:r>
      <w:ins w:id="252" w:author="Shapira, Oz" w:date="2012-12-24T15:33:00Z">
        <w:r w:rsidR="0038304F">
          <w:t>s (music and locations)</w:t>
        </w:r>
      </w:ins>
      <w:r>
        <w:t xml:space="preserve"> and analyzing</w:t>
      </w:r>
      <w:ins w:id="253" w:author="Shapira, Oz" w:date="2012-12-24T15:38:00Z">
        <w:r w:rsidR="0038304F">
          <w:t xml:space="preserve"> users</w:t>
        </w:r>
      </w:ins>
      <w:del w:id="254" w:author="Shapira, Oz" w:date="2012-12-24T15:38:00Z">
        <w:r w:rsidDel="0038304F">
          <w:delText xml:space="preserve"> </w:delText>
        </w:r>
      </w:del>
      <w:r>
        <w:t xml:space="preserve"> </w:t>
      </w:r>
      <w:del w:id="255" w:author="Shapira, Oz" w:date="2012-12-24T15:34:00Z">
        <w:r w:rsidDel="0038304F">
          <w:delText xml:space="preserve">the nodes </w:delText>
        </w:r>
      </w:del>
      <w:r>
        <w:t xml:space="preserve">relation </w:t>
      </w:r>
      <w:ins w:id="256" w:author="Shapira, Oz" w:date="2012-12-24T15:38:00Z">
        <w:r w:rsidR="0038304F">
          <w:t xml:space="preserve">using </w:t>
        </w:r>
      </w:ins>
      <w:del w:id="257" w:author="Shapira, Oz" w:date="2012-12-24T15:38:00Z">
        <w:r w:rsidDel="0038304F">
          <w:delText>in</w:delText>
        </w:r>
      </w:del>
      <w:r>
        <w:t xml:space="preserve"> graph, this 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Adom</w:t>
      </w:r>
      <w:r>
        <w:rPr>
          <w:sz w:val="20"/>
          <w:szCs w:val="20"/>
        </w:rPr>
        <w:t xml:space="preserve">avicius1 and Tuzhilin </w:t>
      </w:r>
      <w:r w:rsidR="00DF5409">
        <w:rPr>
          <w:sz w:val="20"/>
          <w:szCs w:val="20"/>
        </w:rPr>
        <w:t>[</w:t>
      </w:r>
      <w:r>
        <w:rPr>
          <w:sz w:val="20"/>
          <w:szCs w:val="20"/>
        </w:rPr>
        <w:t>2005</w:t>
      </w:r>
      <w:r w:rsidR="00DF5409">
        <w:rPr>
          <w:sz w:val="20"/>
          <w:szCs w:val="20"/>
        </w:rPr>
        <w:t>]</w:t>
      </w:r>
      <w:r>
        <w:rPr>
          <w:sz w:val="20"/>
          <w:szCs w:val="20"/>
        </w:rPr>
        <w:t xml:space="preserve"> </w:t>
      </w:r>
      <w:del w:id="258" w:author="Shapira, Oz" w:date="2012-12-24T15:38:00Z">
        <w:r w:rsidDel="0038304F">
          <w:delText>used past user data for create the recommendation</w:delText>
        </w:r>
        <w:commentRangeEnd w:id="244"/>
        <w:r w:rsidR="00242598" w:rsidDel="0038304F">
          <w:rPr>
            <w:rStyle w:val="CommentReference"/>
          </w:rPr>
          <w:commentReference w:id="244"/>
        </w:r>
        <w:r w:rsidDel="0038304F">
          <w:delText xml:space="preserve"> </w:delText>
        </w:r>
      </w:del>
      <w:r>
        <w:t>,</w:t>
      </w:r>
      <w:r w:rsidR="00242598">
        <w:t xml:space="preserve"> </w:t>
      </w:r>
      <w:r>
        <w:t xml:space="preserve">in their system they used  </w:t>
      </w:r>
      <w:r w:rsidRPr="00090146">
        <w:t>DBpedia</w:t>
      </w:r>
      <w:r>
        <w:t xml:space="preserve">  as the database source. </w:t>
      </w:r>
      <w:r w:rsidR="004C07E7">
        <w:t>D</w:t>
      </w:r>
      <w:r w:rsidR="00921387">
        <w:t>B</w:t>
      </w:r>
      <w:r>
        <w:t xml:space="preserve">pedia is </w:t>
      </w:r>
      <w:r w:rsidR="00242598">
        <w:t xml:space="preserve">a </w:t>
      </w:r>
      <w:r>
        <w:t>graph base</w:t>
      </w:r>
      <w:r w:rsidR="00242598">
        <w:t>d</w:t>
      </w:r>
      <w:r>
        <w:t xml:space="preserve"> database that </w:t>
      </w:r>
      <w:r w:rsidR="00242598">
        <w:t xml:space="preserve">contains </w:t>
      </w:r>
      <w:r>
        <w:t>values from Wikipedia</w:t>
      </w:r>
      <w:r w:rsidR="00242598">
        <w:t>.</w:t>
      </w:r>
      <w:r>
        <w:t xml:space="preserve"> </w:t>
      </w:r>
      <w:r w:rsidR="00242598">
        <w:t>T</w:t>
      </w:r>
      <w:r>
        <w:t xml:space="preserve">he main problem with that experience is </w:t>
      </w:r>
      <w:r w:rsidR="00242598">
        <w:t xml:space="preserve">that </w:t>
      </w:r>
      <w:r>
        <w:t xml:space="preserve">DBpedia is not updated </w:t>
      </w:r>
      <w:r w:rsidR="003D0100">
        <w:t>daily.</w:t>
      </w:r>
      <w:del w:id="259" w:author="Shapira, Oz" w:date="2012-12-24T15:39:00Z">
        <w:r w:rsidDel="00E92B54">
          <w:delText xml:space="preserve"> </w:delText>
        </w:r>
      </w:del>
      <w:r>
        <w:t xml:space="preserve">  </w:t>
      </w:r>
      <w:commentRangeStart w:id="260"/>
      <w:del w:id="261" w:author="Shapira, Oz" w:date="2012-12-24T15:39:00Z">
        <w:r w:rsidR="00242598" w:rsidDel="0038304F">
          <w:delText>S</w:delText>
        </w:r>
        <w:r w:rsidDel="0038304F">
          <w:delText xml:space="preserve">ince they can be depend on that database they created description framework built upon semantic networks , the problem with </w:delText>
        </w:r>
        <w:r w:rsidRPr="0096780C" w:rsidDel="0038304F">
          <w:delText>attitude</w:delText>
        </w:r>
        <w:r w:rsidDel="0038304F">
          <w:delText xml:space="preserve"> it’s for obtaining data you to maintain and upgrade your frameworks. </w:delText>
        </w:r>
        <w:commentRangeEnd w:id="260"/>
        <w:r w:rsidR="00242598" w:rsidDel="0038304F">
          <w:rPr>
            <w:rStyle w:val="CommentReference"/>
          </w:rPr>
          <w:commentReference w:id="260"/>
        </w:r>
      </w:del>
    </w:p>
    <w:p w:rsidR="007113BF" w:rsidRDefault="007113BF" w:rsidP="006E0D0B">
      <w:pPr>
        <w:tabs>
          <w:tab w:val="left" w:pos="5479"/>
        </w:tabs>
        <w:jc w:val="both"/>
      </w:pPr>
      <w:r>
        <w:t>Need to add : fabric taste -&gt;extract 3-4 related works</w:t>
      </w:r>
      <w:r>
        <w:tab/>
      </w:r>
    </w:p>
    <w:p w:rsidR="006953D1" w:rsidRDefault="006953D1" w:rsidP="0088330D">
      <w:pPr>
        <w:pStyle w:val="Heading3"/>
        <w:numPr>
          <w:ilvl w:val="2"/>
          <w:numId w:val="8"/>
        </w:numPr>
        <w:rPr>
          <w:noProof/>
        </w:rPr>
      </w:pPr>
      <w:bookmarkStart w:id="262" w:name="_Toc342760036"/>
      <w:r w:rsidRPr="006953D1">
        <w:rPr>
          <w:noProof/>
        </w:rPr>
        <w:t>Taste Fabric of Social Networks</w:t>
      </w:r>
      <w:bookmarkEnd w:id="262"/>
    </w:p>
    <w:p w:rsidR="006953D1" w:rsidRDefault="006A3278" w:rsidP="006E0D0B">
      <w:r w:rsidRPr="006E0BF1">
        <w:t>Liu</w:t>
      </w:r>
      <w:r>
        <w:t xml:space="preserve"> </w:t>
      </w:r>
      <w:r w:rsidRPr="006E0BF1">
        <w:t xml:space="preserve"> </w:t>
      </w:r>
      <w:r w:rsidRPr="006A3278">
        <w:t>Maes</w:t>
      </w:r>
      <w:r>
        <w:t xml:space="preserve"> and </w:t>
      </w:r>
      <w:r w:rsidRPr="006A3278">
        <w:t xml:space="preserve">Davenport </w:t>
      </w:r>
      <w:r>
        <w:t>[2006]</w:t>
      </w:r>
      <w:r w:rsidRPr="006A3278">
        <w:t xml:space="preserve"> </w:t>
      </w:r>
      <w:r>
        <w:t>mined 100,000 social network profiles</w:t>
      </w:r>
      <w:r w:rsidR="00966D63">
        <w:t xml:space="preserve"> </w:t>
      </w:r>
      <w:r>
        <w:t>,</w:t>
      </w:r>
      <w:r w:rsidR="00D8430F" w:rsidRPr="00D8430F">
        <w:t xml:space="preserve"> </w:t>
      </w:r>
      <w:r w:rsidR="00D8430F">
        <w:t xml:space="preserve">by using machine learning </w:t>
      </w:r>
      <w:r w:rsidR="00D8430F" w:rsidRPr="00D8430F">
        <w:t>technique</w:t>
      </w:r>
      <w:r w:rsidR="00D8430F">
        <w:t xml:space="preserve"> they </w:t>
      </w:r>
      <w:r>
        <w:t>segmented them into</w:t>
      </w:r>
      <w:r w:rsidR="00D8430F">
        <w:t xml:space="preserve"> </w:t>
      </w:r>
      <w:r w:rsidR="00D8430F" w:rsidRPr="00D8430F">
        <w:t>categories</w:t>
      </w:r>
      <w:r>
        <w:t xml:space="preserve"> interest</w:t>
      </w:r>
      <w:r w:rsidR="00D8430F">
        <w:t xml:space="preserve"> </w:t>
      </w:r>
      <w:r w:rsidR="00966D63">
        <w:t xml:space="preserve">like </w:t>
      </w:r>
      <w:r w:rsidR="00966D63" w:rsidRPr="00966D63">
        <w:t>of music, books, films, foods, etc.</w:t>
      </w:r>
      <w:r w:rsidR="00966D63">
        <w:t xml:space="preserve"> and </w:t>
      </w:r>
      <w:r w:rsidR="00D8430F">
        <w:t xml:space="preserve"> </w:t>
      </w:r>
      <w:r>
        <w:t>infer semantic fabric of ta</w:t>
      </w:r>
      <w:r w:rsidR="00D8430F">
        <w:t>ste.</w:t>
      </w:r>
      <w:r>
        <w:t xml:space="preserve"> </w:t>
      </w:r>
      <w:r w:rsidR="00D8430F">
        <w:t xml:space="preserve">They examined ways in which the performance of tastes constitutes an alternate network structure which they call a ‘‘taste fabric.” </w:t>
      </w:r>
      <w:r>
        <w:t xml:space="preserve">this effort had </w:t>
      </w:r>
      <w:r w:rsidR="004B5411">
        <w:t>help the</w:t>
      </w:r>
      <w:r>
        <w:t xml:space="preserve"> creation </w:t>
      </w:r>
      <w:r w:rsidRPr="006A3278">
        <w:t>of semantically flexible user representations, cross-domain taste-based recommendation, and the computation</w:t>
      </w:r>
      <w:r w:rsidR="00D8430F">
        <w:t xml:space="preserve"> </w:t>
      </w:r>
      <w:r w:rsidR="00D8430F" w:rsidRPr="00D8430F">
        <w:t xml:space="preserve">of taste-similarity between </w:t>
      </w:r>
      <w:r w:rsidR="004B5411" w:rsidRPr="00D8430F">
        <w:t>people</w:t>
      </w:r>
      <w:r w:rsidR="004B5411">
        <w:t>.</w:t>
      </w:r>
    </w:p>
    <w:p w:rsidR="008A45E2" w:rsidRDefault="008A45E2">
      <w:pPr>
        <w:pStyle w:val="Heading3"/>
        <w:numPr>
          <w:ilvl w:val="2"/>
          <w:numId w:val="8"/>
        </w:numPr>
      </w:pPr>
      <w:r>
        <w:lastRenderedPageBreak/>
        <w:t xml:space="preserve"> </w:t>
      </w:r>
      <w:bookmarkStart w:id="263" w:name="_Toc342760037"/>
      <w:r>
        <w:t>Network Profiles as Taste Performances</w:t>
      </w:r>
      <w:bookmarkEnd w:id="263"/>
      <w:r>
        <w:tab/>
      </w:r>
    </w:p>
    <w:p w:rsidR="008A45E2" w:rsidRDefault="008A45E2" w:rsidP="006E0D0B">
      <w:r>
        <w:t xml:space="preserve">Another </w:t>
      </w:r>
      <w:r w:rsidR="00D33AD2">
        <w:t xml:space="preserve">research </w:t>
      </w:r>
      <w:r>
        <w:t>perform by Liu</w:t>
      </w:r>
      <w:r w:rsidR="00AB69AB">
        <w:t>[at el 2007]</w:t>
      </w:r>
      <w:r>
        <w:t xml:space="preserve"> was to better understand user taste</w:t>
      </w:r>
      <w:r w:rsidR="00D33AD2">
        <w:t xml:space="preserve"> performances</w:t>
      </w:r>
      <w:r>
        <w:t>,</w:t>
      </w:r>
      <w:r w:rsidR="00AB69AB">
        <w:t xml:space="preserve"> </w:t>
      </w:r>
      <w:r w:rsidR="009E3DAB">
        <w:t xml:space="preserve">using </w:t>
      </w:r>
      <w:r w:rsidR="009E3DAB" w:rsidRPr="009E3DAB">
        <w:t>semiotic framework</w:t>
      </w:r>
      <w:r w:rsidR="009E3DAB">
        <w:t xml:space="preserve">  interest tokens are been analyze when socioeconomic and aesthetic influences on taste are considered, he based a </w:t>
      </w:r>
      <w:r w:rsidR="009E3DAB" w:rsidRPr="009E3DAB">
        <w:t>theory</w:t>
      </w:r>
      <w:r w:rsidR="009E3DAB">
        <w:t xml:space="preserve"> to sort taste </w:t>
      </w:r>
      <w:r w:rsidR="009E3DAB" w:rsidRPr="009E3DAB">
        <w:t>statements</w:t>
      </w:r>
      <w:r w:rsidR="009E3DAB">
        <w:t xml:space="preserve"> to 4 types: </w:t>
      </w:r>
      <w:r w:rsidR="009E3DAB" w:rsidRPr="009E3DAB">
        <w:t>prestige, differentiation, authenticity, and theatrical</w:t>
      </w:r>
      <w:r w:rsidR="009E3DAB">
        <w:t xml:space="preserve"> </w:t>
      </w:r>
      <w:r w:rsidR="009E3DAB" w:rsidRPr="009E3DAB">
        <w:t>persona</w:t>
      </w:r>
      <w:r w:rsidR="00D33AD2">
        <w:t xml:space="preserve">. </w:t>
      </w:r>
      <w:r w:rsidR="009E3DAB">
        <w:t xml:space="preserve">by </w:t>
      </w:r>
      <w:r w:rsidR="009E3DAB" w:rsidRPr="009E3DAB">
        <w:t xml:space="preserve">analysis of 127,477 profiles collected from the MySpace </w:t>
      </w:r>
      <w:r w:rsidR="009E3DAB">
        <w:t xml:space="preserve">SN. He </w:t>
      </w:r>
      <w:r w:rsidR="003516C8">
        <w:t xml:space="preserve">founded </w:t>
      </w:r>
      <w:r w:rsidR="003516C8" w:rsidRPr="003516C8">
        <w:t>statistical evidence for prestige and differentiation</w:t>
      </w:r>
      <w:r w:rsidR="003516C8">
        <w:t xml:space="preserve"> that are </w:t>
      </w:r>
      <w:r w:rsidR="003516C8" w:rsidRPr="003516C8">
        <w:t>unique</w:t>
      </w:r>
      <w:r w:rsidR="003516C8">
        <w:t xml:space="preserve"> </w:t>
      </w:r>
      <w:r w:rsidR="00D33AD2">
        <w:t xml:space="preserve">for MySpace </w:t>
      </w:r>
      <w:r w:rsidR="00D33AD2" w:rsidRPr="00D33AD2">
        <w:t>community</w:t>
      </w:r>
      <w:r w:rsidR="00D33AD2">
        <w:t>.</w:t>
      </w:r>
    </w:p>
    <w:p w:rsidR="003172F4" w:rsidRDefault="002E13B4">
      <w:pPr>
        <w:pStyle w:val="Heading3"/>
        <w:numPr>
          <w:ilvl w:val="2"/>
          <w:numId w:val="8"/>
        </w:numPr>
      </w:pPr>
      <w:bookmarkStart w:id="264" w:name="_Toc342760038"/>
      <w:r>
        <w:t>O</w:t>
      </w:r>
      <w:r w:rsidR="003172F4">
        <w:t>n the Social Web</w:t>
      </w:r>
      <w:bookmarkEnd w:id="264"/>
    </w:p>
    <w:p w:rsidR="003172F4" w:rsidRDefault="00F2425C" w:rsidP="006E0D0B">
      <w:r>
        <w:t>A</w:t>
      </w:r>
      <w:r w:rsidR="003172F4">
        <w:t>bel and herder [2011] developed and evaluated the performance of several cross-system user modeling strategies</w:t>
      </w:r>
      <w:r w:rsidR="009802C7">
        <w:t xml:space="preserve"> </w:t>
      </w:r>
      <w:r w:rsidR="003172F4">
        <w:t>in the context of recommender systems</w:t>
      </w:r>
      <w:r w:rsidR="009802C7">
        <w:t xml:space="preserve"> </w:t>
      </w:r>
      <w:r w:rsidR="003172F4">
        <w:t>.</w:t>
      </w:r>
      <w:r w:rsidR="009802C7">
        <w:t xml:space="preserve">they analyzed large dataset of more 25000 user profiles from </w:t>
      </w:r>
      <w:r w:rsidR="009802C7" w:rsidRPr="009802C7">
        <w:t>Facebook</w:t>
      </w:r>
      <w:r w:rsidR="009802C7">
        <w:t xml:space="preserve"> ,LinkedIn</w:t>
      </w:r>
      <w:r w:rsidR="00304E92">
        <w:t>,</w:t>
      </w:r>
      <w:r w:rsidR="00304E92" w:rsidRPr="00304E92">
        <w:t xml:space="preserve"> </w:t>
      </w:r>
      <w:r w:rsidR="00C3166D">
        <w:t>T</w:t>
      </w:r>
      <w:r w:rsidR="00304E92" w:rsidRPr="00304E92">
        <w:t>witter</w:t>
      </w:r>
      <w:r w:rsidR="00304E92">
        <w:t>,</w:t>
      </w:r>
      <w:r w:rsidR="00304E92" w:rsidRPr="00304E92">
        <w:t xml:space="preserve"> </w:t>
      </w:r>
      <w:r w:rsidR="00C3166D">
        <w:t>F</w:t>
      </w:r>
      <w:r w:rsidR="00304E92" w:rsidRPr="00304E92">
        <w:t>lickr</w:t>
      </w:r>
      <w:r w:rsidR="00304E92">
        <w:t xml:space="preserve"> and </w:t>
      </w:r>
      <w:r w:rsidR="00304E92" w:rsidRPr="00304E92">
        <w:t>delicious</w:t>
      </w:r>
      <w:r w:rsidR="00304E92">
        <w:t xml:space="preserve"> and aggregated the</w:t>
      </w:r>
      <w:r w:rsidR="00C3166D">
        <w:t>ir data and created  SN aggregated tool for improving recommendation results</w:t>
      </w:r>
      <w:r w:rsidR="009802C7">
        <w:t xml:space="preserve"> </w:t>
      </w:r>
      <w:r w:rsidR="003172F4">
        <w:t xml:space="preserve"> The evaluation results show that the proposed methods solve the cold-start problem and </w:t>
      </w:r>
      <w:r w:rsidR="009802C7">
        <w:t>improve recommendation</w:t>
      </w:r>
      <w:r w:rsidR="003172F4">
        <w:t xml:space="preserve"> quality </w:t>
      </w:r>
      <w:r w:rsidR="009802C7" w:rsidRPr="009802C7">
        <w:t>significant</w:t>
      </w:r>
      <w:r w:rsidR="009802C7">
        <w:t xml:space="preserve">ly, </w:t>
      </w:r>
      <w:r w:rsidRPr="00F2425C">
        <w:t>even beyond the cold-start</w:t>
      </w:r>
      <w:r>
        <w:t xml:space="preserve">. </w:t>
      </w:r>
    </w:p>
    <w:p w:rsidR="0058688A" w:rsidRDefault="0058688A">
      <w:pPr>
        <w:pStyle w:val="Heading2"/>
        <w:numPr>
          <w:ilvl w:val="1"/>
          <w:numId w:val="8"/>
        </w:numPr>
      </w:pPr>
      <w:bookmarkStart w:id="265" w:name="_Toc341726147"/>
      <w:bookmarkStart w:id="266" w:name="_Toc341797975"/>
      <w:bookmarkStart w:id="267" w:name="_Toc341800575"/>
      <w:bookmarkStart w:id="268" w:name="_Toc341726148"/>
      <w:bookmarkStart w:id="269" w:name="_Toc341797976"/>
      <w:bookmarkStart w:id="270" w:name="_Toc341800576"/>
      <w:bookmarkStart w:id="271" w:name="_Toc341726149"/>
      <w:bookmarkStart w:id="272" w:name="_Toc341797977"/>
      <w:bookmarkStart w:id="273" w:name="_Toc341800577"/>
      <w:bookmarkStart w:id="274" w:name="_Toc341726150"/>
      <w:bookmarkStart w:id="275" w:name="_Toc341797978"/>
      <w:bookmarkStart w:id="276" w:name="_Toc341800578"/>
      <w:bookmarkStart w:id="277" w:name="_Toc341726151"/>
      <w:bookmarkStart w:id="278" w:name="_Toc341797979"/>
      <w:bookmarkStart w:id="279" w:name="_Toc341800579"/>
      <w:bookmarkStart w:id="280" w:name="_Toc341726152"/>
      <w:bookmarkStart w:id="281" w:name="_Toc341797980"/>
      <w:bookmarkStart w:id="282" w:name="_Toc341800580"/>
      <w:bookmarkStart w:id="283" w:name="_Toc341800582"/>
      <w:bookmarkStart w:id="284" w:name="_Toc341800583"/>
      <w:bookmarkStart w:id="285" w:name="_Toc341800584"/>
      <w:bookmarkStart w:id="286" w:name="_Toc342760039"/>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r>
        <w:t>Summery</w:t>
      </w:r>
      <w:bookmarkEnd w:id="286"/>
      <w:r>
        <w:t xml:space="preserve"> </w:t>
      </w:r>
    </w:p>
    <w:p w:rsidR="00CC6019" w:rsidRDefault="00093FE2" w:rsidP="006E0D0B">
      <w:pPr>
        <w:pStyle w:val="NoSpacing"/>
        <w:jc w:val="both"/>
      </w:pPr>
      <w:r>
        <w:t>Recommendation</w:t>
      </w:r>
      <w:r w:rsidR="00825756">
        <w:t xml:space="preserve"> system</w:t>
      </w:r>
      <w:r>
        <w:t>s</w:t>
      </w:r>
      <w:r w:rsidR="00C67F19">
        <w:t xml:space="preserve"> use common people knowledge about items in an information domain to help people choose other items. Most recommendation systems determine the “decision” by internal data which gain by collaborative way, contend base or the hybrid of  attitudes.</w:t>
      </w:r>
      <w:r w:rsidR="00CD1EFE">
        <w:t xml:space="preserve"> </w:t>
      </w:r>
      <w:r w:rsidR="009D0C58">
        <w:t xml:space="preserve">The Major barriers of </w:t>
      </w:r>
      <w:r w:rsidR="009D0C58" w:rsidRPr="006E0BF1">
        <w:t>recommender system</w:t>
      </w:r>
      <w:r w:rsidR="009D0C58">
        <w:t>s</w:t>
      </w:r>
      <w:r w:rsidR="009D0C58" w:rsidRPr="006E0BF1">
        <w:t xml:space="preserve"> </w:t>
      </w:r>
      <w:r w:rsidR="009D0C58">
        <w:t xml:space="preserve">is most of them with different recommending technique, different domains in different user context [kuflik 2012], when users spread their modules across separate domains for example user have is music profile in Pandora while in IMDB he have movie preferences , in Amazon he have his favorite </w:t>
      </w:r>
      <w:r w:rsidR="009D0C58" w:rsidRPr="007C6190">
        <w:t>fashionable</w:t>
      </w:r>
      <w:r w:rsidR="009D0C58">
        <w:t xml:space="preserve"> shirts</w:t>
      </w:r>
      <w:r w:rsidR="00840ACB">
        <w:t xml:space="preserve"> etc</w:t>
      </w:r>
      <w:r w:rsidR="008B0F68">
        <w:t>.</w:t>
      </w:r>
      <w:r w:rsidR="00966D63">
        <w:t xml:space="preserve"> </w:t>
      </w:r>
      <w:r w:rsidR="008B0F68">
        <w:t xml:space="preserve">Common user at the World Wide Web have different context throw several domain </w:t>
      </w:r>
      <w:r w:rsidR="008B0F68" w:rsidRPr="008B0F68">
        <w:t>which</w:t>
      </w:r>
      <w:r w:rsidR="008B0F68">
        <w:t xml:space="preserve"> create user duplicated information</w:t>
      </w:r>
      <w:r w:rsidR="00CB4009">
        <w:t>,</w:t>
      </w:r>
      <w:r w:rsidR="008B0F68">
        <w:t xml:space="preserve"> </w:t>
      </w:r>
      <w:r w:rsidR="00CB4009">
        <w:t xml:space="preserve">data that was exist in one domain will not reflect on </w:t>
      </w:r>
      <w:r w:rsidR="000621A4">
        <w:t>other</w:t>
      </w:r>
      <w:r w:rsidR="00CB4009">
        <w:t xml:space="preserve"> domain</w:t>
      </w:r>
      <w:r w:rsidR="00D54FD1">
        <w:t>s</w:t>
      </w:r>
      <w:r w:rsidR="00CC6019">
        <w:t>.</w:t>
      </w:r>
      <w:r w:rsidR="00CC6019" w:rsidRPr="00CC6019">
        <w:t xml:space="preserve"> </w:t>
      </w:r>
      <w:r w:rsidR="00CC6019" w:rsidRPr="00EB2FAB">
        <w:t>Berkovsky</w:t>
      </w:r>
      <w:r w:rsidR="00CC6019">
        <w:t xml:space="preserve"> [2008] understand this problem </w:t>
      </w:r>
      <w:r w:rsidR="00840ACB">
        <w:t xml:space="preserve">and </w:t>
      </w:r>
      <w:r w:rsidR="00840ACB" w:rsidRPr="00840ACB">
        <w:t>propose</w:t>
      </w:r>
      <w:r w:rsidR="00840ACB">
        <w:t xml:space="preserve"> </w:t>
      </w:r>
      <w:r w:rsidR="00840ACB" w:rsidRPr="00840ACB">
        <w:t>general framework</w:t>
      </w:r>
      <w:r w:rsidR="00840ACB">
        <w:t xml:space="preserve"> for enhancing the accuracy of user modeling in recommender systems</w:t>
      </w:r>
      <w:r w:rsidR="00713D60">
        <w:t xml:space="preserve">, he </w:t>
      </w:r>
      <w:r w:rsidR="00713D60" w:rsidRPr="00713D60">
        <w:t>suggest</w:t>
      </w:r>
      <w:r w:rsidR="00713D60">
        <w:t xml:space="preserve"> </w:t>
      </w:r>
      <w:r w:rsidR="00713D60" w:rsidRPr="00713D60">
        <w:t>user models mediation</w:t>
      </w:r>
      <w:r w:rsidR="00713D60">
        <w:t xml:space="preserve"> </w:t>
      </w:r>
      <w:r w:rsidR="00713D60" w:rsidRPr="00713D60">
        <w:t>process</w:t>
      </w:r>
      <w:r w:rsidR="00713D60">
        <w:t xml:space="preserve"> </w:t>
      </w:r>
      <w:r w:rsidR="007217E9">
        <w:t>that will be cross-user, cross-item, cross-context and cross-</w:t>
      </w:r>
      <w:r w:rsidR="00333D5F">
        <w:t xml:space="preserve">representation, in his </w:t>
      </w:r>
      <w:r w:rsidR="00333D5F" w:rsidRPr="00333D5F">
        <w:t>research</w:t>
      </w:r>
      <w:r w:rsidR="00645585">
        <w:t xml:space="preserve"> he develop a generic mediation mechanism for integrating user modeling data in a distributed environment. </w:t>
      </w:r>
      <w:r w:rsidR="00754DDB">
        <w:t>He</w:t>
      </w:r>
      <w:r w:rsidR="00645585">
        <w:t xml:space="preserve"> </w:t>
      </w:r>
      <w:r w:rsidR="009F4862">
        <w:t xml:space="preserve">contribute to </w:t>
      </w:r>
      <w:r w:rsidR="00645585">
        <w:t xml:space="preserve">creation of more </w:t>
      </w:r>
      <w:r w:rsidR="00645585" w:rsidRPr="00645585">
        <w:t>accurate</w:t>
      </w:r>
      <w:r w:rsidR="00645585">
        <w:t xml:space="preserve"> user modeling</w:t>
      </w:r>
      <w:r w:rsidR="00754DDB">
        <w:t xml:space="preserve"> that will assist to hybrid recommendation </w:t>
      </w:r>
      <w:r w:rsidR="00754DDB" w:rsidRPr="00754DDB">
        <w:t>technique</w:t>
      </w:r>
      <w:r w:rsidR="00754DDB">
        <w:t>.</w:t>
      </w:r>
    </w:p>
    <w:p w:rsidR="00E337B9" w:rsidRDefault="00754DDB" w:rsidP="006E0D0B">
      <w:pPr>
        <w:ind w:firstLine="142"/>
      </w:pPr>
      <w:r>
        <w:t>We want to take this step forward</w:t>
      </w:r>
      <w:r w:rsidR="002E13B4">
        <w:t xml:space="preserve"> and</w:t>
      </w:r>
      <w:r>
        <w:t xml:space="preserve"> </w:t>
      </w:r>
      <w:r w:rsidR="009F4862">
        <w:t xml:space="preserve">used Berkovsky conclusion </w:t>
      </w:r>
      <w:r w:rsidR="002E13B4">
        <w:t xml:space="preserve">to </w:t>
      </w:r>
      <w:r w:rsidR="003A7444">
        <w:t>create</w:t>
      </w:r>
      <w:r w:rsidR="009F4862">
        <w:t xml:space="preserve"> cross-domain recommendation</w:t>
      </w:r>
      <w:r w:rsidR="00CA5424">
        <w:t xml:space="preserve"> </w:t>
      </w:r>
      <w:r w:rsidR="003A7444">
        <w:t xml:space="preserve">system with </w:t>
      </w:r>
      <w:r w:rsidR="00CA5424">
        <w:t xml:space="preserve">more </w:t>
      </w:r>
      <w:r w:rsidR="00CA5424" w:rsidRPr="00CA5424">
        <w:t>accurate</w:t>
      </w:r>
      <w:r w:rsidR="00CA5424">
        <w:t xml:space="preserve"> user model by collection user’s interest and preference from social networks and find the</w:t>
      </w:r>
      <w:r w:rsidR="00AB0909">
        <w:t xml:space="preserve"> their </w:t>
      </w:r>
      <w:r w:rsidR="00CA5424">
        <w:t>common taste</w:t>
      </w:r>
      <w:r w:rsidR="003A7444">
        <w:t xml:space="preserve"> </w:t>
      </w:r>
      <w:r w:rsidR="002E13B4">
        <w:t xml:space="preserve">as same  </w:t>
      </w:r>
      <w:r w:rsidR="003A7444">
        <w:t xml:space="preserve">Liu also collect user preference throw social networks </w:t>
      </w:r>
      <w:r w:rsidR="002E13B4">
        <w:t>and base his recommendation from</w:t>
      </w:r>
      <w:r w:rsidR="005A5142">
        <w:t xml:space="preserve"> machine learning , but machine learning require process that not contribute to cold start problem for overcoming this</w:t>
      </w:r>
      <w:r w:rsidR="00434E3E">
        <w:t xml:space="preserve"> problem contend base recommender system that will used graph for mapping </w:t>
      </w:r>
      <w:r w:rsidR="00AE799A">
        <w:t xml:space="preserve">user interest relation . </w:t>
      </w:r>
      <w:r w:rsidR="00AE799A" w:rsidRPr="002F2135">
        <w:t>Fernández-Tobías</w:t>
      </w:r>
      <w:r w:rsidR="00AE799A">
        <w:t xml:space="preserve"> mapped in graph relation between music and location interest we want to create generic process with abilities to map any </w:t>
      </w:r>
      <w:r w:rsidR="008F32C6">
        <w:t>type of interest</w:t>
      </w:r>
      <w:r w:rsidR="00AE799A">
        <w:t xml:space="preserve"> </w:t>
      </w:r>
      <w:r w:rsidR="008F32C6">
        <w:t xml:space="preserve">inside </w:t>
      </w:r>
      <w:r w:rsidR="00E70B09">
        <w:t xml:space="preserve">large scale </w:t>
      </w:r>
      <w:r w:rsidR="008F32C6">
        <w:t>mathematic graph</w:t>
      </w:r>
      <w:r w:rsidR="00E25867">
        <w:t>. Recommendation process can be</w:t>
      </w:r>
      <w:r w:rsidR="008F32C6">
        <w:t xml:space="preserve"> </w:t>
      </w:r>
      <w:r w:rsidR="00E25867">
        <w:t xml:space="preserve">Usage throw </w:t>
      </w:r>
      <w:r w:rsidR="008F32C6">
        <w:t xml:space="preserve">graph </w:t>
      </w:r>
      <w:r w:rsidR="00E25867">
        <w:t>traverse algorithms for finding optimal recommendation algorithm and create</w:t>
      </w:r>
      <w:r w:rsidR="008F32C6">
        <w:t xml:space="preserve"> cross-domain recommendation when our base data was ported throw</w:t>
      </w:r>
      <w:r w:rsidR="00E70B09">
        <w:t xml:space="preserve"> </w:t>
      </w:r>
      <w:r w:rsidR="008F6381">
        <w:t>user’s personalization interest</w:t>
      </w:r>
      <w:r w:rsidR="00E70B09">
        <w:t xml:space="preserve"> </w:t>
      </w:r>
      <w:r w:rsidR="008F6381">
        <w:t xml:space="preserve">exist inside </w:t>
      </w:r>
      <w:r w:rsidR="008F32C6">
        <w:t xml:space="preserve">Social networks </w:t>
      </w:r>
      <w:r w:rsidR="00E25867">
        <w:t xml:space="preserve">into graph database </w:t>
      </w:r>
      <w:r w:rsidR="008F6381">
        <w:t>will be attribution</w:t>
      </w:r>
      <w:r w:rsidR="00E337B9">
        <w:t xml:space="preserve"> the cold start problem.</w:t>
      </w:r>
    </w:p>
    <w:p w:rsidR="00754DDB" w:rsidDel="000A3142" w:rsidRDefault="00E25867">
      <w:pPr>
        <w:rPr>
          <w:del w:id="287" w:author="Tsvika Kuflik" w:date="2012-12-02T07:41:00Z"/>
        </w:rPr>
      </w:pPr>
      <w:del w:id="288" w:author="Tsvika Kuflik" w:date="2012-12-02T07:41:00Z">
        <w:r w:rsidDel="000A3142">
          <w:delText xml:space="preserve"> </w:delText>
        </w:r>
        <w:bookmarkStart w:id="289" w:name="_Toc342758416"/>
        <w:bookmarkStart w:id="290" w:name="_Toc342758446"/>
        <w:bookmarkEnd w:id="289"/>
        <w:bookmarkEnd w:id="290"/>
      </w:del>
    </w:p>
    <w:p w:rsidR="007217E9" w:rsidDel="000A3142" w:rsidRDefault="007217E9">
      <w:pPr>
        <w:rPr>
          <w:del w:id="291" w:author="Tsvika Kuflik" w:date="2012-12-02T07:41:00Z"/>
        </w:rPr>
      </w:pPr>
      <w:bookmarkStart w:id="292" w:name="_Toc342758417"/>
      <w:bookmarkStart w:id="293" w:name="_Toc342758447"/>
      <w:bookmarkEnd w:id="292"/>
      <w:bookmarkEnd w:id="293"/>
    </w:p>
    <w:p w:rsidR="00780EC0" w:rsidRDefault="005F1B27" w:rsidP="00BE19C2">
      <w:pPr>
        <w:pStyle w:val="Heading1"/>
        <w:numPr>
          <w:ilvl w:val="0"/>
          <w:numId w:val="8"/>
        </w:numPr>
      </w:pPr>
      <w:bookmarkStart w:id="294" w:name="_Toc342760040"/>
      <w:r w:rsidRPr="005F1B27">
        <w:t>Research Goals and Questions</w:t>
      </w:r>
      <w:bookmarkEnd w:id="294"/>
    </w:p>
    <w:p w:rsidR="00854D0B" w:rsidRDefault="00854D0B" w:rsidP="006E0D0B">
      <w:pPr>
        <w:spacing w:after="0"/>
        <w:jc w:val="both"/>
      </w:pPr>
      <w:r>
        <w:t xml:space="preserve">The “Cold Start” problem is a </w:t>
      </w:r>
      <w:r w:rsidR="00446717">
        <w:t>well-known</w:t>
      </w:r>
      <w:r>
        <w:t xml:space="preserve"> problem in user modeling and recommender system</w:t>
      </w:r>
      <w:r w:rsidR="005C5356">
        <w:t>s</w:t>
      </w:r>
      <w:r>
        <w:t xml:space="preserve"> – how to bootstrap a user model in order to provide the user with a specific personalized service. Given the fact that a lot of personal information may be available in various sources, </w:t>
      </w:r>
      <w:r w:rsidR="005C5356">
        <w:t>and the fact that</w:t>
      </w:r>
      <w:r>
        <w:t xml:space="preserve">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5C5356" w:rsidDel="005C5356" w:rsidRDefault="005C5356" w:rsidP="006E0D0B">
      <w:pPr>
        <w:spacing w:after="0"/>
        <w:ind w:firstLine="142"/>
        <w:jc w:val="both"/>
        <w:rPr>
          <w:del w:id="295" w:author="Tsvika Kuflik" w:date="2012-12-02T08:40:00Z"/>
        </w:rPr>
      </w:pPr>
      <w:r>
        <w:t>As social networks are known to be rich source for freely available diverse personal information, we plan to explore the use of such source for cross domain recommendation.</w:t>
      </w:r>
    </w:p>
    <w:p w:rsidR="00854D0B" w:rsidRDefault="005C5356" w:rsidP="006E0D0B">
      <w:pPr>
        <w:spacing w:after="0"/>
        <w:ind w:firstLine="142"/>
        <w:jc w:val="both"/>
      </w:pPr>
      <w:r>
        <w:t xml:space="preserve"> </w:t>
      </w:r>
      <w:r w:rsidR="00AA7D22">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rsidP="006E0D0B">
      <w:pPr>
        <w:spacing w:after="0"/>
        <w:ind w:firstLine="142"/>
        <w:jc w:val="both"/>
      </w:pPr>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rsidP="006E0D0B">
      <w:pPr>
        <w:spacing w:after="0"/>
        <w:ind w:firstLine="142"/>
        <w:jc w:val="both"/>
      </w:pPr>
      <w:r>
        <w:t>The research will answer the following question:</w:t>
      </w:r>
    </w:p>
    <w:p w:rsidR="00854D0B" w:rsidRPr="003F33A2" w:rsidRDefault="00AA7D22" w:rsidP="006E0D0B">
      <w:pPr>
        <w:jc w:val="both"/>
        <w:rPr>
          <w:i/>
          <w:iCs/>
        </w:rPr>
      </w:pPr>
      <w:r w:rsidRPr="003F33A2">
        <w:rPr>
          <w:i/>
          <w:iCs/>
        </w:rPr>
        <w:t xml:space="preserve">How we can </w:t>
      </w:r>
      <w:r w:rsidR="004A7A56" w:rsidRPr="003F33A2">
        <w:rPr>
          <w:i/>
          <w:iCs/>
        </w:rPr>
        <w:t>use</w:t>
      </w:r>
      <w:r w:rsidRPr="003F33A2">
        <w:rPr>
          <w:i/>
          <w:iCs/>
        </w:rPr>
        <w:t xml:space="preserve"> the </w:t>
      </w:r>
      <w:r w:rsidR="00854D0B" w:rsidRPr="003F33A2">
        <w:rPr>
          <w:i/>
          <w:iCs/>
        </w:rPr>
        <w:t xml:space="preserve">social </w:t>
      </w:r>
      <w:r w:rsidR="00446717" w:rsidRPr="00854D0B">
        <w:rPr>
          <w:i/>
          <w:iCs/>
        </w:rPr>
        <w:t>network of</w:t>
      </w:r>
      <w:r w:rsidR="001D6219" w:rsidRPr="003F33A2">
        <w:rPr>
          <w:i/>
          <w:iCs/>
        </w:rPr>
        <w:t xml:space="preserve"> curators for mining the links between topics of interest for cross domain recommendation? </w:t>
      </w:r>
    </w:p>
    <w:p w:rsidR="005F1B27" w:rsidRDefault="008171BF" w:rsidP="00BE19C2">
      <w:pPr>
        <w:pStyle w:val="Heading1"/>
        <w:numPr>
          <w:ilvl w:val="0"/>
          <w:numId w:val="8"/>
        </w:numPr>
      </w:pPr>
      <w:bookmarkStart w:id="296" w:name="_Toc342760041"/>
      <w:r>
        <w:t>Tools</w:t>
      </w:r>
      <w:r w:rsidRPr="00BE19C2">
        <w:t xml:space="preserve"> </w:t>
      </w:r>
      <w:r w:rsidR="00BE19C2" w:rsidRPr="00BE19C2">
        <w:t>and Methods</w:t>
      </w:r>
      <w:bookmarkEnd w:id="296"/>
    </w:p>
    <w:p w:rsidR="00B47282" w:rsidRDefault="004A7A56" w:rsidP="006E0D0B">
      <w:pPr>
        <w:jc w:val="both"/>
      </w:pPr>
      <w:r>
        <w:t>We will construct a research tool</w:t>
      </w:r>
      <w:r w:rsidR="00415017">
        <w:t xml:space="preserve"> called</w:t>
      </w:r>
      <w:r>
        <w:t xml:space="preserve"> </w:t>
      </w:r>
      <w:r w:rsidRPr="004A7A56">
        <w:rPr>
          <w:b/>
          <w:bCs/>
        </w:rPr>
        <w:t>TraitsFinder</w:t>
      </w:r>
      <w:r>
        <w:t xml:space="preserve"> that </w:t>
      </w:r>
      <w:r w:rsidR="0055393D">
        <w:t>will allow</w:t>
      </w:r>
      <w:r>
        <w:t xml:space="preserve"> us to collect </w:t>
      </w:r>
      <w:r w:rsidR="0055393D">
        <w:t>user’s</w:t>
      </w:r>
      <w:r>
        <w:t xml:space="preserve"> </w:t>
      </w:r>
      <w:r w:rsidR="00B47282">
        <w:t xml:space="preserve">information </w:t>
      </w:r>
      <w:r w:rsidR="0055393D">
        <w:t>and extract</w:t>
      </w:r>
      <w:r w:rsidR="00415017">
        <w:t xml:space="preserve"> the data </w:t>
      </w:r>
      <w:r w:rsidR="002424AC">
        <w:rPr>
          <w:rStyle w:val="FootnoteReference"/>
        </w:rPr>
        <w:footnoteReference w:id="14"/>
      </w:r>
      <w:r w:rsidR="00BA4022">
        <w:t xml:space="preserve">from a specific social network – </w:t>
      </w:r>
      <w:commentRangeStart w:id="297"/>
      <w:r w:rsidR="002424AC">
        <w:t>P</w:t>
      </w:r>
      <w:commentRangeStart w:id="298"/>
      <w:r w:rsidR="00BA4022">
        <w:t>int</w:t>
      </w:r>
      <w:r w:rsidR="001A5412">
        <w:t>e</w:t>
      </w:r>
      <w:r w:rsidR="00BA4022">
        <w:t>rest</w:t>
      </w:r>
      <w:commentRangeEnd w:id="298"/>
      <w:r w:rsidR="00BA4022">
        <w:rPr>
          <w:rStyle w:val="CommentReference"/>
        </w:rPr>
        <w:commentReference w:id="298"/>
      </w:r>
      <w:commentRangeEnd w:id="297"/>
      <w:r w:rsidR="005C5356">
        <w:rPr>
          <w:rStyle w:val="CommentReference"/>
        </w:rPr>
        <w:commentReference w:id="297"/>
      </w:r>
      <w:r w:rsidR="00BA4022">
        <w:t xml:space="preserve"> and build a</w:t>
      </w:r>
      <w:r>
        <w:t xml:space="preserve"> graph</w:t>
      </w:r>
      <w:r w:rsidR="0055393D">
        <w:t xml:space="preserve"> </w:t>
      </w:r>
      <w:r w:rsidR="00BA4022">
        <w:t xml:space="preserve">that </w:t>
      </w:r>
      <w:r w:rsidR="0055393D">
        <w:t xml:space="preserve">will represent the connection between </w:t>
      </w:r>
      <w:r w:rsidR="00415017">
        <w:t>traits,</w:t>
      </w:r>
      <w:r w:rsidR="00B47282">
        <w:t xml:space="preserve"> the research will work by two </w:t>
      </w:r>
      <w:r w:rsidR="00C0148A">
        <w:t>steps:</w:t>
      </w:r>
    </w:p>
    <w:p w:rsidR="00B47282" w:rsidRDefault="0055393D" w:rsidP="006E0D0B">
      <w:pPr>
        <w:pStyle w:val="ListParagraph"/>
        <w:numPr>
          <w:ilvl w:val="0"/>
          <w:numId w:val="28"/>
        </w:numPr>
        <w:jc w:val="both"/>
      </w:pPr>
      <w:r w:rsidRPr="006E0D0B">
        <w:rPr>
          <w:b/>
          <w:bCs/>
        </w:rPr>
        <w:t>TraitsFinder</w:t>
      </w:r>
      <w:r w:rsidR="00B47282">
        <w:rPr>
          <w:b/>
          <w:bCs/>
        </w:rPr>
        <w:t xml:space="preserve"> </w:t>
      </w:r>
      <w:r>
        <w:t xml:space="preserve"> will crawl</w:t>
      </w:r>
      <w:r w:rsidR="00415017">
        <w:t xml:space="preserve"> </w:t>
      </w:r>
      <w:r w:rsidR="00B47282">
        <w:t xml:space="preserve">pinterest social </w:t>
      </w:r>
      <w:r w:rsidR="001A5412">
        <w:t>networks</w:t>
      </w:r>
      <w:r>
        <w:t xml:space="preserve"> and collect </w:t>
      </w:r>
      <w:r w:rsidR="00B47282">
        <w:t xml:space="preserve">user’s information in our </w:t>
      </w:r>
      <w:r w:rsidR="00C0148A">
        <w:t>servers, the outcome of this step is users folder with user information save in XML files.</w:t>
      </w:r>
    </w:p>
    <w:p w:rsidR="00415017" w:rsidRDefault="00B47282" w:rsidP="006E0D0B">
      <w:pPr>
        <w:pStyle w:val="ListParagraph"/>
        <w:numPr>
          <w:ilvl w:val="0"/>
          <w:numId w:val="28"/>
        </w:numPr>
        <w:jc w:val="both"/>
      </w:pPr>
      <w:r w:rsidRPr="008D50D1">
        <w:rPr>
          <w:b/>
          <w:bCs/>
        </w:rPr>
        <w:t>TraitsFinder</w:t>
      </w:r>
      <w:r>
        <w:t xml:space="preserve"> will create graph </w:t>
      </w:r>
      <w:r w:rsidR="00C0148A">
        <w:t>base</w:t>
      </w:r>
      <w:r>
        <w:t xml:space="preserve"> users</w:t>
      </w:r>
      <w:r w:rsidR="00C0148A">
        <w:t xml:space="preserve"> crawled</w:t>
      </w:r>
      <w:r>
        <w:t xml:space="preserve"> data – this step can run in offline mode or online (user information are update immediately after saved)</w:t>
      </w:r>
      <w:r w:rsidR="00C0148A">
        <w:t xml:space="preserve"> the outcome of this step update neo4j graph.</w:t>
      </w:r>
    </w:p>
    <w:p w:rsidR="00854D0B" w:rsidRDefault="00854D0B" w:rsidP="00854D0B">
      <w:pPr>
        <w:pStyle w:val="Heading2"/>
        <w:numPr>
          <w:ilvl w:val="1"/>
          <w:numId w:val="8"/>
        </w:numPr>
      </w:pPr>
      <w:bookmarkStart w:id="299" w:name="_Toc341699004"/>
      <w:bookmarkStart w:id="300" w:name="_Toc341699178"/>
      <w:bookmarkStart w:id="301" w:name="_Toc341717713"/>
      <w:bookmarkStart w:id="302" w:name="_Toc341726157"/>
      <w:bookmarkStart w:id="303" w:name="_Toc341797985"/>
      <w:bookmarkStart w:id="304" w:name="_Toc341800588"/>
      <w:bookmarkStart w:id="305" w:name="_Toc341699005"/>
      <w:bookmarkStart w:id="306" w:name="_Toc341699179"/>
      <w:bookmarkStart w:id="307" w:name="_Toc341717714"/>
      <w:bookmarkStart w:id="308" w:name="_Toc341726158"/>
      <w:bookmarkStart w:id="309" w:name="_Toc341797986"/>
      <w:bookmarkStart w:id="310" w:name="_Toc341800589"/>
      <w:bookmarkStart w:id="311" w:name="_Toc342760042"/>
      <w:bookmarkStart w:id="312" w:name="_Toc265189162"/>
      <w:bookmarkStart w:id="313" w:name="_Toc263793127"/>
      <w:bookmarkEnd w:id="299"/>
      <w:bookmarkEnd w:id="300"/>
      <w:bookmarkEnd w:id="301"/>
      <w:bookmarkEnd w:id="302"/>
      <w:bookmarkEnd w:id="303"/>
      <w:bookmarkEnd w:id="304"/>
      <w:bookmarkEnd w:id="305"/>
      <w:bookmarkEnd w:id="306"/>
      <w:bookmarkEnd w:id="307"/>
      <w:bookmarkEnd w:id="308"/>
      <w:bookmarkEnd w:id="309"/>
      <w:bookmarkEnd w:id="310"/>
      <w:r>
        <w:t>Methods</w:t>
      </w:r>
      <w:bookmarkEnd w:id="311"/>
    </w:p>
    <w:p w:rsidR="00987F91" w:rsidRDefault="00854D0B" w:rsidP="00684F81">
      <w:pPr>
        <w:jc w:val="both"/>
        <w:rPr>
          <w:b/>
          <w:bCs/>
        </w:rPr>
      </w:pPr>
      <w:r>
        <w:t xml:space="preserve">The research is a design research </w:t>
      </w:r>
      <w:r w:rsidR="005C5356">
        <w:t>[</w:t>
      </w:r>
      <w:commentRangeStart w:id="314"/>
      <w:r>
        <w:t>Hevner</w:t>
      </w:r>
      <w:commentRangeEnd w:id="314"/>
      <w:r w:rsidR="00BA4022">
        <w:rPr>
          <w:rStyle w:val="CommentReference"/>
        </w:rPr>
        <w:commentReference w:id="314"/>
      </w:r>
      <w:r w:rsidR="005C5356">
        <w:t xml:space="preserve"> et al. </w:t>
      </w:r>
      <w:r w:rsidR="006358E8">
        <w:t>2004]</w:t>
      </w:r>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Pinterset</w:t>
      </w:r>
      <w:r w:rsidR="005B11D2">
        <w:t xml:space="preserve"> B</w:t>
      </w:r>
      <w:r w:rsidR="00B23A88">
        <w:t>y</w:t>
      </w:r>
      <w:r w:rsidR="00C72BBE">
        <w:t xml:space="preserve"> Our </w:t>
      </w:r>
      <w:r w:rsidR="00C72BBE">
        <w:rPr>
          <w:rFonts w:ascii="Tahoma" w:hAnsi="Tahoma" w:cs="Tahoma"/>
          <w:sz w:val="20"/>
          <w:szCs w:val="20"/>
        </w:rPr>
        <w:t>research</w:t>
      </w:r>
      <w:r w:rsidR="00C72BBE">
        <w:t xml:space="preserve"> tool Called </w:t>
      </w:r>
      <w:r w:rsidR="00F14008" w:rsidRPr="003F33A2">
        <w:rPr>
          <w:b/>
          <w:bCs/>
        </w:rPr>
        <w:t>Trait</w:t>
      </w:r>
      <w:r w:rsidR="00F14008">
        <w:rPr>
          <w:b/>
          <w:bCs/>
        </w:rPr>
        <w:t>s</w:t>
      </w:r>
      <w:r w:rsidR="00F14008" w:rsidRPr="003F33A2">
        <w:rPr>
          <w:b/>
          <w:bCs/>
        </w:rPr>
        <w:t>Finder</w:t>
      </w:r>
      <w:r w:rsidR="00F14008">
        <w:t xml:space="preserve"> The</w:t>
      </w:r>
      <w:r w:rsidR="00B23A88">
        <w:t xml:space="preserve"> information will then be uploaded to the grap</w:t>
      </w:r>
      <w:r w:rsidR="00C72BBE">
        <w:t xml:space="preserve">h using also </w:t>
      </w:r>
      <w:r w:rsidR="00C72BBE" w:rsidRPr="003F33A2">
        <w:rPr>
          <w:b/>
          <w:bCs/>
        </w:rPr>
        <w:t>TraitsFinder</w:t>
      </w:r>
      <w:r w:rsidR="00987F91">
        <w:rPr>
          <w:b/>
          <w:bCs/>
        </w:rPr>
        <w:t>.</w:t>
      </w:r>
    </w:p>
    <w:p w:rsidR="00FD1104" w:rsidRDefault="00FD1104" w:rsidP="008D50D1">
      <w:pPr>
        <w:pStyle w:val="Heading3"/>
        <w:numPr>
          <w:ilvl w:val="2"/>
          <w:numId w:val="8"/>
        </w:numPr>
      </w:pPr>
      <w:bookmarkStart w:id="315" w:name="_Toc342760043"/>
      <w:r>
        <w:lastRenderedPageBreak/>
        <w:t>Data Source</w:t>
      </w:r>
      <w:bookmarkEnd w:id="315"/>
    </w:p>
    <w:p w:rsidR="00524C99" w:rsidRDefault="001D7585" w:rsidP="006E0D0B">
      <w:pPr>
        <w:jc w:val="both"/>
      </w:pPr>
      <w:r>
        <w:t>Our data source is</w:t>
      </w:r>
      <w:r w:rsidR="00F02231">
        <w:t xml:space="preserve"> users</w:t>
      </w:r>
      <w:r>
        <w:t xml:space="preserve"> </w:t>
      </w:r>
      <w:r w:rsidR="00F02231">
        <w:t xml:space="preserve">personal </w:t>
      </w:r>
      <w:r w:rsidR="005C5356">
        <w:t>preferences</w:t>
      </w:r>
      <w:r w:rsidR="00F02231">
        <w:t xml:space="preserve"> that exits at </w:t>
      </w:r>
      <w:r w:rsidR="005C5356">
        <w:t xml:space="preserve">a </w:t>
      </w:r>
      <w:r w:rsidR="00F02231">
        <w:t>SN called pinterest</w:t>
      </w:r>
      <w:del w:id="316" w:author="Tsvika Kuflik" w:date="2012-12-02T08:29:00Z">
        <w:r w:rsidR="00F02231" w:rsidDel="00C63D41">
          <w:delText xml:space="preserve"> </w:delText>
        </w:r>
      </w:del>
      <w:r w:rsidR="00F02231">
        <w:t>, inside Pinterest we can extract users albums that represent user interests like hobbies food , music etc.</w:t>
      </w:r>
      <w:ins w:id="317" w:author="Tsvika Kuflik" w:date="2012-12-02T08:42:00Z">
        <w:r w:rsidR="005C5356">
          <w:t xml:space="preserve"> </w:t>
        </w:r>
      </w:ins>
      <w:r w:rsidR="00BA4022">
        <w:rPr>
          <w:rStyle w:val="CommentReference"/>
        </w:rPr>
        <w:commentReference w:id="318"/>
      </w:r>
      <w:bookmarkStart w:id="319" w:name="_Toc341875274"/>
      <w:bookmarkStart w:id="320" w:name="_Toc341959340"/>
      <w:bookmarkEnd w:id="319"/>
      <w:bookmarkEnd w:id="320"/>
      <w:r w:rsidR="00446717">
        <w:t>Since we want to rely on social networks (SN) as source</w:t>
      </w:r>
      <w:r w:rsidR="005C5356">
        <w:t xml:space="preserve">, </w:t>
      </w:r>
      <w:del w:id="321" w:author="Tsvika Kuflik" w:date="2012-12-02T08:43:00Z">
        <w:r w:rsidR="00446717" w:rsidDel="005C5356">
          <w:delText xml:space="preserve"> </w:delText>
        </w:r>
      </w:del>
      <w:r w:rsidR="00446717">
        <w:t xml:space="preserve">the logical conclusion </w:t>
      </w:r>
      <w:r w:rsidR="005C5356">
        <w:t xml:space="preserve">was </w:t>
      </w:r>
      <w:r w:rsidR="00446717">
        <w:t xml:space="preserve">to use Facebook, </w:t>
      </w:r>
      <w:r w:rsidR="005C5356">
        <w:t>since (</w:t>
      </w:r>
      <w:r w:rsidR="00446717">
        <w:t>at least for now</w:t>
      </w:r>
      <w:r w:rsidR="005C5356">
        <w:t>)</w:t>
      </w:r>
      <w:r w:rsidR="00446717">
        <w:t xml:space="preserve"> Facebook is the biggest SN exist, it’s have more them one billion members, it’s update very frequently – today most of their users user updates data in the mobile devices, since it’s popularity it’s cover almost any type of population at any age.</w:t>
      </w:r>
      <w:r w:rsidR="005C5356">
        <w:t xml:space="preserve"> However, after </w:t>
      </w:r>
      <w:r w:rsidR="00446717">
        <w:t>massive investigation with Facebook API we discover</w:t>
      </w:r>
      <w:r w:rsidR="005C5356">
        <w:t>ed</w:t>
      </w:r>
      <w:r w:rsidR="00446717">
        <w:t xml:space="preserve"> that Facebook </w:t>
      </w:r>
      <w:r w:rsidR="005C5356">
        <w:t xml:space="preserve">does </w:t>
      </w:r>
      <w:r w:rsidR="00446717">
        <w:t xml:space="preserve">not allow developers to collect data from Facebook users (if this ability was exist and publish most likely Facebook have been busy with defending </w:t>
      </w:r>
      <w:r w:rsidR="005C5356">
        <w:t xml:space="preserve">itself </w:t>
      </w:r>
      <w:r w:rsidR="00446717">
        <w:t>agents legal claim</w:t>
      </w:r>
      <w:r w:rsidR="005C5356">
        <w:t>s</w:t>
      </w:r>
      <w:r w:rsidR="00446717">
        <w:t>) instead</w:t>
      </w:r>
      <w:r w:rsidR="005C5356">
        <w:t>, a regular</w:t>
      </w:r>
      <w:r w:rsidR="00446717">
        <w:t xml:space="preserve"> user need</w:t>
      </w:r>
      <w:r w:rsidR="005C5356">
        <w:t>s</w:t>
      </w:r>
      <w:r w:rsidR="00446717">
        <w:t xml:space="preserve"> to access to some kind of application (it’s can be game, puzzle, quiz interview or any application we want) </w:t>
      </w:r>
      <w:r w:rsidR="005C5356">
        <w:t xml:space="preserve">and </w:t>
      </w:r>
      <w:r w:rsidR="00446717">
        <w:t>once the user access</w:t>
      </w:r>
      <w:r w:rsidR="005C5356">
        <w:t>ed</w:t>
      </w:r>
      <w:r w:rsidR="00446717">
        <w:t xml:space="preserve"> the application </w:t>
      </w:r>
      <w:r w:rsidR="005C5356">
        <w:t xml:space="preserve">then through the application researchers/developers </w:t>
      </w:r>
      <w:r w:rsidR="00446717">
        <w:t xml:space="preserve">can access </w:t>
      </w:r>
      <w:r w:rsidR="005C5356">
        <w:t xml:space="preserve">the </w:t>
      </w:r>
      <w:r w:rsidR="00446717">
        <w:t>user</w:t>
      </w:r>
      <w:r w:rsidR="005C5356">
        <w:t>’s</w:t>
      </w:r>
      <w:r w:rsidR="00446717">
        <w:t xml:space="preserve"> profile using Facebook query language (FQL)</w:t>
      </w:r>
      <w:del w:id="322" w:author="Tsvika Kuflik" w:date="2012-12-02T08:46:00Z">
        <w:r w:rsidR="00446717" w:rsidDel="005C5356">
          <w:delText xml:space="preserve"> </w:delText>
        </w:r>
      </w:del>
      <w:r w:rsidR="00446717">
        <w:t>.</w:t>
      </w:r>
      <w:r w:rsidR="005C5356">
        <w:t xml:space="preserve"> Hence we </w:t>
      </w:r>
      <w:r w:rsidR="00524C99">
        <w:t>decide</w:t>
      </w:r>
      <w:r w:rsidR="00C63D41">
        <w:t>d</w:t>
      </w:r>
      <w:r w:rsidR="00524C99">
        <w:t xml:space="preserve"> to </w:t>
      </w:r>
      <w:r w:rsidR="00C63D41" w:rsidRPr="00524C99">
        <w:t>abandon</w:t>
      </w:r>
      <w:r w:rsidR="00524C99">
        <w:t xml:space="preserve"> Facebook for several problems we encounter</w:t>
      </w:r>
      <w:r w:rsidR="00C63D41">
        <w:t>ed</w:t>
      </w:r>
      <w:r w:rsidR="00524C99">
        <w:t>:</w:t>
      </w:r>
    </w:p>
    <w:p w:rsidR="00903DCA" w:rsidRDefault="00903DCA" w:rsidP="006E0D0B">
      <w:pPr>
        <w:pStyle w:val="ListParagraph"/>
        <w:numPr>
          <w:ilvl w:val="0"/>
          <w:numId w:val="18"/>
        </w:numPr>
        <w:jc w:val="both"/>
      </w:pPr>
      <w:r w:rsidRPr="00903DCA">
        <w:rPr>
          <w:b/>
          <w:bCs/>
        </w:rPr>
        <w:t>Sampling</w:t>
      </w:r>
      <w:r w:rsidRPr="003F33A2">
        <w:rPr>
          <w:b/>
          <w:bCs/>
        </w:rPr>
        <w:t xml:space="preserve"> problem</w:t>
      </w:r>
      <w:r>
        <w:t xml:space="preserve"> -   in Facebook we can’t samples random users</w:t>
      </w:r>
      <w:del w:id="323" w:author="Tsvika Kuflik" w:date="2012-12-02T08:47:00Z">
        <w:r w:rsidDel="005C5356">
          <w:delText xml:space="preserve"> </w:delText>
        </w:r>
      </w:del>
      <w:r w:rsidR="005C5356">
        <w:t>’</w:t>
      </w:r>
      <w:r>
        <w:t xml:space="preserve"> instant</w:t>
      </w:r>
      <w:r w:rsidR="005C5356">
        <w:t>s and</w:t>
      </w:r>
      <w:r>
        <w:t xml:space="preserve"> we need to create some kind of “bait” for calling our users ,with this action our effort will be leaning for particular population (population that was interest in our application ).</w:t>
      </w:r>
    </w:p>
    <w:p w:rsidR="00DF7AF9" w:rsidRPr="003F33A2" w:rsidRDefault="00903DCA" w:rsidP="006E0D0B">
      <w:pPr>
        <w:pStyle w:val="ListParagraph"/>
        <w:numPr>
          <w:ilvl w:val="0"/>
          <w:numId w:val="18"/>
        </w:numPr>
        <w:jc w:val="both"/>
        <w:rPr>
          <w:b/>
          <w:bCs/>
        </w:rPr>
      </w:pPr>
      <w:r>
        <w:t xml:space="preserve"> </w:t>
      </w:r>
      <w:r w:rsidRPr="003F33A2">
        <w:rPr>
          <w:b/>
          <w:bCs/>
        </w:rPr>
        <w:t xml:space="preserve">Circle problem </w:t>
      </w:r>
      <w:r>
        <w:rPr>
          <w:b/>
          <w:bCs/>
        </w:rPr>
        <w:t xml:space="preserve">- </w:t>
      </w:r>
      <w:r>
        <w:t xml:space="preserve">since we </w:t>
      </w:r>
      <w:r w:rsidR="005C5356">
        <w:t xml:space="preserve">are </w:t>
      </w:r>
      <w:r>
        <w:t xml:space="preserve">not sampling random users we can’t </w:t>
      </w:r>
      <w:r w:rsidR="005C5356">
        <w:t xml:space="preserve">get </w:t>
      </w:r>
      <w:r>
        <w:t>access to users</w:t>
      </w:r>
      <w:r w:rsidR="005C5356">
        <w:t>’</w:t>
      </w:r>
      <w:r>
        <w:t xml:space="preserve"> friends</w:t>
      </w:r>
      <w:r w:rsidR="005C5356">
        <w:t>.</w:t>
      </w:r>
      <w:r w:rsidR="00DF7AF9">
        <w:t xml:space="preserve"> </w:t>
      </w:r>
      <w:r w:rsidR="005C5356">
        <w:t xml:space="preserve">We </w:t>
      </w:r>
      <w:r w:rsidR="00DF7AF9">
        <w:t>can only publish</w:t>
      </w:r>
      <w:r>
        <w:t xml:space="preserve"> in our </w:t>
      </w:r>
      <w:r w:rsidRPr="00903DCA">
        <w:t>participant</w:t>
      </w:r>
      <w:r>
        <w:t xml:space="preserve"> </w:t>
      </w:r>
      <w:r w:rsidR="00DF7AF9">
        <w:t xml:space="preserve">users </w:t>
      </w:r>
      <w:r>
        <w:t>wall</w:t>
      </w:r>
      <w:r w:rsidR="00DF7AF9">
        <w:t xml:space="preserve"> – this action will not help to expand our sampling</w:t>
      </w:r>
      <w:del w:id="324" w:author="Tsvika Kuflik" w:date="2012-12-02T08:48:00Z">
        <w:r w:rsidR="00DF7AF9" w:rsidDel="009B2FAF">
          <w:delText xml:space="preserve"> </w:delText>
        </w:r>
      </w:del>
      <w:r w:rsidR="00DF7AF9">
        <w:t xml:space="preserve">, intend it’s will create </w:t>
      </w:r>
      <w:r w:rsidR="009B2FAF">
        <w:t xml:space="preserve">a </w:t>
      </w:r>
      <w:r w:rsidR="00DF7AF9">
        <w:t>circle of users that will use the application.</w:t>
      </w:r>
    </w:p>
    <w:p w:rsidR="00DF7AF9" w:rsidRPr="003F33A2" w:rsidRDefault="00DF7AF9" w:rsidP="006E0D0B">
      <w:pPr>
        <w:pStyle w:val="ListParagraph"/>
        <w:numPr>
          <w:ilvl w:val="0"/>
          <w:numId w:val="18"/>
        </w:numPr>
        <w:jc w:val="both"/>
        <w:rPr>
          <w:b/>
          <w:bCs/>
        </w:rPr>
      </w:pPr>
      <w:r w:rsidRPr="00326E81">
        <w:rPr>
          <w:b/>
          <w:bCs/>
        </w:rPr>
        <w:t>Semantic problem</w:t>
      </w:r>
      <w:r>
        <w:rPr>
          <w:b/>
          <w:bCs/>
        </w:rPr>
        <w:t xml:space="preserve"> –</w:t>
      </w:r>
      <w:r w:rsidR="009B2FAF">
        <w:rPr>
          <w:b/>
          <w:bCs/>
        </w:rPr>
        <w:t xml:space="preserve"> </w:t>
      </w:r>
      <w:r>
        <w:t>in Facebook users upload picture</w:t>
      </w:r>
      <w:r w:rsidR="009B2FAF">
        <w:t>s</w:t>
      </w:r>
      <w:r>
        <w:t>, update status,</w:t>
      </w:r>
      <w:ins w:id="325" w:author="Tsvika Kuflik" w:date="2012-12-02T08:49:00Z">
        <w:r w:rsidR="009B2FAF">
          <w:t xml:space="preserve"> </w:t>
        </w:r>
      </w:ins>
      <w:r>
        <w:t>join group</w:t>
      </w:r>
      <w:r w:rsidR="009B2FAF">
        <w:t>s</w:t>
      </w:r>
      <w:r>
        <w:t>, check in places etc</w:t>
      </w:r>
      <w:r w:rsidR="009B2FAF">
        <w:t xml:space="preserve">. from </w:t>
      </w:r>
      <w:r>
        <w:t xml:space="preserve">all </w:t>
      </w:r>
      <w:r w:rsidR="009B2FAF">
        <w:t xml:space="preserve">these </w:t>
      </w:r>
      <w:r>
        <w:t>action</w:t>
      </w:r>
      <w:r w:rsidR="009B2FAF">
        <w:t>s</w:t>
      </w:r>
      <w:r>
        <w:t xml:space="preserve"> </w:t>
      </w:r>
      <w:r w:rsidR="009B2FAF">
        <w:t xml:space="preserve">it is </w:t>
      </w:r>
      <w:r>
        <w:t xml:space="preserve">hard to understand user </w:t>
      </w:r>
      <w:r w:rsidRPr="00DF7AF9">
        <w:t>characteristic</w:t>
      </w:r>
      <w:del w:id="326" w:author="Tsvika Kuflik" w:date="2012-12-02T08:49:00Z">
        <w:r w:rsidRPr="00DF7AF9" w:rsidDel="009B2FAF">
          <w:delText xml:space="preserve"> </w:delText>
        </w:r>
      </w:del>
      <w:r w:rsidR="009B2FAF">
        <w:t xml:space="preserve">s and there is a need for </w:t>
      </w:r>
      <w:r>
        <w:t xml:space="preserve">a sematic parser for analysis </w:t>
      </w:r>
      <w:r w:rsidR="009B2FAF">
        <w:t xml:space="preserve">of </w:t>
      </w:r>
      <w:r>
        <w:t>user preference</w:t>
      </w:r>
      <w:r w:rsidR="009B2FAF">
        <w:t>s</w:t>
      </w:r>
      <w:r>
        <w:t xml:space="preserve"> and </w:t>
      </w:r>
      <w:r w:rsidR="009B2FAF">
        <w:t>traits.</w:t>
      </w:r>
      <w:r>
        <w:t xml:space="preserve"> </w:t>
      </w:r>
      <w:r w:rsidR="009B2FAF">
        <w:t xml:space="preserve">For </w:t>
      </w:r>
      <w:r>
        <w:t>example if user upload birth cake with no explanation what we can understand form this picture</w:t>
      </w:r>
      <w:del w:id="327" w:author="Tsvika Kuflik" w:date="2012-12-02T08:50:00Z">
        <w:r w:rsidDel="009B2FAF">
          <w:delText xml:space="preserve"> </w:delText>
        </w:r>
      </w:del>
      <w:r>
        <w:t>, that he have birthday party, he love to bake cake or he just love cake.</w:t>
      </w:r>
    </w:p>
    <w:p w:rsidR="00DF7AF9" w:rsidRPr="003F33A2" w:rsidRDefault="00DF7AF9" w:rsidP="006E0D0B">
      <w:pPr>
        <w:pStyle w:val="ListParagraph"/>
        <w:numPr>
          <w:ilvl w:val="0"/>
          <w:numId w:val="18"/>
        </w:numPr>
        <w:jc w:val="both"/>
        <w:rPr>
          <w:b/>
          <w:bCs/>
        </w:rPr>
      </w:pPr>
      <w:r w:rsidRPr="00326E81">
        <w:rPr>
          <w:b/>
          <w:bCs/>
        </w:rPr>
        <w:t>Legal issues</w:t>
      </w:r>
      <w:r>
        <w:t xml:space="preserve"> – if we use Facebook we will need to ask or mention to the user this is academic experiment - this can also harm our user sampling.</w:t>
      </w:r>
    </w:p>
    <w:p w:rsidR="00446717" w:rsidDel="004011A5" w:rsidRDefault="009B2FAF" w:rsidP="0033646F">
      <w:pPr>
        <w:spacing w:after="0"/>
        <w:ind w:firstLine="142"/>
        <w:jc w:val="both"/>
        <w:rPr>
          <w:del w:id="328" w:author="Tsvika Kuflik" w:date="2012-12-02T09:27:00Z"/>
        </w:rPr>
      </w:pPr>
      <w:r>
        <w:t xml:space="preserve">Unlike </w:t>
      </w:r>
      <w:del w:id="329" w:author="Tsvika Kuflik" w:date="2012-12-02T08:51:00Z">
        <w:r w:rsidR="00DF7AF9" w:rsidDel="009B2FAF">
          <w:delText xml:space="preserve"> </w:delText>
        </w:r>
      </w:del>
      <w:r w:rsidR="00DF7AF9">
        <w:t xml:space="preserve">Facebook we </w:t>
      </w:r>
      <w:r>
        <w:t xml:space="preserve">can </w:t>
      </w:r>
      <w:r w:rsidR="00061B6E">
        <w:t>use</w:t>
      </w:r>
      <w:r w:rsidR="00DF7AF9">
        <w:t xml:space="preserve"> Pinterset </w:t>
      </w:r>
      <w:r w:rsidR="00061B6E">
        <w:t xml:space="preserve">SN for collecting </w:t>
      </w:r>
      <w:r>
        <w:t xml:space="preserve">relevant </w:t>
      </w:r>
      <w:r w:rsidR="00061B6E">
        <w:t>users</w:t>
      </w:r>
      <w:r w:rsidR="004011A5">
        <w:t>’</w:t>
      </w:r>
      <w:r w:rsidR="00061B6E">
        <w:t xml:space="preserve"> </w:t>
      </w:r>
      <w:r w:rsidR="00A83575">
        <w:t>information</w:t>
      </w:r>
      <w:ins w:id="330" w:author="Tsvika Kuflik" w:date="2012-12-02T08:51:00Z">
        <w:r>
          <w:t xml:space="preserve">. </w:t>
        </w:r>
      </w:ins>
      <w:commentRangeStart w:id="331"/>
      <w:r w:rsidR="00061B6E">
        <w:t xml:space="preserve">Pinterest </w:t>
      </w:r>
      <w:ins w:id="332" w:author="oz" w:date="2013-01-12T22:13:00Z">
        <w:r w:rsidR="0033646F">
          <w:rPr>
            <w:b/>
            <w:bCs/>
          </w:rPr>
          <w:t>Pinterest</w:t>
        </w:r>
        <w:r w:rsidR="0033646F">
          <w:t xml:space="preserve"> is a </w:t>
        </w:r>
        <w:r w:rsidR="0033646F">
          <w:fldChar w:fldCharType="begin"/>
        </w:r>
        <w:r w:rsidR="0033646F">
          <w:instrText xml:space="preserve"> HYPERLINK "http://en.wikipedia.org/wiki/Pinboard" \o "Pinboard" </w:instrText>
        </w:r>
        <w:r w:rsidR="0033646F">
          <w:fldChar w:fldCharType="separate"/>
        </w:r>
        <w:r w:rsidR="0033646F">
          <w:rPr>
            <w:rStyle w:val="Hyperlink"/>
          </w:rPr>
          <w:t>pinboard</w:t>
        </w:r>
        <w:r w:rsidR="0033646F">
          <w:fldChar w:fldCharType="end"/>
        </w:r>
        <w:r w:rsidR="0033646F">
          <w:t xml:space="preserve">-style </w:t>
        </w:r>
        <w:r w:rsidR="0033646F">
          <w:fldChar w:fldCharType="begin"/>
        </w:r>
        <w:r w:rsidR="0033646F">
          <w:instrText xml:space="preserve"> HYPERLINK "http://en.wikipedia.org/wiki/Photo_sharing" \o "Photo sharing" </w:instrText>
        </w:r>
        <w:r w:rsidR="0033646F">
          <w:fldChar w:fldCharType="separate"/>
        </w:r>
        <w:r w:rsidR="0033646F">
          <w:rPr>
            <w:rStyle w:val="Hyperlink"/>
          </w:rPr>
          <w:t>photo sharing</w:t>
        </w:r>
        <w:r w:rsidR="0033646F">
          <w:fldChar w:fldCharType="end"/>
        </w:r>
        <w:r w:rsidR="0033646F">
          <w:t xml:space="preserve"> website that allows users to create and manage theme-based image collections such as events, interests, hobbies, and more</w:t>
        </w:r>
      </w:ins>
      <w:del w:id="333" w:author="oz" w:date="2013-01-12T22:13:00Z">
        <w:r w:rsidR="00061B6E" w:rsidDel="0033646F">
          <w:delText xml:space="preserve">is </w:delText>
        </w:r>
        <w:r w:rsidDel="0033646F">
          <w:delText xml:space="preserve">a </w:delText>
        </w:r>
        <w:commentRangeStart w:id="334"/>
        <w:r w:rsidR="00DB08FA" w:rsidDel="0033646F">
          <w:delText>curator photograph sharing</w:delText>
        </w:r>
        <w:r w:rsidR="00A83575" w:rsidRPr="00A83575" w:rsidDel="0033646F">
          <w:delText xml:space="preserve"> </w:delText>
        </w:r>
        <w:r w:rsidR="00061B6E" w:rsidDel="0033646F">
          <w:delText xml:space="preserve">social </w:delText>
        </w:r>
        <w:r w:rsidR="007B183C" w:rsidDel="0033646F">
          <w:delText>network</w:delText>
        </w:r>
        <w:commentRangeEnd w:id="334"/>
        <w:r w:rsidDel="0033646F">
          <w:rPr>
            <w:rStyle w:val="CommentReference"/>
          </w:rPr>
          <w:commentReference w:id="334"/>
        </w:r>
      </w:del>
      <w:commentRangeEnd w:id="331"/>
      <w:ins w:id="335" w:author="oz" w:date="2013-01-12T22:13:00Z">
        <w:r w:rsidR="0033646F">
          <w:t xml:space="preserve"> [wikipadia</w:t>
        </w:r>
        <w:r w:rsidR="0033646F">
          <w:rPr>
            <w:rStyle w:val="FootnoteReference"/>
          </w:rPr>
          <w:footnoteReference w:id="15"/>
        </w:r>
        <w:r w:rsidR="0033646F">
          <w:t>]</w:t>
        </w:r>
      </w:ins>
      <w:r w:rsidR="004011A5">
        <w:rPr>
          <w:rStyle w:val="CommentReference"/>
        </w:rPr>
        <w:commentReference w:id="331"/>
      </w:r>
      <w:r w:rsidR="00DB08FA">
        <w:t>.</w:t>
      </w:r>
    </w:p>
    <w:p w:rsidR="00DB08FA" w:rsidRDefault="004011A5" w:rsidP="00F26E27">
      <w:pPr>
        <w:spacing w:after="0"/>
        <w:jc w:val="both"/>
        <w:pPrChange w:id="337" w:author="oz" w:date="2013-01-12T22:14:00Z">
          <w:pPr>
            <w:spacing w:after="0"/>
            <w:ind w:firstLine="142"/>
            <w:jc w:val="both"/>
          </w:pPr>
        </w:pPrChange>
      </w:pPr>
      <w:ins w:id="338" w:author="Tsvika Kuflik" w:date="2012-12-02T09:27:00Z">
        <w:r>
          <w:t xml:space="preserve"> </w:t>
        </w:r>
      </w:ins>
      <w:r w:rsidR="00DB08FA">
        <w:t>Pinterest</w:t>
      </w:r>
      <w:r>
        <w:t xml:space="preserve"> is</w:t>
      </w:r>
      <w:r w:rsidR="00DB08FA">
        <w:t xml:space="preserve"> not only simple and have specific attribution we need – in Pinteres user interested </w:t>
      </w:r>
      <w:r w:rsidR="00DB08FA" w:rsidRPr="00326E81">
        <w:rPr>
          <w:b/>
          <w:bCs/>
        </w:rPr>
        <w:t>catalogue</w:t>
      </w:r>
      <w:r>
        <w:rPr>
          <w:b/>
          <w:bCs/>
        </w:rPr>
        <w:t>d</w:t>
      </w:r>
      <w:r w:rsidR="00DB08FA">
        <w:t xml:space="preserve"> to subjects, we also get the connection between users – when user upload </w:t>
      </w:r>
      <w:r w:rsidR="009B4840">
        <w:t>photo and</w:t>
      </w:r>
      <w:r w:rsidR="00DB08FA">
        <w:t xml:space="preserve"> catalogue it</w:t>
      </w:r>
      <w:del w:id="339" w:author="Tsvika Kuflik" w:date="2012-12-02T09:27:00Z">
        <w:r w:rsidR="00DB08FA" w:rsidDel="004011A5">
          <w:delText xml:space="preserve"> </w:delText>
        </w:r>
      </w:del>
      <w:r w:rsidR="00DB08FA">
        <w:t>,</w:t>
      </w:r>
      <w:ins w:id="340" w:author="Tsvika Kuflik" w:date="2012-12-02T09:27:00Z">
        <w:r>
          <w:t xml:space="preserve"> </w:t>
        </w:r>
      </w:ins>
      <w:r w:rsidR="00DB08FA">
        <w:t xml:space="preserve">any other user that will pin this picture we can understand and analyze is </w:t>
      </w:r>
      <w:del w:id="341" w:author="Tsvika Kuflik" w:date="2012-12-02T09:28:00Z">
        <w:r w:rsidR="00DB08FA" w:rsidDel="004011A5">
          <w:delText xml:space="preserve"> </w:delText>
        </w:r>
      </w:del>
      <w:r w:rsidR="00DB08FA">
        <w:t>connection to that picture</w:t>
      </w:r>
      <w:del w:id="342" w:author="Tsvika Kuflik" w:date="2012-12-02T09:28:00Z">
        <w:r w:rsidR="00DB08FA" w:rsidDel="004011A5">
          <w:delText xml:space="preserve"> </w:delText>
        </w:r>
      </w:del>
      <w:r w:rsidR="00DB08FA">
        <w:t>, we have also very big advantage in Pinteres the subjects are basically our characteristic that we seek</w:t>
      </w:r>
      <w:del w:id="343" w:author="Tsvika Kuflik" w:date="2012-12-02T09:28:00Z">
        <w:r w:rsidR="00DB08FA" w:rsidDel="004011A5">
          <w:delText xml:space="preserve"> </w:delText>
        </w:r>
      </w:del>
      <w:r w:rsidR="00DB08FA">
        <w:t xml:space="preserve">. </w:t>
      </w:r>
      <w:r>
        <w:t xml:space="preserve">In </w:t>
      </w:r>
      <w:r w:rsidR="00DB08FA">
        <w:t>addition we don’t have to become entangled with random sampling issue – when can just sample all the users .</w:t>
      </w:r>
    </w:p>
    <w:p w:rsidR="00DB08FA" w:rsidRPr="00326E81" w:rsidRDefault="00DB08FA" w:rsidP="00031FBA">
      <w:pPr>
        <w:pStyle w:val="Heading3"/>
        <w:numPr>
          <w:ilvl w:val="2"/>
          <w:numId w:val="8"/>
        </w:numPr>
      </w:pPr>
      <w:bookmarkStart w:id="344" w:name="_Toc342760044"/>
      <w:r w:rsidRPr="00326E81">
        <w:lastRenderedPageBreak/>
        <w:t>Crawling Pinterest</w:t>
      </w:r>
      <w:bookmarkEnd w:id="344"/>
      <w:r w:rsidRPr="00326E81">
        <w:t xml:space="preserve"> </w:t>
      </w:r>
    </w:p>
    <w:p w:rsidR="00DB08FA" w:rsidRDefault="00DB08FA" w:rsidP="006138A9">
      <w:pPr>
        <w:jc w:val="both"/>
      </w:pPr>
      <w:r>
        <w:t>Unfortunately pinterest doesn’t have API,</w:t>
      </w:r>
      <w:r w:rsidR="004011A5">
        <w:t xml:space="preserve"> </w:t>
      </w:r>
      <w:del w:id="345" w:author="Shapira, Oz" w:date="2012-12-26T16:16:00Z">
        <w:r w:rsidR="004011A5" w:rsidDel="005B28EB">
          <w:delText>so</w:delText>
        </w:r>
      </w:del>
      <w:r w:rsidR="004011A5">
        <w:t xml:space="preserve"> in order to</w:t>
      </w:r>
      <w:ins w:id="346" w:author="Shapira, Oz" w:date="2012-12-26T14:51:00Z">
        <w:r w:rsidR="00122CCE">
          <w:t xml:space="preserve"> obtain pinterest users data we need to  </w:t>
        </w:r>
      </w:ins>
      <w:r>
        <w:t xml:space="preserve"> </w:t>
      </w:r>
      <w:del w:id="347" w:author="Tsvika Kuflik" w:date="2012-12-02T09:29:00Z">
        <w:r w:rsidDel="004011A5">
          <w:delText>crawl</w:delText>
        </w:r>
      </w:del>
      <w:ins w:id="348" w:author="Shapira, Oz" w:date="2012-12-26T14:53:00Z">
        <w:r w:rsidR="00122CCE">
          <w:rPr>
            <w:rStyle w:val="FootnoteReference"/>
          </w:rPr>
          <w:footnoteReference w:id="16"/>
        </w:r>
      </w:ins>
      <w:del w:id="351" w:author="Tsvika Kuflik" w:date="2012-12-02T09:29:00Z">
        <w:r w:rsidDel="004011A5">
          <w:delText xml:space="preserve"> </w:delText>
        </w:r>
      </w:del>
      <w:ins w:id="352" w:author="Tsvika Kuflik" w:date="2012-12-02T09:29:00Z">
        <w:del w:id="353" w:author="Shapira, Oz" w:date="2012-12-24T15:47:00Z">
          <w:r w:rsidR="004011A5" w:rsidDel="005F5400">
            <w:delText xml:space="preserve">crowl </w:delText>
          </w:r>
        </w:del>
      </w:ins>
      <w:del w:id="354" w:author="Shapira, Oz" w:date="2012-12-26T14:54:00Z">
        <w:r w:rsidDel="00487BCA">
          <w:delText xml:space="preserve">the </w:delText>
        </w:r>
      </w:del>
      <w:ins w:id="355" w:author="Shapira, Oz" w:date="2012-12-26T14:54:00Z">
        <w:r w:rsidR="00487BCA">
          <w:t>pinterest</w:t>
        </w:r>
      </w:ins>
      <w:ins w:id="356" w:author="Shapira, Oz" w:date="2012-12-26T14:55:00Z">
        <w:r w:rsidR="00487BCA">
          <w:t xml:space="preserve"> website</w:t>
        </w:r>
      </w:ins>
      <w:ins w:id="357" w:author="Shapira, Oz" w:date="2012-12-26T14:54:00Z">
        <w:r w:rsidR="00487BCA">
          <w:t xml:space="preserve"> for these</w:t>
        </w:r>
      </w:ins>
      <w:ins w:id="358" w:author="Shapira, Oz" w:date="2012-12-26T16:16:00Z">
        <w:r w:rsidR="005B28EB">
          <w:t xml:space="preserve"> </w:t>
        </w:r>
      </w:ins>
      <w:ins w:id="359" w:author="Shapira, Oz" w:date="2012-12-26T16:17:00Z">
        <w:r w:rsidR="0066155A">
          <w:t>effort</w:t>
        </w:r>
      </w:ins>
      <w:ins w:id="360" w:author="Shapira, Oz" w:date="2012-12-26T14:54:00Z">
        <w:r w:rsidR="00487BCA">
          <w:t xml:space="preserve"> we</w:t>
        </w:r>
      </w:ins>
      <w:r>
        <w:t xml:space="preserve"> </w:t>
      </w:r>
      <w:ins w:id="361" w:author="Shapira, Oz" w:date="2012-12-24T15:48:00Z">
        <w:r w:rsidR="005F5400">
          <w:t xml:space="preserve">need to download </w:t>
        </w:r>
      </w:ins>
      <w:del w:id="362" w:author="Shapira, Oz" w:date="2012-12-24T15:48:00Z">
        <w:r w:rsidR="004011A5" w:rsidDel="005F5400">
          <w:delText xml:space="preserve">connect to </w:delText>
        </w:r>
        <w:r w:rsidDel="005F5400">
          <w:delText>web application that</w:delText>
        </w:r>
      </w:del>
      <w:r>
        <w:t xml:space="preserve"> </w:t>
      </w:r>
      <w:del w:id="363" w:author="Shapira, Oz" w:date="2012-12-24T15:48:00Z">
        <w:r w:rsidR="004011A5" w:rsidDel="005F5400">
          <w:delText>parse</w:delText>
        </w:r>
      </w:del>
      <w:ins w:id="364" w:author="Shapira, Oz" w:date="2012-12-26T16:17:00Z">
        <w:r w:rsidR="0066155A">
          <w:t xml:space="preserve"> pinterest</w:t>
        </w:r>
      </w:ins>
      <w:del w:id="365" w:author="Shapira, Oz" w:date="2012-12-24T15:48:00Z">
        <w:r w:rsidR="004011A5" w:rsidDel="005F5400">
          <w:delText xml:space="preserve"> </w:delText>
        </w:r>
      </w:del>
      <w:r>
        <w:t>HTML web page</w:t>
      </w:r>
      <w:ins w:id="366" w:author="Shapira, Oz" w:date="2012-12-24T15:48:00Z">
        <w:r w:rsidR="005F5400">
          <w:t>s</w:t>
        </w:r>
      </w:ins>
      <w:r>
        <w:t xml:space="preserve"> and extract the data from</w:t>
      </w:r>
      <w:ins w:id="367" w:author="Shapira, Oz" w:date="2012-12-24T15:48:00Z">
        <w:r w:rsidR="005F5400">
          <w:t xml:space="preserve"> the each page</w:t>
        </w:r>
      </w:ins>
      <w:del w:id="368" w:author="Shapira, Oz" w:date="2012-12-24T15:49:00Z">
        <w:r w:rsidDel="005F5400">
          <w:delText xml:space="preserve"> web site</w:delText>
        </w:r>
      </w:del>
      <w:r>
        <w:t>:</w:t>
      </w:r>
      <w:ins w:id="369" w:author="Tsvika Kuflik" w:date="2012-11-27T19:24:00Z">
        <w:r w:rsidR="00BA4022">
          <w:t xml:space="preserve"> </w:t>
        </w:r>
      </w:ins>
      <w:del w:id="370" w:author="Shapira, Oz" w:date="2012-12-25T18:31:00Z">
        <w:r w:rsidDel="008755BA">
          <w:delText>The data in</w:delText>
        </w:r>
      </w:del>
      <w:r>
        <w:t xml:space="preserve"> Pinterest</w:t>
      </w:r>
      <w:ins w:id="371" w:author="Shapira, Oz" w:date="2012-12-26T16:34:00Z">
        <w:r w:rsidR="000446C2">
          <w:t xml:space="preserve"> website</w:t>
        </w:r>
      </w:ins>
      <w:ins w:id="372" w:author="Shapira, Oz" w:date="2012-12-25T18:31:00Z">
        <w:r w:rsidR="008755BA">
          <w:t xml:space="preserve"> is based</w:t>
        </w:r>
      </w:ins>
      <w:ins w:id="373" w:author="Shapira, Oz" w:date="2012-12-26T16:33:00Z">
        <w:r w:rsidR="000446C2">
          <w:t xml:space="preserve"> </w:t>
        </w:r>
      </w:ins>
      <w:del w:id="374" w:author="Shapira, Oz" w:date="2012-12-26T16:33:00Z">
        <w:r w:rsidDel="000446C2">
          <w:delText xml:space="preserve"> </w:delText>
        </w:r>
      </w:del>
      <w:ins w:id="375" w:author="Shapira, Oz" w:date="2012-12-26T16:33:00Z">
        <w:r w:rsidR="000446C2">
          <w:t>chronologic</w:t>
        </w:r>
      </w:ins>
      <w:ins w:id="376" w:author="Shapira, Oz" w:date="2012-12-26T16:38:00Z">
        <w:r w:rsidR="002038A6">
          <w:t xml:space="preserve"> </w:t>
        </w:r>
      </w:ins>
      <w:ins w:id="377" w:author="Shapira, Oz" w:date="2012-12-26T16:40:00Z">
        <w:r w:rsidR="002038A6">
          <w:t>folder</w:t>
        </w:r>
      </w:ins>
      <w:ins w:id="378" w:author="Shapira, Oz" w:date="2012-12-26T17:18:00Z">
        <w:r w:rsidR="006138A9">
          <w:t>s</w:t>
        </w:r>
      </w:ins>
      <w:ins w:id="379" w:author="Shapira, Oz" w:date="2012-12-26T16:40:00Z">
        <w:r w:rsidR="002038A6">
          <w:t xml:space="preserve"> </w:t>
        </w:r>
        <w:r w:rsidR="002038A6">
          <w:rPr>
            <w:rFonts w:ascii="Tahoma" w:hAnsi="Tahoma" w:cs="Tahoma"/>
            <w:sz w:val="20"/>
            <w:szCs w:val="20"/>
          </w:rPr>
          <w:t xml:space="preserve">hierarchy </w:t>
        </w:r>
      </w:ins>
      <w:ins w:id="380" w:author="Shapira, Oz" w:date="2012-12-26T17:20:00Z">
        <w:r w:rsidR="006138A9">
          <w:rPr>
            <w:rFonts w:ascii="Tahoma" w:hAnsi="Tahoma" w:cs="Tahoma"/>
            <w:sz w:val="20"/>
            <w:szCs w:val="20"/>
          </w:rPr>
          <w:t>when each folder have subfolder</w:t>
        </w:r>
      </w:ins>
      <w:ins w:id="381" w:author="Shapira, Oz" w:date="2012-12-26T17:21:00Z">
        <w:r w:rsidR="006138A9">
          <w:rPr>
            <w:rFonts w:ascii="Tahoma" w:hAnsi="Tahoma" w:cs="Tahoma"/>
            <w:sz w:val="20"/>
            <w:szCs w:val="20"/>
          </w:rPr>
          <w:t>s</w:t>
        </w:r>
      </w:ins>
      <w:ins w:id="382" w:author="Shapira, Oz" w:date="2012-12-26T17:20:00Z">
        <w:r w:rsidR="006138A9">
          <w:rPr>
            <w:rFonts w:ascii="Tahoma" w:hAnsi="Tahoma" w:cs="Tahoma"/>
            <w:sz w:val="20"/>
            <w:szCs w:val="20"/>
          </w:rPr>
          <w:t xml:space="preserve"> </w:t>
        </w:r>
      </w:ins>
      <w:ins w:id="383" w:author="Shapira, Oz" w:date="2012-12-26T17:21:00Z">
        <w:r w:rsidR="006138A9">
          <w:rPr>
            <w:rFonts w:ascii="Tahoma" w:hAnsi="Tahoma" w:cs="Tahoma"/>
            <w:sz w:val="20"/>
            <w:szCs w:val="20"/>
          </w:rPr>
          <w:t xml:space="preserve">. </w:t>
        </w:r>
      </w:ins>
      <w:ins w:id="384" w:author="Shapira, Oz" w:date="2012-12-26T16:40:00Z">
        <w:r w:rsidR="002038A6">
          <w:rPr>
            <w:rFonts w:ascii="Tahoma" w:hAnsi="Tahoma" w:cs="Tahoma"/>
            <w:sz w:val="20"/>
            <w:szCs w:val="20"/>
          </w:rPr>
          <w:t>the information is organize</w:t>
        </w:r>
      </w:ins>
      <w:ins w:id="385" w:author="Shapira, Oz" w:date="2012-12-26T17:21:00Z">
        <w:r w:rsidR="006138A9">
          <w:rPr>
            <w:rFonts w:ascii="Tahoma" w:hAnsi="Tahoma" w:cs="Tahoma"/>
            <w:sz w:val="20"/>
            <w:szCs w:val="20"/>
          </w:rPr>
          <w:t xml:space="preserve"> as following to figure3 </w:t>
        </w:r>
      </w:ins>
      <w:ins w:id="386" w:author="Shapira, Oz" w:date="2012-12-26T17:18:00Z">
        <w:r w:rsidR="006138A9">
          <w:rPr>
            <w:rFonts w:ascii="Tahoma" w:hAnsi="Tahoma" w:cs="Tahoma"/>
            <w:sz w:val="20"/>
            <w:szCs w:val="20"/>
          </w:rPr>
          <w:t xml:space="preserve"> </w:t>
        </w:r>
      </w:ins>
      <w:commentRangeStart w:id="387"/>
      <w:del w:id="388" w:author="Shapira, Oz" w:date="2012-12-26T16:33:00Z">
        <w:r w:rsidDel="000446C2">
          <w:delText>exist</w:delText>
        </w:r>
        <w:r w:rsidR="00BA4022" w:rsidDel="000446C2">
          <w:delText>s</w:delText>
        </w:r>
        <w:r w:rsidDel="000446C2">
          <w:delText xml:space="preserve"> in chronologic way </w:delText>
        </w:r>
      </w:del>
      <w:del w:id="389" w:author="Shapira, Oz" w:date="2012-12-25T18:08:00Z">
        <w:r w:rsidDel="003D3871">
          <w:delText xml:space="preserve">at the </w:delText>
        </w:r>
      </w:del>
      <w:del w:id="390" w:author="Shapira, Oz" w:date="2012-12-26T16:33:00Z">
        <w:r w:rsidDel="000446C2">
          <w:delText xml:space="preserve">main page there pictures with comment when you press at one picture you access to user that upload the picture under is relevant subject. The hierarchy in pinterest is simple and constant is work as follow way: </w:delText>
        </w:r>
        <w:commentRangeEnd w:id="387"/>
        <w:r w:rsidR="004011A5" w:rsidDel="000446C2">
          <w:rPr>
            <w:rStyle w:val="CommentReference"/>
          </w:rPr>
          <w:commentReference w:id="387"/>
        </w:r>
      </w:del>
    </w:p>
    <w:p w:rsidR="0081771B" w:rsidRDefault="00DB08FA" w:rsidP="008C6C82">
      <w:pPr>
        <w:keepNext/>
        <w:jc w:val="center"/>
      </w:pPr>
      <w:r>
        <w:rPr>
          <w:noProof/>
        </w:rPr>
        <w:drawing>
          <wp:inline distT="0" distB="0" distL="0" distR="0" wp14:anchorId="071881CB" wp14:editId="52380A3C">
            <wp:extent cx="4451230" cy="2286000"/>
            <wp:effectExtent l="0" t="0" r="0" b="571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B08FA" w:rsidRDefault="0081771B" w:rsidP="008C6C82">
      <w:pPr>
        <w:pStyle w:val="Caption"/>
        <w:jc w:val="center"/>
      </w:pPr>
      <w:r>
        <w:t xml:space="preserve">Figure </w:t>
      </w:r>
      <w:r w:rsidR="00BF1537">
        <w:fldChar w:fldCharType="begin"/>
      </w:r>
      <w:r w:rsidR="00BF1537">
        <w:instrText xml:space="preserve"> SEQ Figure \* ARABIC </w:instrText>
      </w:r>
      <w:r w:rsidR="00BF1537">
        <w:fldChar w:fldCharType="separate"/>
      </w:r>
      <w:r>
        <w:rPr>
          <w:noProof/>
        </w:rPr>
        <w:t>3</w:t>
      </w:r>
      <w:r w:rsidR="00BF1537">
        <w:rPr>
          <w:noProof/>
        </w:rPr>
        <w:fldChar w:fldCharType="end"/>
      </w:r>
      <w:r w:rsidR="00223BF0">
        <w:t xml:space="preserve"> : P</w:t>
      </w:r>
      <w:r>
        <w:t>interest hierarchy</w:t>
      </w:r>
    </w:p>
    <w:p w:rsidR="00DB08FA" w:rsidRDefault="00DB08FA" w:rsidP="00527EC8">
      <w:r>
        <w:t xml:space="preserve">Since </w:t>
      </w:r>
      <w:r w:rsidR="004011A5">
        <w:t xml:space="preserve">the </w:t>
      </w:r>
      <w:r>
        <w:t xml:space="preserve">hierarchy is simple </w:t>
      </w:r>
      <w:del w:id="391" w:author="Shapira, Oz" w:date="2012-12-26T17:23:00Z">
        <w:r w:rsidDel="00527EC8">
          <w:delText xml:space="preserve">and fixed we can </w:delText>
        </w:r>
        <w:commentRangeStart w:id="392"/>
        <w:r w:rsidDel="00527EC8">
          <w:delText>use the web crawler for establish our data</w:delText>
        </w:r>
        <w:commentRangeEnd w:id="392"/>
        <w:r w:rsidR="00977969" w:rsidDel="00527EC8">
          <w:rPr>
            <w:rStyle w:val="CommentReference"/>
          </w:rPr>
          <w:commentReference w:id="392"/>
        </w:r>
        <w:r w:rsidR="00977969" w:rsidDel="00527EC8">
          <w:delText>, as</w:delText>
        </w:r>
      </w:del>
      <w:ins w:id="393" w:author="Shapira, Oz" w:date="2012-12-26T17:23:00Z">
        <w:r w:rsidR="00527EC8">
          <w:t xml:space="preserve">and </w:t>
        </w:r>
      </w:ins>
      <w:ins w:id="394" w:author="Shapira, Oz" w:date="2012-12-26T17:26:00Z">
        <w:r w:rsidR="00311132">
          <w:t>predicted,</w:t>
        </w:r>
      </w:ins>
      <w:ins w:id="395" w:author="Shapira, Oz" w:date="2012-12-26T17:23:00Z">
        <w:r w:rsidR="00527EC8">
          <w:t xml:space="preserve"> we can explore the website and </w:t>
        </w:r>
      </w:ins>
      <w:ins w:id="396" w:author="Shapira, Oz" w:date="2012-12-26T17:24:00Z">
        <w:r w:rsidR="00527EC8">
          <w:t xml:space="preserve">contract tool for collecting relevant </w:t>
        </w:r>
      </w:ins>
      <w:ins w:id="397" w:author="Shapira, Oz" w:date="2012-12-26T17:26:00Z">
        <w:r w:rsidR="00311132">
          <w:t>data,</w:t>
        </w:r>
      </w:ins>
      <w:ins w:id="398" w:author="Shapira, Oz" w:date="2012-12-26T17:24:00Z">
        <w:r w:rsidR="00527EC8">
          <w:t xml:space="preserve"> the </w:t>
        </w:r>
      </w:ins>
      <w:ins w:id="399" w:author="Shapira, Oz" w:date="2012-12-26T17:27:00Z">
        <w:r w:rsidR="00311132">
          <w:t>crawling</w:t>
        </w:r>
      </w:ins>
      <w:ins w:id="400" w:author="Shapira, Oz" w:date="2012-12-26T17:26:00Z">
        <w:r w:rsidR="004C44DD">
          <w:t xml:space="preserve"> </w:t>
        </w:r>
      </w:ins>
      <w:ins w:id="401" w:author="Shapira, Oz" w:date="2012-12-26T17:25:00Z">
        <w:r w:rsidR="00527EC8">
          <w:t>algorithm</w:t>
        </w:r>
        <w:r w:rsidR="004C44DD">
          <w:t xml:space="preserve"> </w:t>
        </w:r>
      </w:ins>
      <w:ins w:id="402" w:author="Shapira, Oz" w:date="2012-12-26T17:26:00Z">
        <w:r w:rsidR="004C44DD">
          <w:t>is describe as</w:t>
        </w:r>
      </w:ins>
      <w:ins w:id="403" w:author="Shapira, Oz" w:date="2012-12-26T17:23:00Z">
        <w:r w:rsidR="00527EC8">
          <w:t xml:space="preserve"> </w:t>
        </w:r>
      </w:ins>
      <w:r w:rsidR="00977969">
        <w:t xml:space="preserve"> follows:</w:t>
      </w:r>
    </w:p>
    <w:p w:rsidR="00DB08FA" w:rsidRPr="008D50D1" w:rsidRDefault="00DB08FA">
      <w:pPr>
        <w:rPr>
          <w:i/>
          <w:iCs/>
        </w:rPr>
      </w:pPr>
      <w:r w:rsidRPr="008D50D1">
        <w:rPr>
          <w:i/>
          <w:iCs/>
        </w:rPr>
        <w:t>Go to pictures group G</w:t>
      </w:r>
    </w:p>
    <w:p w:rsidR="00DB08FA" w:rsidRPr="008D50D1" w:rsidRDefault="00DB08FA" w:rsidP="000A3142">
      <w:pPr>
        <w:pStyle w:val="NoSpacing"/>
        <w:rPr>
          <w:i/>
          <w:iCs/>
        </w:rPr>
      </w:pPr>
      <w:r w:rsidRPr="008D50D1">
        <w:rPr>
          <w:i/>
          <w:iCs/>
        </w:rPr>
        <w:t>Crawl(</w:t>
      </w:r>
      <w:r w:rsidRPr="008D50D1">
        <w:rPr>
          <w:b/>
          <w:bCs/>
          <w:i/>
          <w:iCs/>
        </w:rPr>
        <w:t>G</w:t>
      </w:r>
      <w:r w:rsidRPr="008D50D1">
        <w:rPr>
          <w:i/>
          <w:iCs/>
        </w:rPr>
        <w:t>)</w:t>
      </w:r>
    </w:p>
    <w:p w:rsidR="00DB08FA" w:rsidRPr="008D50D1" w:rsidRDefault="00DB08FA" w:rsidP="000A3142">
      <w:pPr>
        <w:pStyle w:val="NoSpacing"/>
        <w:rPr>
          <w:i/>
          <w:iCs/>
        </w:rPr>
      </w:pPr>
      <w:r w:rsidRPr="008D50D1">
        <w:rPr>
          <w:i/>
          <w:iCs/>
        </w:rPr>
        <w:t>{</w:t>
      </w:r>
    </w:p>
    <w:p w:rsidR="00DB08FA" w:rsidRPr="008D50D1" w:rsidRDefault="00DB08FA" w:rsidP="000A3142">
      <w:pPr>
        <w:pStyle w:val="NoSpacing"/>
        <w:rPr>
          <w:i/>
          <w:iCs/>
        </w:rPr>
      </w:pPr>
      <w:r w:rsidRPr="008D50D1">
        <w:rPr>
          <w:i/>
          <w:iCs/>
        </w:rPr>
        <w:tab/>
        <w:t xml:space="preserve">If </w:t>
      </w:r>
      <w:r w:rsidRPr="008D50D1">
        <w:rPr>
          <w:b/>
          <w:bCs/>
          <w:i/>
          <w:iCs/>
        </w:rPr>
        <w:t>G</w:t>
      </w:r>
      <w:r w:rsidRPr="008D50D1">
        <w:rPr>
          <w:i/>
          <w:iCs/>
        </w:rPr>
        <w:t xml:space="preserve"> is empty exit </w:t>
      </w:r>
    </w:p>
    <w:p w:rsidR="00DB08FA" w:rsidRPr="008D50D1" w:rsidRDefault="00DB08FA" w:rsidP="000A3142">
      <w:pPr>
        <w:pStyle w:val="NoSpacing"/>
        <w:rPr>
          <w:i/>
          <w:iCs/>
        </w:rPr>
      </w:pPr>
      <w:r w:rsidRPr="008D50D1">
        <w:rPr>
          <w:i/>
          <w:iCs/>
        </w:rPr>
        <w:tab/>
        <w:t xml:space="preserve">Else </w:t>
      </w:r>
    </w:p>
    <w:p w:rsidR="00DB08FA" w:rsidRPr="008D50D1" w:rsidRDefault="00DB08FA" w:rsidP="000A3142">
      <w:pPr>
        <w:pStyle w:val="NoSpacing"/>
        <w:ind w:firstLine="720"/>
        <w:rPr>
          <w:i/>
          <w:iCs/>
        </w:rPr>
      </w:pPr>
      <w:r w:rsidRPr="008D50D1">
        <w:rPr>
          <w:i/>
          <w:iCs/>
        </w:rPr>
        <w:t>{</w:t>
      </w:r>
    </w:p>
    <w:p w:rsidR="00DB08FA" w:rsidRPr="008D50D1" w:rsidRDefault="00DB08FA" w:rsidP="000A3142">
      <w:pPr>
        <w:pStyle w:val="NoSpacing"/>
        <w:rPr>
          <w:i/>
          <w:iCs/>
        </w:rPr>
      </w:pPr>
      <w:r w:rsidRPr="008D50D1">
        <w:rPr>
          <w:i/>
          <w:iCs/>
        </w:rPr>
        <w:tab/>
      </w:r>
      <w:r w:rsidRPr="008D50D1">
        <w:rPr>
          <w:i/>
          <w:iCs/>
        </w:rPr>
        <w:tab/>
        <w:t xml:space="preserve">Find pictures </w:t>
      </w:r>
      <w:r w:rsidRPr="008D50D1">
        <w:rPr>
          <w:b/>
          <w:bCs/>
          <w:i/>
          <w:iCs/>
          <w:sz w:val="24"/>
          <w:szCs w:val="24"/>
        </w:rPr>
        <w:t>P</w:t>
      </w:r>
      <w:r w:rsidRPr="008D50D1">
        <w:rPr>
          <w:i/>
          <w:iCs/>
        </w:rPr>
        <w:t xml:space="preserve"> from </w:t>
      </w:r>
      <w:r w:rsidRPr="008D50D1">
        <w:rPr>
          <w:b/>
          <w:bCs/>
          <w:i/>
          <w:iCs/>
        </w:rPr>
        <w:t>G</w:t>
      </w:r>
    </w:p>
    <w:p w:rsidR="00DB08FA" w:rsidRPr="008D50D1" w:rsidRDefault="00DB08FA" w:rsidP="000A3142">
      <w:pPr>
        <w:pStyle w:val="NoSpacing"/>
        <w:rPr>
          <w:i/>
          <w:iCs/>
        </w:rPr>
      </w:pPr>
      <w:r w:rsidRPr="008D50D1">
        <w:rPr>
          <w:i/>
          <w:iCs/>
        </w:rPr>
        <w:tab/>
      </w:r>
      <w:r w:rsidRPr="008D50D1">
        <w:rPr>
          <w:i/>
          <w:iCs/>
        </w:rPr>
        <w:tab/>
        <w:t xml:space="preserve">Save Comment </w:t>
      </w:r>
      <w:r w:rsidRPr="008D50D1">
        <w:rPr>
          <w:b/>
          <w:bCs/>
          <w:i/>
          <w:iCs/>
        </w:rPr>
        <w:t>C</w:t>
      </w:r>
      <w:r w:rsidRPr="008D50D1">
        <w:rPr>
          <w:i/>
          <w:iCs/>
        </w:rPr>
        <w:t xml:space="preserve"> from </w:t>
      </w:r>
      <w:r w:rsidRPr="008D50D1">
        <w:rPr>
          <w:b/>
          <w:bCs/>
          <w:i/>
          <w:iCs/>
        </w:rPr>
        <w:t>P</w:t>
      </w:r>
      <w:r w:rsidRPr="008D50D1">
        <w:rPr>
          <w:i/>
          <w:iCs/>
        </w:rPr>
        <w:t xml:space="preserve"> under </w:t>
      </w:r>
      <w:r w:rsidRPr="008D50D1">
        <w:rPr>
          <w:b/>
          <w:bCs/>
          <w:i/>
          <w:iCs/>
        </w:rPr>
        <w:t>P</w:t>
      </w:r>
    </w:p>
    <w:p w:rsidR="00DB08FA" w:rsidRPr="008D50D1" w:rsidRDefault="00DB08FA" w:rsidP="000A3142">
      <w:pPr>
        <w:pStyle w:val="NoSpacing"/>
        <w:rPr>
          <w:i/>
          <w:iCs/>
        </w:rPr>
      </w:pPr>
      <w:r w:rsidRPr="008D50D1">
        <w:rPr>
          <w:i/>
          <w:iCs/>
        </w:rPr>
        <w:tab/>
      </w:r>
      <w:r w:rsidRPr="008D50D1">
        <w:rPr>
          <w:i/>
          <w:iCs/>
        </w:rPr>
        <w:tab/>
        <w:t xml:space="preserve">Foreach  user </w:t>
      </w:r>
      <w:r w:rsidRPr="008D50D1">
        <w:rPr>
          <w:b/>
          <w:bCs/>
          <w:i/>
          <w:iCs/>
        </w:rPr>
        <w:t>X</w:t>
      </w:r>
      <w:r w:rsidRPr="008D50D1">
        <w:rPr>
          <w:i/>
          <w:iCs/>
        </w:rPr>
        <w:t xml:space="preserve"> in </w:t>
      </w:r>
      <w:r w:rsidRPr="008D50D1">
        <w:rPr>
          <w:b/>
          <w:bCs/>
          <w:i/>
          <w:iCs/>
        </w:rPr>
        <w:t>C</w:t>
      </w:r>
    </w:p>
    <w:p w:rsidR="00DB08FA" w:rsidRPr="008D50D1" w:rsidRDefault="00DB08FA" w:rsidP="000A3142">
      <w:pPr>
        <w:pStyle w:val="NoSpacing"/>
        <w:rPr>
          <w:i/>
          <w:iCs/>
        </w:rPr>
      </w:pPr>
      <w:r w:rsidRPr="008D50D1">
        <w:rPr>
          <w:i/>
          <w:iCs/>
        </w:rPr>
        <w:tab/>
      </w:r>
      <w:r w:rsidRPr="008D50D1">
        <w:rPr>
          <w:i/>
          <w:iCs/>
        </w:rPr>
        <w:tab/>
        <w:t>{</w:t>
      </w:r>
    </w:p>
    <w:p w:rsidR="00DB08FA" w:rsidRPr="008D50D1" w:rsidRDefault="00DB08FA" w:rsidP="000A3142">
      <w:pPr>
        <w:pStyle w:val="NoSpacing"/>
        <w:rPr>
          <w:i/>
          <w:iCs/>
        </w:rPr>
      </w:pPr>
      <w:r w:rsidRPr="008D50D1">
        <w:rPr>
          <w:i/>
          <w:iCs/>
        </w:rPr>
        <w:tab/>
      </w:r>
      <w:r w:rsidRPr="008D50D1">
        <w:rPr>
          <w:i/>
          <w:iCs/>
        </w:rPr>
        <w:tab/>
      </w:r>
      <w:r w:rsidRPr="008D50D1">
        <w:rPr>
          <w:i/>
          <w:iCs/>
        </w:rPr>
        <w:tab/>
        <w:t xml:space="preserve">Add user </w:t>
      </w:r>
      <w:r w:rsidRPr="008D50D1">
        <w:rPr>
          <w:b/>
          <w:bCs/>
          <w:i/>
          <w:iCs/>
        </w:rPr>
        <w:t>X</w:t>
      </w:r>
      <w:r w:rsidRPr="008D50D1">
        <w:rPr>
          <w:i/>
          <w:iCs/>
        </w:rPr>
        <w:t xml:space="preserve"> to group </w:t>
      </w:r>
      <w:r w:rsidRPr="008D50D1">
        <w:rPr>
          <w:b/>
          <w:bCs/>
          <w:i/>
          <w:iCs/>
        </w:rPr>
        <w:t>U</w:t>
      </w:r>
    </w:p>
    <w:p w:rsidR="00DD31B2" w:rsidRPr="008D50D1" w:rsidRDefault="00DB08FA" w:rsidP="000A3142">
      <w:pPr>
        <w:pStyle w:val="NoSpacing"/>
        <w:rPr>
          <w:b/>
          <w:bCs/>
          <w:i/>
          <w:iCs/>
        </w:rPr>
      </w:pPr>
      <w:r w:rsidRPr="008D50D1">
        <w:rPr>
          <w:i/>
          <w:iCs/>
        </w:rPr>
        <w:tab/>
      </w:r>
      <w:r w:rsidRPr="008D50D1">
        <w:rPr>
          <w:i/>
          <w:iCs/>
        </w:rPr>
        <w:tab/>
      </w:r>
      <w:r w:rsidRPr="008D50D1">
        <w:rPr>
          <w:i/>
          <w:iCs/>
        </w:rPr>
        <w:tab/>
      </w:r>
      <w:r w:rsidR="00DD31B2" w:rsidRPr="008D50D1">
        <w:rPr>
          <w:i/>
          <w:iCs/>
        </w:rPr>
        <w:t xml:space="preserve">Foreach subject </w:t>
      </w:r>
      <w:r w:rsidR="00DD31B2" w:rsidRPr="008D50D1">
        <w:rPr>
          <w:b/>
          <w:bCs/>
          <w:i/>
          <w:iCs/>
        </w:rPr>
        <w:t xml:space="preserve">S </w:t>
      </w:r>
      <w:r w:rsidR="00DD31B2" w:rsidRPr="008D50D1">
        <w:rPr>
          <w:i/>
          <w:iCs/>
        </w:rPr>
        <w:t xml:space="preserve">in </w:t>
      </w:r>
      <w:r w:rsidR="00DD31B2" w:rsidRPr="008D50D1">
        <w:rPr>
          <w:b/>
          <w:bCs/>
          <w:i/>
          <w:iCs/>
        </w:rPr>
        <w:t>X</w:t>
      </w:r>
    </w:p>
    <w:p w:rsidR="00DD31B2" w:rsidRPr="008D50D1" w:rsidRDefault="00DD31B2" w:rsidP="000A3142">
      <w:pPr>
        <w:pStyle w:val="NoSpacing"/>
        <w:rPr>
          <w:i/>
          <w:iCs/>
        </w:rPr>
      </w:pPr>
      <w:r w:rsidRPr="008D50D1">
        <w:rPr>
          <w:b/>
          <w:bCs/>
          <w:i/>
          <w:iCs/>
        </w:rPr>
        <w:tab/>
      </w:r>
      <w:r w:rsidRPr="008D50D1">
        <w:rPr>
          <w:b/>
          <w:bCs/>
          <w:i/>
          <w:iCs/>
        </w:rPr>
        <w:tab/>
      </w:r>
      <w:r w:rsidRPr="008D50D1">
        <w:rPr>
          <w:b/>
          <w:bCs/>
          <w:i/>
          <w:iCs/>
        </w:rPr>
        <w:tab/>
        <w:t>{</w:t>
      </w:r>
    </w:p>
    <w:p w:rsidR="00DB08FA" w:rsidRPr="008D50D1" w:rsidRDefault="00DB08FA" w:rsidP="000A3142">
      <w:pPr>
        <w:pStyle w:val="NoSpacing"/>
        <w:ind w:left="2160" w:firstLine="720"/>
        <w:rPr>
          <w:b/>
          <w:bCs/>
          <w:i/>
          <w:iCs/>
        </w:rPr>
      </w:pPr>
      <w:r w:rsidRPr="008D50D1">
        <w:rPr>
          <w:i/>
          <w:iCs/>
        </w:rPr>
        <w:t>Save subject</w:t>
      </w:r>
      <w:r w:rsidR="00DD31B2" w:rsidRPr="008D50D1">
        <w:rPr>
          <w:i/>
          <w:iCs/>
        </w:rPr>
        <w:t xml:space="preserve"> </w:t>
      </w:r>
      <w:r w:rsidR="00DD31B2" w:rsidRPr="008D50D1">
        <w:rPr>
          <w:b/>
          <w:bCs/>
          <w:i/>
          <w:iCs/>
        </w:rPr>
        <w:t>S</w:t>
      </w:r>
      <w:r w:rsidR="00DD31B2" w:rsidRPr="008D50D1">
        <w:rPr>
          <w:i/>
          <w:iCs/>
        </w:rPr>
        <w:t>i</w:t>
      </w:r>
      <w:r w:rsidRPr="008D50D1">
        <w:rPr>
          <w:i/>
          <w:iCs/>
        </w:rPr>
        <w:t xml:space="preserve">  under user </w:t>
      </w:r>
      <w:r w:rsidRPr="008D50D1">
        <w:rPr>
          <w:b/>
          <w:bCs/>
          <w:i/>
          <w:iCs/>
        </w:rPr>
        <w:t>X</w:t>
      </w:r>
    </w:p>
    <w:p w:rsidR="00DD31B2" w:rsidRPr="008D50D1" w:rsidRDefault="00DD31B2" w:rsidP="000A3142">
      <w:pPr>
        <w:pStyle w:val="NoSpacing"/>
        <w:ind w:left="2160" w:firstLine="720"/>
        <w:rPr>
          <w:i/>
          <w:iCs/>
        </w:rPr>
      </w:pPr>
      <w:r w:rsidRPr="008D50D1">
        <w:rPr>
          <w:i/>
          <w:iCs/>
        </w:rPr>
        <w:t xml:space="preserve">Save all items (it) under </w:t>
      </w:r>
      <w:r w:rsidRPr="008D50D1">
        <w:rPr>
          <w:b/>
          <w:bCs/>
          <w:i/>
          <w:iCs/>
        </w:rPr>
        <w:t>S</w:t>
      </w:r>
      <w:r w:rsidRPr="008D50D1">
        <w:rPr>
          <w:i/>
          <w:iCs/>
        </w:rPr>
        <w:t xml:space="preserve">i </w:t>
      </w:r>
    </w:p>
    <w:p w:rsidR="00DD31B2" w:rsidRPr="008D50D1" w:rsidRDefault="00DD31B2" w:rsidP="000A3142">
      <w:pPr>
        <w:pStyle w:val="NoSpacing"/>
        <w:ind w:left="1440" w:firstLine="720"/>
        <w:rPr>
          <w:i/>
          <w:iCs/>
        </w:rPr>
      </w:pPr>
      <w:r w:rsidRPr="008D50D1">
        <w:rPr>
          <w:b/>
          <w:bCs/>
          <w:i/>
          <w:iCs/>
        </w:rPr>
        <w:t>}</w:t>
      </w:r>
    </w:p>
    <w:p w:rsidR="00DB08FA" w:rsidRPr="008D50D1" w:rsidRDefault="00DB08FA" w:rsidP="000A3142">
      <w:pPr>
        <w:pStyle w:val="NoSpacing"/>
        <w:rPr>
          <w:i/>
          <w:iCs/>
        </w:rPr>
      </w:pPr>
      <w:r w:rsidRPr="008D50D1">
        <w:rPr>
          <w:i/>
          <w:iCs/>
        </w:rPr>
        <w:lastRenderedPageBreak/>
        <w:tab/>
      </w:r>
      <w:r w:rsidRPr="008D50D1">
        <w:rPr>
          <w:i/>
          <w:iCs/>
        </w:rPr>
        <w:tab/>
        <w:t>}</w:t>
      </w:r>
    </w:p>
    <w:p w:rsidR="00DB08FA" w:rsidRPr="008D50D1" w:rsidRDefault="00DB08FA" w:rsidP="000A3142">
      <w:pPr>
        <w:pStyle w:val="NoSpacing"/>
        <w:rPr>
          <w:i/>
          <w:iCs/>
        </w:rPr>
      </w:pPr>
      <w:r w:rsidRPr="008D50D1">
        <w:rPr>
          <w:i/>
          <w:iCs/>
        </w:rPr>
        <w:tab/>
      </w:r>
      <w:r w:rsidRPr="008D50D1">
        <w:rPr>
          <w:i/>
          <w:iCs/>
        </w:rPr>
        <w:tab/>
        <w:t>Crawl(X)</w:t>
      </w:r>
    </w:p>
    <w:p w:rsidR="00DB08FA" w:rsidRPr="008D50D1" w:rsidRDefault="00DB08FA" w:rsidP="000A3142">
      <w:pPr>
        <w:pStyle w:val="NoSpacing"/>
        <w:rPr>
          <w:i/>
          <w:iCs/>
        </w:rPr>
      </w:pPr>
      <w:r w:rsidRPr="008D50D1">
        <w:rPr>
          <w:i/>
          <w:iCs/>
        </w:rPr>
        <w:tab/>
      </w:r>
      <w:r w:rsidRPr="008D50D1">
        <w:rPr>
          <w:i/>
          <w:iCs/>
        </w:rPr>
        <w:tab/>
        <w:t>Crawl(U)</w:t>
      </w:r>
    </w:p>
    <w:p w:rsidR="00DB08FA" w:rsidRPr="008D50D1" w:rsidRDefault="00DB08FA" w:rsidP="000A3142">
      <w:pPr>
        <w:pStyle w:val="NoSpacing"/>
        <w:ind w:firstLine="720"/>
        <w:rPr>
          <w:i/>
          <w:iCs/>
        </w:rPr>
      </w:pPr>
      <w:r w:rsidRPr="008D50D1">
        <w:rPr>
          <w:i/>
          <w:iCs/>
        </w:rPr>
        <w:t>}</w:t>
      </w:r>
    </w:p>
    <w:p w:rsidR="00DB08FA" w:rsidRPr="008D50D1" w:rsidRDefault="00DB08FA" w:rsidP="008D50D1">
      <w:pPr>
        <w:spacing w:after="0" w:line="240" w:lineRule="auto"/>
        <w:rPr>
          <w:i/>
          <w:iCs/>
        </w:rPr>
      </w:pPr>
      <w:r w:rsidRPr="008D50D1">
        <w:rPr>
          <w:i/>
          <w:iCs/>
        </w:rPr>
        <w:t>}</w:t>
      </w:r>
    </w:p>
    <w:p w:rsidR="00DB08FA" w:rsidRPr="007D1447" w:rsidRDefault="00DB08FA" w:rsidP="00977969">
      <w:pPr>
        <w:pStyle w:val="Heading3"/>
        <w:numPr>
          <w:ilvl w:val="2"/>
          <w:numId w:val="8"/>
        </w:numPr>
      </w:pPr>
      <w:bookmarkStart w:id="404" w:name="_Toc341699010"/>
      <w:bookmarkStart w:id="405" w:name="_Toc341699184"/>
      <w:bookmarkStart w:id="406" w:name="_Toc341717719"/>
      <w:bookmarkStart w:id="407" w:name="_Toc341726164"/>
      <w:bookmarkStart w:id="408" w:name="_Toc341797992"/>
      <w:bookmarkStart w:id="409" w:name="_Toc341800595"/>
      <w:bookmarkStart w:id="410" w:name="_Toc341875278"/>
      <w:bookmarkStart w:id="411" w:name="_Toc341959344"/>
      <w:bookmarkStart w:id="412" w:name="_Toc341699011"/>
      <w:bookmarkStart w:id="413" w:name="_Toc341699185"/>
      <w:bookmarkStart w:id="414" w:name="_Toc341717720"/>
      <w:bookmarkStart w:id="415" w:name="_Toc341726165"/>
      <w:bookmarkStart w:id="416" w:name="_Toc341797993"/>
      <w:bookmarkStart w:id="417" w:name="_Toc341800596"/>
      <w:bookmarkStart w:id="418" w:name="_Toc341875279"/>
      <w:bookmarkStart w:id="419" w:name="_Toc341959345"/>
      <w:bookmarkStart w:id="420" w:name="_Toc342760045"/>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r>
        <w:t>Data collecti</w:t>
      </w:r>
      <w:r w:rsidR="00977969">
        <w:t>on and graph representation</w:t>
      </w:r>
      <w:bookmarkEnd w:id="420"/>
    </w:p>
    <w:p w:rsidR="00977969" w:rsidRDefault="00DB08FA" w:rsidP="00C82885">
      <w:pPr>
        <w:pStyle w:val="NoSpacing"/>
        <w:jc w:val="both"/>
      </w:pPr>
      <w:r>
        <w:t xml:space="preserve">The data we are going to extract will </w:t>
      </w:r>
      <w:r w:rsidR="00BA4022">
        <w:t xml:space="preserve">be </w:t>
      </w:r>
      <w:r>
        <w:t>save</w:t>
      </w:r>
      <w:r w:rsidR="00BA4022">
        <w:t>d</w:t>
      </w:r>
      <w:r>
        <w:t xml:space="preserve"> in files for each user, subject, picture and comment. The </w:t>
      </w:r>
      <w:r w:rsidR="00977969">
        <w:t xml:space="preserve">crawling </w:t>
      </w:r>
      <w:r>
        <w:t xml:space="preserve">process will convert the HTML pages </w:t>
      </w:r>
      <w:r w:rsidR="00977969">
        <w:t xml:space="preserve">to </w:t>
      </w:r>
      <w:r>
        <w:t>standard XML file</w:t>
      </w:r>
      <w:r w:rsidR="00EC7C39">
        <w:t>s</w:t>
      </w:r>
      <w:r>
        <w:t xml:space="preserve"> under folder hierarchy (see figure 5) at same way we save the subjects and pictures page files.  </w:t>
      </w:r>
    </w:p>
    <w:p w:rsidR="00BD4702" w:rsidRDefault="00BD4702" w:rsidP="001C16BB">
      <w:pPr>
        <w:pStyle w:val="NoSpacing"/>
        <w:jc w:val="both"/>
      </w:pPr>
      <w:r>
        <w:t xml:space="preserve">The crawling process </w:t>
      </w:r>
      <w:r w:rsidR="0034361B">
        <w:t xml:space="preserve">will create </w:t>
      </w:r>
      <w:r w:rsidR="0034361B" w:rsidRPr="0034361B">
        <w:t>hierarchy</w:t>
      </w:r>
      <w:r w:rsidR="0034361B">
        <w:t xml:space="preserve"> of folders and xml </w:t>
      </w:r>
      <w:r w:rsidR="006B17AA">
        <w:t xml:space="preserve">files. </w:t>
      </w:r>
      <w:r w:rsidR="00DE40EA">
        <w:t>From</w:t>
      </w:r>
      <w:r w:rsidR="006B17AA">
        <w:t xml:space="preserve"> those files we can parse the content and retrieve information a graph.</w:t>
      </w:r>
      <w:r w:rsidR="00977969">
        <w:t xml:space="preserve"> </w:t>
      </w:r>
      <w:r w:rsidR="00DE40EA">
        <w:t>with the ability to represent the native o</w:t>
      </w:r>
      <w:r w:rsidR="006B17AA">
        <w:t>ntology</w:t>
      </w:r>
      <w:r w:rsidR="00DE40EA">
        <w:t xml:space="preserve"> of user curator subjects. </w:t>
      </w:r>
    </w:p>
    <w:p w:rsidR="00F812AD" w:rsidRDefault="00F812AD" w:rsidP="00223BF0">
      <w:pPr>
        <w:pStyle w:val="Heading4"/>
        <w:numPr>
          <w:ilvl w:val="3"/>
          <w:numId w:val="8"/>
        </w:numPr>
      </w:pPr>
      <w:commentRangeStart w:id="421"/>
      <w:r>
        <w:t xml:space="preserve">Main general graph </w:t>
      </w:r>
      <w:commentRangeEnd w:id="421"/>
      <w:r w:rsidR="00977969">
        <w:rPr>
          <w:rStyle w:val="CommentReference"/>
          <w:rFonts w:asciiTheme="minorHAnsi" w:eastAsiaTheme="minorHAnsi" w:hAnsiTheme="minorHAnsi" w:cstheme="minorBidi"/>
          <w:b w:val="0"/>
          <w:bCs w:val="0"/>
          <w:i w:val="0"/>
          <w:iCs w:val="0"/>
          <w:color w:val="auto"/>
        </w:rPr>
        <w:commentReference w:id="421"/>
      </w:r>
    </w:p>
    <w:p w:rsidR="00DE40EA" w:rsidRDefault="00F812AD" w:rsidP="00223BF0">
      <w:pPr>
        <w:pStyle w:val="NoSpacing"/>
        <w:jc w:val="both"/>
      </w:pPr>
      <w:r>
        <w:t xml:space="preserve">The main graph will represent all type of connections inside </w:t>
      </w:r>
      <w:r w:rsidR="00121933">
        <w:t>P</w:t>
      </w:r>
      <w:r>
        <w:t xml:space="preserve">interest </w:t>
      </w:r>
      <w:r w:rsidR="00C443D0">
        <w:t>website,</w:t>
      </w:r>
      <w:r>
        <w:t xml:space="preserve"> each object wil</w:t>
      </w:r>
      <w:r w:rsidR="00D5111F">
        <w:t>l be document in our main graph.</w:t>
      </w:r>
      <w:r w:rsidR="00CA2659">
        <w:t xml:space="preserve"> </w:t>
      </w:r>
    </w:p>
    <w:p w:rsidR="00297B36" w:rsidRDefault="00CA2659" w:rsidP="00C82885">
      <w:pPr>
        <w:pStyle w:val="NoSpacing"/>
        <w:ind w:firstLine="142"/>
        <w:jc w:val="both"/>
      </w:pPr>
      <w:r>
        <w:t>The main graph</w:t>
      </w:r>
      <w:r w:rsidR="008015AF">
        <w:t xml:space="preserve"> i</w:t>
      </w:r>
      <w:r>
        <w:t xml:space="preserve">s bend to </w:t>
      </w:r>
      <w:r w:rsidR="00121933">
        <w:t>P</w:t>
      </w:r>
      <w:r>
        <w:t>interest hierarchy</w:t>
      </w:r>
      <w:r w:rsidR="008015AF">
        <w:t xml:space="preserve"> will marked as graph G when each node (V) will represent object in </w:t>
      </w:r>
      <w:r w:rsidR="00121933">
        <w:t>P</w:t>
      </w:r>
      <w:r w:rsidR="008015AF">
        <w:t>interest  hierarchy (users, subjects , items )</w:t>
      </w:r>
      <w:r w:rsidR="00E075A2">
        <w:t xml:space="preserve"> therefor V={users ,subjects ,items} </w:t>
      </w:r>
      <w:r w:rsidR="00DE7C0E">
        <w:t>,</w:t>
      </w:r>
      <w:r w:rsidR="008015AF">
        <w:t xml:space="preserve"> the edges (E) are the connection is represent </w:t>
      </w:r>
      <w:r w:rsidR="008015AF" w:rsidRPr="008015AF">
        <w:t>belonging</w:t>
      </w:r>
      <w:r w:rsidR="008015AF">
        <w:t xml:space="preserve"> at the hierarchy when </w:t>
      </w:r>
      <w:r w:rsidR="008015AF" w:rsidRPr="009F1AA1">
        <w:rPr>
          <w:rFonts w:cstheme="minorHAnsi"/>
        </w:rPr>
        <w:t xml:space="preserve">EE </w:t>
      </w:r>
      <w:r w:rsidR="008015AF" w:rsidRPr="00150A11">
        <w:rPr>
          <w:rFonts w:ascii="Cambria Math" w:hAnsi="Cambria Math" w:cs="Cambria Math"/>
        </w:rPr>
        <w:t>⊆</w:t>
      </w:r>
      <w:r w:rsidR="008015AF" w:rsidRPr="009F1AA1">
        <w:rPr>
          <w:rFonts w:cstheme="minorHAnsi"/>
        </w:rPr>
        <w:t xml:space="preserve"> {u,v</w:t>
      </w:r>
      <w:r w:rsidR="008015AF" w:rsidRPr="00150A11">
        <w:rPr>
          <w:rFonts w:ascii="Cambria Math" w:hAnsi="Cambria Math" w:cs="Cambria Math"/>
        </w:rPr>
        <w:t>∈</w:t>
      </w:r>
      <w:r w:rsidR="008015AF" w:rsidRPr="009F1AA1">
        <w:rPr>
          <w:rFonts w:cstheme="minorHAnsi"/>
        </w:rPr>
        <w:t>V }</w:t>
      </w:r>
      <w:r w:rsidR="00150A11">
        <w:rPr>
          <w:rFonts w:cstheme="minorHAnsi"/>
        </w:rPr>
        <w:t xml:space="preserve"> </w:t>
      </w:r>
      <w:r w:rsidR="00E075A2">
        <w:rPr>
          <w:rFonts w:cstheme="minorHAnsi"/>
        </w:rPr>
        <w:t xml:space="preserve"> </w:t>
      </w:r>
      <w:r w:rsidR="00150A11">
        <w:rPr>
          <w:rFonts w:cstheme="minorHAnsi"/>
        </w:rPr>
        <w:t>for example</w:t>
      </w:r>
      <w:r w:rsidR="00E075A2">
        <w:rPr>
          <w:rFonts w:cstheme="minorHAnsi"/>
        </w:rPr>
        <w:t xml:space="preserve"> : let’s </w:t>
      </w:r>
      <w:r w:rsidR="000248C4">
        <w:rPr>
          <w:rFonts w:cstheme="minorHAnsi"/>
        </w:rPr>
        <w:t xml:space="preserve">presume </w:t>
      </w:r>
      <w:r w:rsidR="00E075A2">
        <w:rPr>
          <w:rFonts w:cstheme="minorHAnsi"/>
        </w:rPr>
        <w:t xml:space="preserve">user_x </w:t>
      </w:r>
      <w:r w:rsidR="00E075A2" w:rsidRPr="00BC300B">
        <w:rPr>
          <w:rFonts w:ascii="Cambria Math" w:hAnsi="Cambria Math" w:cs="Cambria Math"/>
        </w:rPr>
        <w:t>∈</w:t>
      </w:r>
      <w:r w:rsidR="00E075A2">
        <w:rPr>
          <w:rFonts w:ascii="Cambria Math" w:hAnsi="Cambria Math" w:cs="Cambria Math"/>
        </w:rPr>
        <w:t xml:space="preserve"> </w:t>
      </w:r>
      <w:r w:rsidR="00E075A2">
        <w:t>V</w:t>
      </w:r>
      <w:r w:rsidR="000248C4">
        <w:t xml:space="preserve"> when he owned subjects like pizza ,animals (animals</w:t>
      </w:r>
      <w:r w:rsidR="00E075A2">
        <w:t xml:space="preserve"> </w:t>
      </w:r>
      <w:r w:rsidR="000248C4" w:rsidRPr="00BC300B">
        <w:rPr>
          <w:rFonts w:ascii="Cambria Math" w:hAnsi="Cambria Math" w:cs="Cambria Math"/>
        </w:rPr>
        <w:t>∈</w:t>
      </w:r>
      <w:r w:rsidR="000248C4">
        <w:rPr>
          <w:rFonts w:ascii="Cambria Math" w:hAnsi="Cambria Math" w:cs="Cambria Math"/>
        </w:rPr>
        <w:t xml:space="preserve"> </w:t>
      </w:r>
      <w:r w:rsidR="000248C4">
        <w:t xml:space="preserve">V, 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297B36">
        <w:t>and we also have user_y that also love animals and pizza</w:t>
      </w:r>
      <w:r w:rsidR="000248C4">
        <w:t xml:space="preserve"> we will create edge</w:t>
      </w:r>
      <w:r w:rsidR="005163F5">
        <w:t xml:space="preserve"> between user and is subjects</w:t>
      </w:r>
      <w:r w:rsidR="000248C4">
        <w:t xml:space="preserve"> (user_x,pizza)</w:t>
      </w:r>
      <w:r w:rsidR="000248C4" w:rsidRPr="00BC300B">
        <w:rPr>
          <w:rFonts w:ascii="Cambria Math" w:hAnsi="Cambria Math" w:cs="Cambria Math"/>
        </w:rPr>
        <w:t>∈</w:t>
      </w:r>
      <w:r w:rsidR="000248C4">
        <w:t xml:space="preserve">E </w:t>
      </w:r>
      <w:r w:rsidR="00297B36">
        <w:t xml:space="preserve">and </w:t>
      </w:r>
      <w:r w:rsidR="008663DB">
        <w:t>(user_x,animals)</w:t>
      </w:r>
      <w:r w:rsidR="008663DB" w:rsidRPr="00BC300B">
        <w:rPr>
          <w:rFonts w:ascii="Cambria Math" w:hAnsi="Cambria Math" w:cs="Cambria Math"/>
        </w:rPr>
        <w:t>∈</w:t>
      </w:r>
      <w:r w:rsidR="008663DB">
        <w:t xml:space="preserve">E </w:t>
      </w:r>
      <w:r w:rsidR="0061558D">
        <w:t xml:space="preserve"> </w:t>
      </w:r>
      <w:r w:rsidR="00390F25">
        <w:t xml:space="preserve"> </w:t>
      </w:r>
      <w:r w:rsidR="00297B36">
        <w:t>and relation between user_y  ((user_x,pizza)</w:t>
      </w:r>
      <w:r w:rsidR="00297B36" w:rsidRPr="00BC300B">
        <w:rPr>
          <w:rFonts w:ascii="Cambria Math" w:hAnsi="Cambria Math" w:cs="Cambria Math"/>
        </w:rPr>
        <w:t>∈</w:t>
      </w:r>
      <w:r w:rsidR="00297B36">
        <w:t>E &amp; (user_x,animals)</w:t>
      </w:r>
      <w:r w:rsidR="00297B36" w:rsidRPr="00BC300B">
        <w:rPr>
          <w:rFonts w:ascii="Cambria Math" w:hAnsi="Cambria Math" w:cs="Cambria Math"/>
        </w:rPr>
        <w:t>∈</w:t>
      </w:r>
      <w:r w:rsidR="00297B36">
        <w:rPr>
          <w:rFonts w:ascii="Cambria Math" w:hAnsi="Cambria Math" w:cs="Cambria Math"/>
        </w:rPr>
        <w:t>E</w:t>
      </w:r>
      <w:r w:rsidR="00297B36">
        <w:t xml:space="preserve">) </w:t>
      </w:r>
    </w:p>
    <w:p w:rsidR="00297B36" w:rsidRDefault="00297B36" w:rsidP="00223BF0">
      <w:pPr>
        <w:pStyle w:val="NoSpacing"/>
        <w:jc w:val="both"/>
      </w:pPr>
      <w:r>
        <w:t xml:space="preserve">User_z love cars(cars </w:t>
      </w:r>
      <w:r w:rsidRPr="00BC300B">
        <w:rPr>
          <w:rFonts w:ascii="Cambria Math" w:hAnsi="Cambria Math" w:cs="Cambria Math"/>
        </w:rPr>
        <w:t>∈</w:t>
      </w:r>
      <w:r>
        <w:rPr>
          <w:rFonts w:ascii="Cambria Math" w:hAnsi="Cambria Math" w:cs="Cambria Math"/>
        </w:rPr>
        <w:t xml:space="preserve"> </w:t>
      </w:r>
      <w:r>
        <w:t xml:space="preserve">V) and pizza </w:t>
      </w:r>
      <w:r>
        <w:rPr>
          <w:rFonts w:ascii="Tahoma" w:hAnsi="Tahoma" w:cs="Tahoma"/>
          <w:sz w:val="20"/>
          <w:szCs w:val="20"/>
        </w:rPr>
        <w:t>also ,therefore (user_z,pizza)</w:t>
      </w:r>
      <w:r w:rsidRPr="00297B36">
        <w:rPr>
          <w:rFonts w:ascii="Cambria Math" w:hAnsi="Cambria Math" w:cs="Cambria Math"/>
        </w:rPr>
        <w:t xml:space="preserve"> </w:t>
      </w:r>
      <w:r w:rsidRPr="00BC300B">
        <w:rPr>
          <w:rFonts w:ascii="Cambria Math" w:hAnsi="Cambria Math" w:cs="Cambria Math"/>
        </w:rPr>
        <w:t>∈</w:t>
      </w:r>
      <w:r>
        <w:t xml:space="preserve">E &amp; </w:t>
      </w:r>
      <w:r>
        <w:rPr>
          <w:rFonts w:ascii="Tahoma" w:hAnsi="Tahoma" w:cs="Tahoma"/>
          <w:sz w:val="20"/>
          <w:szCs w:val="20"/>
        </w:rPr>
        <w:t xml:space="preserve">(user_z,cars) </w:t>
      </w:r>
      <w:r w:rsidRPr="00BC300B">
        <w:rPr>
          <w:rFonts w:ascii="Cambria Math" w:hAnsi="Cambria Math" w:cs="Cambria Math"/>
        </w:rPr>
        <w:t>∈</w:t>
      </w:r>
      <w:r>
        <w:t>E</w:t>
      </w:r>
      <w:r w:rsidR="00AE7BE9">
        <w:t>.</w:t>
      </w:r>
    </w:p>
    <w:p w:rsidR="00EB576B" w:rsidRDefault="00390F25" w:rsidP="00223BF0">
      <w:pPr>
        <w:pStyle w:val="NoSpacing"/>
        <w:jc w:val="both"/>
      </w:pPr>
      <w:r>
        <w:t xml:space="preserve">pizza subject </w:t>
      </w:r>
      <w:r w:rsidR="0061558D">
        <w:t xml:space="preserve">owned items likes tuna_pizza  ,olives_pizza and  </w:t>
      </w:r>
      <w:r w:rsidR="0061558D" w:rsidRPr="0061558D">
        <w:t>mushroom</w:t>
      </w:r>
      <w:r w:rsidR="0061558D">
        <w:t xml:space="preserve">s_pizza (tuna_pizza </w:t>
      </w:r>
      <w:r w:rsidR="0061558D" w:rsidRPr="00BC300B">
        <w:rPr>
          <w:rFonts w:ascii="Cambria Math" w:hAnsi="Cambria Math" w:cs="Cambria Math"/>
        </w:rPr>
        <w:t>∈</w:t>
      </w:r>
      <w:r w:rsidR="0061558D">
        <w:rPr>
          <w:rFonts w:ascii="Cambria Math" w:hAnsi="Cambria Math" w:cs="Cambria Math"/>
        </w:rPr>
        <w:t xml:space="preserve"> </w:t>
      </w:r>
      <w:r w:rsidR="0061558D">
        <w:t xml:space="preserve">V ,olives_pizza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r w:rsidR="0061558D" w:rsidRPr="0061558D">
        <w:t>mushroom</w:t>
      </w:r>
      <w:r w:rsidR="0061558D">
        <w:t xml:space="preserve">s_pizza </w:t>
      </w:r>
      <w:r w:rsidR="0061558D" w:rsidRPr="00BC300B">
        <w:rPr>
          <w:rFonts w:ascii="Cambria Math" w:hAnsi="Cambria Math" w:cs="Cambria Math"/>
        </w:rPr>
        <w:t>∈</w:t>
      </w:r>
      <w:r w:rsidR="0061558D">
        <w:rPr>
          <w:rFonts w:ascii="Cambria Math" w:hAnsi="Cambria Math" w:cs="Cambria Math"/>
        </w:rPr>
        <w:t xml:space="preserve"> </w:t>
      </w:r>
      <w:r w:rsidR="0061558D">
        <w:t>V)</w:t>
      </w:r>
      <w:r w:rsidR="005163F5">
        <w:t xml:space="preserve"> will create edges between subject to item </w:t>
      </w:r>
      <w:r w:rsidR="00EB576B">
        <w:t xml:space="preserve">(tuna_pizza ,pizza) </w:t>
      </w:r>
      <w:r w:rsidR="00EB576B" w:rsidRPr="00BC300B">
        <w:rPr>
          <w:rFonts w:ascii="Cambria Math" w:hAnsi="Cambria Math" w:cs="Cambria Math"/>
        </w:rPr>
        <w:t>∈</w:t>
      </w:r>
      <w:r w:rsidR="00EB576B">
        <w:rPr>
          <w:rFonts w:ascii="Cambria Math" w:hAnsi="Cambria Math" w:cs="Cambria Math"/>
        </w:rPr>
        <w:t xml:space="preserve"> </w:t>
      </w:r>
      <w:r w:rsidR="00EB576B">
        <w:t xml:space="preserve">E , (olives_pizza, pizza) </w:t>
      </w:r>
      <w:r w:rsidR="00EB576B" w:rsidRPr="00BC300B">
        <w:rPr>
          <w:rFonts w:ascii="Cambria Math" w:hAnsi="Cambria Math" w:cs="Cambria Math"/>
        </w:rPr>
        <w:t>∈</w:t>
      </w:r>
      <w:r w:rsidR="00EB576B">
        <w:rPr>
          <w:rFonts w:ascii="Cambria Math" w:hAnsi="Cambria Math" w:cs="Cambria Math"/>
        </w:rPr>
        <w:t xml:space="preserve"> </w:t>
      </w:r>
      <w:r w:rsidR="00EB576B">
        <w:t xml:space="preserve">E and (mushrooms_pizza ,pizza ) </w:t>
      </w:r>
      <w:r w:rsidR="00EB576B" w:rsidRPr="00BC300B">
        <w:rPr>
          <w:rFonts w:ascii="Cambria Math" w:hAnsi="Cambria Math" w:cs="Cambria Math"/>
        </w:rPr>
        <w:t>∈</w:t>
      </w:r>
      <w:r w:rsidR="00EB576B">
        <w:rPr>
          <w:rFonts w:ascii="Cambria Math" w:hAnsi="Cambria Math" w:cs="Cambria Math"/>
        </w:rPr>
        <w:t xml:space="preserve"> </w:t>
      </w:r>
      <w:r w:rsidR="00EB576B">
        <w:t>E  .</w:t>
      </w:r>
    </w:p>
    <w:p w:rsidR="00EB576B" w:rsidRDefault="00EB576B" w:rsidP="00223BF0">
      <w:pPr>
        <w:pStyle w:val="NoSpacing"/>
        <w:jc w:val="both"/>
      </w:pPr>
      <w:r>
        <w:t>With this graph we can analysis the connection</w:t>
      </w:r>
      <w:r w:rsidR="00196F47">
        <w:t xml:space="preserve"> between each object in pinteres</w:t>
      </w:r>
      <w:r>
        <w:t xml:space="preserve">t site </w:t>
      </w:r>
    </w:p>
    <w:p w:rsidR="00D5111F" w:rsidRPr="009F1AA1" w:rsidRDefault="005163F5" w:rsidP="009F1AA1">
      <w:pPr>
        <w:pStyle w:val="NoSpacing"/>
        <w:rPr>
          <w:rFonts w:cstheme="minorHAnsi"/>
        </w:rPr>
      </w:pPr>
      <w:r>
        <w:t xml:space="preserve"> </w:t>
      </w:r>
    </w:p>
    <w:p w:rsidR="00AE7BE9" w:rsidRDefault="006D172C" w:rsidP="00C82885">
      <w:pPr>
        <w:pStyle w:val="NoSpacing"/>
        <w:keepNext/>
        <w:jc w:val="center"/>
      </w:pPr>
      <w:r>
        <w:rPr>
          <w:noProof/>
        </w:rPr>
        <w:drawing>
          <wp:inline distT="0" distB="0" distL="0" distR="0" wp14:anchorId="4AED7032" wp14:editId="11F6042F">
            <wp:extent cx="3640348" cy="2058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6">
                      <a:extLst>
                        <a:ext uri="{28A0092B-C50C-407E-A947-70E740481C1C}">
                          <a14:useLocalDpi xmlns:a14="http://schemas.microsoft.com/office/drawing/2010/main" val="0"/>
                        </a:ext>
                      </a:extLst>
                    </a:blip>
                    <a:stretch>
                      <a:fillRect/>
                    </a:stretch>
                  </pic:blipFill>
                  <pic:spPr>
                    <a:xfrm>
                      <a:off x="0" y="0"/>
                      <a:ext cx="3645439" cy="2061330"/>
                    </a:xfrm>
                    <a:prstGeom prst="rect">
                      <a:avLst/>
                    </a:prstGeom>
                  </pic:spPr>
                </pic:pic>
              </a:graphicData>
            </a:graphic>
          </wp:inline>
        </w:drawing>
      </w:r>
    </w:p>
    <w:p w:rsidR="00EB576B" w:rsidRDefault="00AE7BE9" w:rsidP="00C82885">
      <w:pPr>
        <w:pStyle w:val="Caption"/>
        <w:jc w:val="center"/>
      </w:pPr>
      <w:r>
        <w:t xml:space="preserve">Figure </w:t>
      </w:r>
      <w:r w:rsidR="00BF1537">
        <w:fldChar w:fldCharType="begin"/>
      </w:r>
      <w:r w:rsidR="00BF1537">
        <w:instrText xml:space="preserve"> SEQ Figure \* ARABIC </w:instrText>
      </w:r>
      <w:r w:rsidR="00BF1537">
        <w:fldChar w:fldCharType="separate"/>
      </w:r>
      <w:r w:rsidR="0081771B">
        <w:rPr>
          <w:noProof/>
        </w:rPr>
        <w:t>4</w:t>
      </w:r>
      <w:r w:rsidR="00BF1537">
        <w:rPr>
          <w:noProof/>
        </w:rPr>
        <w:fldChar w:fldCharType="end"/>
      </w:r>
      <w:r>
        <w:t>: graphical view main graph</w:t>
      </w:r>
    </w:p>
    <w:p w:rsidR="00C443D0" w:rsidRDefault="00AE7BE9" w:rsidP="009F1AA1">
      <w:pPr>
        <w:pStyle w:val="Heading4"/>
        <w:numPr>
          <w:ilvl w:val="3"/>
          <w:numId w:val="8"/>
        </w:numPr>
      </w:pPr>
      <w:r>
        <w:t>Interests connection</w:t>
      </w:r>
      <w:r w:rsidR="00C443D0" w:rsidRPr="00B12757">
        <w:t xml:space="preserve"> graph</w:t>
      </w:r>
    </w:p>
    <w:p w:rsidR="00941967" w:rsidRDefault="00D941CE">
      <w:pPr>
        <w:jc w:val="both"/>
      </w:pPr>
      <w:r>
        <w:t xml:space="preserve">To reduce searching time and </w:t>
      </w:r>
      <w:r>
        <w:rPr>
          <w:rFonts w:ascii="Tahoma" w:hAnsi="Tahoma" w:cs="Tahoma"/>
          <w:sz w:val="20"/>
          <w:szCs w:val="20"/>
        </w:rPr>
        <w:t xml:space="preserve">decrease the </w:t>
      </w:r>
      <w:r w:rsidR="00812711">
        <w:rPr>
          <w:rFonts w:ascii="Tahoma" w:hAnsi="Tahoma" w:cs="Tahoma"/>
          <w:sz w:val="20"/>
          <w:szCs w:val="20"/>
        </w:rPr>
        <w:t>graph traversal</w:t>
      </w:r>
      <w:r>
        <w:t xml:space="preserve"> we </w:t>
      </w:r>
      <w:r w:rsidRPr="00D941CE">
        <w:t>decide</w:t>
      </w:r>
      <w:r>
        <w:t xml:space="preserve"> to create </w:t>
      </w:r>
      <w:r w:rsidR="00812711">
        <w:t xml:space="preserve">reduce </w:t>
      </w:r>
      <w:r>
        <w:t>graph</w:t>
      </w:r>
      <w:r w:rsidR="00812711">
        <w:t xml:space="preserve"> that we represent the relation between interest ,</w:t>
      </w:r>
      <w:r w:rsidR="00CA2659">
        <w:t xml:space="preserve">our </w:t>
      </w:r>
      <w:r w:rsidR="006D172C">
        <w:t xml:space="preserve">interests </w:t>
      </w:r>
      <w:r w:rsidR="00CA2659">
        <w:t>graph is undirect</w:t>
      </w:r>
      <w:r w:rsidR="00985E56">
        <w:t>ed graph G that will extract fro</w:t>
      </w:r>
      <w:r w:rsidR="00CA2659">
        <w:t>m the main graph ,each node character will mark as (V,E) when V is our node group (</w:t>
      </w:r>
      <w:r w:rsidR="009D56D9">
        <w:t>interest</w:t>
      </w:r>
      <w:r w:rsidR="00CA2659">
        <w:t xml:space="preserve">)  and E represent the edge when EE </w:t>
      </w:r>
      <w:r w:rsidR="00CA2659" w:rsidRPr="00CA2659">
        <w:rPr>
          <w:rFonts w:ascii="Cambria Math" w:hAnsi="Cambria Math" w:cs="Cambria Math"/>
        </w:rPr>
        <w:t>⊆</w:t>
      </w:r>
      <w:r w:rsidR="00CA2659">
        <w:t>{u,v</w:t>
      </w:r>
      <w:r w:rsidR="00CA2659" w:rsidRPr="00CA2659">
        <w:rPr>
          <w:rFonts w:ascii="Cambria Math" w:hAnsi="Cambria Math" w:cs="Cambria Math"/>
        </w:rPr>
        <w:t>∈</w:t>
      </w:r>
      <w:r w:rsidR="00CA2659">
        <w:t xml:space="preserve">V}  the edge E is represent connection between the </w:t>
      </w:r>
      <w:r w:rsidR="009D56D9">
        <w:t>interests</w:t>
      </w:r>
      <w:r w:rsidR="00CA2659">
        <w:t xml:space="preserve">, the connection is establish when user X  have both </w:t>
      </w:r>
      <w:r w:rsidR="009D56D9">
        <w:t xml:space="preserve">interests , the </w:t>
      </w:r>
      <w:r w:rsidR="009D56D9" w:rsidRPr="009D56D9">
        <w:t>weight</w:t>
      </w:r>
      <w:r w:rsidR="00B92A45">
        <w:t xml:space="preserve"> of the edge is the </w:t>
      </w:r>
      <w:r w:rsidR="009D56D9">
        <w:t xml:space="preserve">number of users obtain the same two interests. In </w:t>
      </w:r>
      <w:r w:rsidR="009D56D9">
        <w:lastRenderedPageBreak/>
        <w:t>our example the interest graph have only the interest nodes: {</w:t>
      </w:r>
      <w:r w:rsidR="00B92A45">
        <w:t>animals, pizza, cars</w:t>
      </w:r>
      <w:r w:rsidR="009D56D9">
        <w:t>} = V the edge</w:t>
      </w:r>
      <w:r w:rsidR="00F03384">
        <w:t>s</w:t>
      </w:r>
      <w:r w:rsidR="009D56D9">
        <w:t xml:space="preserve"> ar</w:t>
      </w:r>
      <w:r w:rsidR="00F03384">
        <w:t xml:space="preserve">e represent the native of the interests connection </w:t>
      </w:r>
      <w:r w:rsidR="00B92A45">
        <w:t>when (animals, pizza)</w:t>
      </w:r>
      <w:r w:rsidR="00B92A45" w:rsidRPr="00BC300B">
        <w:rPr>
          <w:rFonts w:ascii="Cambria Math" w:hAnsi="Cambria Math" w:cs="Cambria Math"/>
        </w:rPr>
        <w:t>∈</w:t>
      </w:r>
      <w:r w:rsidR="00B92A45">
        <w:t>E &amp; (pizza ,cars)</w:t>
      </w:r>
      <w:r w:rsidR="00B92A45" w:rsidRPr="00BC300B">
        <w:rPr>
          <w:rFonts w:ascii="Cambria Math" w:hAnsi="Cambria Math" w:cs="Cambria Math"/>
        </w:rPr>
        <w:t>∈</w:t>
      </w:r>
      <w:r w:rsidR="00B92A45">
        <w:t>E</w:t>
      </w:r>
      <w:r w:rsidR="00941967">
        <w:t xml:space="preserve"> when </w:t>
      </w:r>
      <w:r w:rsidR="00941967">
        <w:rPr>
          <w:rFonts w:cstheme="minorHAnsi"/>
        </w:rPr>
        <w:t>ι</w:t>
      </w:r>
      <w:r w:rsidR="00941967">
        <w:t xml:space="preserve">(animals,pizza)=2  and </w:t>
      </w:r>
      <w:r w:rsidR="00941967">
        <w:rPr>
          <w:rFonts w:cstheme="minorHAnsi"/>
        </w:rPr>
        <w:t>ι</w:t>
      </w:r>
      <w:r w:rsidR="00941967">
        <w:t xml:space="preserve"> (Cars,Pizza)=1  </w:t>
      </w:r>
      <w:r w:rsidR="00B92A45">
        <w:t>the weight</w:t>
      </w:r>
      <w:r w:rsidR="00941967">
        <w:t xml:space="preserve"> </w:t>
      </w:r>
      <w:r w:rsidR="00B92A45">
        <w:t xml:space="preserve"> </w:t>
      </w:r>
      <w:r w:rsidR="00941967">
        <w:t>animals-pizza</w:t>
      </w:r>
      <w:r w:rsidR="002C362C">
        <w:t xml:space="preserve"> edge</w:t>
      </w:r>
      <w:r w:rsidR="00941967">
        <w:t xml:space="preserve"> is 2 since user_x  and user_y are both like animal</w:t>
      </w:r>
      <w:r w:rsidR="003A080A">
        <w:t>s</w:t>
      </w:r>
      <w:r w:rsidR="00941967">
        <w:t xml:space="preserve"> and pizza.    </w:t>
      </w:r>
      <w:r w:rsidR="00B92A45">
        <w:t xml:space="preserve"> </w:t>
      </w:r>
    </w:p>
    <w:p w:rsidR="00B92A45" w:rsidRDefault="00B92A45" w:rsidP="00C82885">
      <w:pPr>
        <w:keepNext/>
        <w:jc w:val="center"/>
      </w:pPr>
      <w:r>
        <w:rPr>
          <w:noProof/>
        </w:rPr>
        <w:drawing>
          <wp:inline distT="0" distB="0" distL="0" distR="0" wp14:anchorId="260B46A2" wp14:editId="19A17A3D">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p>
    <w:p w:rsidR="009D56D9" w:rsidRDefault="00B92A45" w:rsidP="00C82885">
      <w:pPr>
        <w:pStyle w:val="Caption"/>
        <w:jc w:val="center"/>
      </w:pPr>
      <w:r>
        <w:t xml:space="preserve">Figure </w:t>
      </w:r>
      <w:r w:rsidR="00BF1537">
        <w:fldChar w:fldCharType="begin"/>
      </w:r>
      <w:r w:rsidR="00BF1537">
        <w:instrText xml:space="preserve"> SEQ Figure \* ARABIC </w:instrText>
      </w:r>
      <w:r w:rsidR="00BF1537">
        <w:fldChar w:fldCharType="separate"/>
      </w:r>
      <w:r w:rsidR="0081771B">
        <w:rPr>
          <w:noProof/>
        </w:rPr>
        <w:t>5</w:t>
      </w:r>
      <w:r w:rsidR="00BF1537">
        <w:rPr>
          <w:noProof/>
        </w:rPr>
        <w:fldChar w:fldCharType="end"/>
      </w:r>
      <w:r>
        <w:t xml:space="preserve">: </w:t>
      </w:r>
      <w:r w:rsidRPr="008A7C8F">
        <w:t xml:space="preserve">graphical </w:t>
      </w:r>
      <w:r>
        <w:t>view Interests connection graph</w:t>
      </w:r>
    </w:p>
    <w:p w:rsidR="00C443D0" w:rsidRPr="00C443D0" w:rsidRDefault="00CA2659" w:rsidP="009F1AA1">
      <w:pPr>
        <w:jc w:val="both"/>
      </w:pPr>
      <w:r>
        <w:t>Eventually we will have weighted undirected graph that will represent the our graph database when the number of nodes (vertex) is equal to the number of characters |V|=numof(characters) , the |E| represent the number of connections between characters</w:t>
      </w:r>
    </w:p>
    <w:p w:rsidR="00854D0B" w:rsidRDefault="00854D0B" w:rsidP="009F1AA1">
      <w:pPr>
        <w:pStyle w:val="Heading2"/>
        <w:numPr>
          <w:ilvl w:val="1"/>
          <w:numId w:val="8"/>
        </w:numPr>
      </w:pPr>
      <w:bookmarkStart w:id="422" w:name="_Toc341875282"/>
      <w:bookmarkStart w:id="423" w:name="_Toc341959348"/>
      <w:bookmarkStart w:id="424" w:name="_Toc341699014"/>
      <w:bookmarkStart w:id="425" w:name="_Toc341699188"/>
      <w:bookmarkStart w:id="426" w:name="_Toc341717723"/>
      <w:bookmarkStart w:id="427" w:name="_Toc341726168"/>
      <w:bookmarkStart w:id="428" w:name="_Toc341797996"/>
      <w:bookmarkStart w:id="429" w:name="_Toc341800599"/>
      <w:bookmarkStart w:id="430" w:name="_Toc341875283"/>
      <w:bookmarkStart w:id="431" w:name="_Toc341959349"/>
      <w:bookmarkStart w:id="432" w:name="_Toc342760046"/>
      <w:bookmarkEnd w:id="422"/>
      <w:bookmarkEnd w:id="423"/>
      <w:bookmarkEnd w:id="424"/>
      <w:bookmarkEnd w:id="425"/>
      <w:bookmarkEnd w:id="426"/>
      <w:bookmarkEnd w:id="427"/>
      <w:bookmarkEnd w:id="428"/>
      <w:bookmarkEnd w:id="429"/>
      <w:bookmarkEnd w:id="430"/>
      <w:bookmarkEnd w:id="431"/>
      <w:r>
        <w:t>Tools</w:t>
      </w:r>
      <w:bookmarkEnd w:id="432"/>
    </w:p>
    <w:p w:rsidR="005B11D2" w:rsidRDefault="00854D0B" w:rsidP="009F1AA1">
      <w:pPr>
        <w:jc w:val="both"/>
      </w:pPr>
      <w:r>
        <w:t xml:space="preserve">For the purpose of the planned </w:t>
      </w:r>
      <w:r w:rsidR="007B715C">
        <w:t>research to</w:t>
      </w:r>
      <w:r>
        <w:t xml:space="preserve"> use the following tools: </w:t>
      </w:r>
    </w:p>
    <w:p w:rsidR="005B11D2" w:rsidRDefault="005B11D2" w:rsidP="00977969">
      <w:pPr>
        <w:pStyle w:val="ListParagraph"/>
        <w:numPr>
          <w:ilvl w:val="0"/>
          <w:numId w:val="17"/>
        </w:numPr>
        <w:jc w:val="both"/>
      </w:pPr>
      <w:r w:rsidRPr="003F33A2">
        <w:rPr>
          <w:b/>
          <w:bCs/>
        </w:rPr>
        <w:t>TraitsFinder</w:t>
      </w:r>
      <w:r>
        <w:t xml:space="preserve"> </w:t>
      </w:r>
      <w:r w:rsidR="00C72BBE">
        <w:t xml:space="preserve">- </w:t>
      </w:r>
      <w:r>
        <w:t xml:space="preserve">we will </w:t>
      </w:r>
      <w:r w:rsidR="00987F91">
        <w:t xml:space="preserve">construct </w:t>
      </w:r>
      <w:r w:rsidR="00977969">
        <w:t xml:space="preserve">a multithread application cross OS </w:t>
      </w:r>
      <w:r w:rsidR="00987F91">
        <w:t>research</w:t>
      </w:r>
      <w:r>
        <w:t xml:space="preserve"> tool called TraitsFinder</w:t>
      </w:r>
      <w:r w:rsidR="00977969">
        <w:t>,</w:t>
      </w:r>
      <w:r w:rsidR="00977969" w:rsidRPr="00977969">
        <w:t xml:space="preserve"> </w:t>
      </w:r>
      <w:r w:rsidR="00977969">
        <w:t>implemented in java</w:t>
      </w:r>
      <w:r>
        <w:t xml:space="preserve"> that will collect data from Pinterest website</w:t>
      </w:r>
      <w:r w:rsidR="00977969">
        <w:t>.</w:t>
      </w:r>
      <w:r>
        <w:t xml:space="preserve"> TraitsFinder will </w:t>
      </w:r>
      <w:r w:rsidR="00977969">
        <w:t>Crawl</w:t>
      </w:r>
      <w:r>
        <w:t xml:space="preserve"> Pinterest and will save data as local xml files</w:t>
      </w:r>
      <w:r w:rsidR="00977969">
        <w:t>.</w:t>
      </w:r>
      <w:r>
        <w:t xml:space="preserve"> </w:t>
      </w:r>
      <w:r w:rsidR="00977969">
        <w:t xml:space="preserve">It will </w:t>
      </w:r>
      <w:r>
        <w:t xml:space="preserve">have also the ability to </w:t>
      </w:r>
      <w:r w:rsidR="00C72BBE">
        <w:t>upload the information to grap</w:t>
      </w:r>
      <w:r w:rsidR="00977969">
        <w:t>h</w:t>
      </w:r>
      <w:r w:rsidR="00C72BBE">
        <w:t xml:space="preserve"> database</w:t>
      </w:r>
      <w:r>
        <w:t>.</w:t>
      </w:r>
    </w:p>
    <w:p w:rsidR="005B11D2" w:rsidRDefault="00C72BBE" w:rsidP="00956A80">
      <w:pPr>
        <w:pStyle w:val="ListParagraph"/>
        <w:numPr>
          <w:ilvl w:val="0"/>
          <w:numId w:val="17"/>
        </w:numPr>
        <w:jc w:val="both"/>
      </w:pPr>
      <w:r w:rsidRPr="003F33A2">
        <w:rPr>
          <w:b/>
          <w:bCs/>
        </w:rPr>
        <w:t>Neo4J</w:t>
      </w:r>
      <w:r w:rsidR="00956A80">
        <w:rPr>
          <w:rStyle w:val="FootnoteReference"/>
          <w:b/>
          <w:bCs/>
        </w:rPr>
        <w:footnoteReference w:id="17"/>
      </w:r>
      <w:r>
        <w:t xml:space="preserve"> –</w:t>
      </w:r>
      <w:r w:rsidR="00956A80">
        <w:t xml:space="preserve"> </w:t>
      </w:r>
      <w:r w:rsidR="00956A80" w:rsidRPr="00956A80">
        <w:t>is a high-performance, NOSQL graph database with all the features of a mature and robust database</w:t>
      </w:r>
      <w:r w:rsidR="00956A80">
        <w:t>.</w:t>
      </w:r>
      <w:r>
        <w:t xml:space="preserve"> </w:t>
      </w:r>
      <w:r w:rsidRPr="001C16BB">
        <w:rPr>
          <w:b/>
          <w:bCs/>
        </w:rPr>
        <w:t>TraitFinder</w:t>
      </w:r>
      <w:r>
        <w:t xml:space="preserve"> will </w:t>
      </w:r>
      <w:r w:rsidR="00956A80">
        <w:t xml:space="preserve">upload </w:t>
      </w:r>
      <w:r w:rsidR="001414F8">
        <w:t>user’s</w:t>
      </w:r>
      <w:r w:rsidR="00956A80">
        <w:t xml:space="preserve"> interests to Neo4j graph</w:t>
      </w:r>
      <w:r w:rsidR="001414F8">
        <w:t>.</w:t>
      </w:r>
    </w:p>
    <w:p w:rsidR="00C72BBE" w:rsidRDefault="00C72BBE" w:rsidP="00DE3F63">
      <w:pPr>
        <w:pStyle w:val="ListParagraph"/>
        <w:numPr>
          <w:ilvl w:val="0"/>
          <w:numId w:val="17"/>
        </w:numPr>
        <w:jc w:val="both"/>
      </w:pPr>
      <w:r>
        <w:rPr>
          <w:b/>
          <w:bCs/>
        </w:rPr>
        <w:t>Gephi</w:t>
      </w:r>
      <w:r w:rsidR="00DE3F63">
        <w:rPr>
          <w:rStyle w:val="FootnoteReference"/>
          <w:b/>
          <w:bCs/>
        </w:rPr>
        <w:footnoteReference w:id="18"/>
      </w:r>
      <w:r>
        <w:rPr>
          <w:b/>
          <w:bCs/>
        </w:rPr>
        <w:t xml:space="preserve"> </w:t>
      </w:r>
      <w:r>
        <w:t>–</w:t>
      </w:r>
      <w:r w:rsidR="00DE3F63" w:rsidRPr="00DE3F63">
        <w:t xml:space="preserve"> Gephi is an interactive visualization and exploration platform for all kinds of networks and complex systems, dynamic and hierarchical graphs.</w:t>
      </w:r>
      <w:r w:rsidR="00DE3F63">
        <w:t xml:space="preserve"> </w:t>
      </w:r>
      <w:r w:rsidR="001414F8">
        <w:t>Gephi</w:t>
      </w:r>
      <w:r>
        <w:t xml:space="preserve"> will be used to survey and analysis </w:t>
      </w:r>
      <w:r w:rsidR="00DE3F63">
        <w:t>neo4j</w:t>
      </w:r>
      <w:r>
        <w:t xml:space="preserve"> graph </w:t>
      </w:r>
      <w:r w:rsidR="00987F91">
        <w:t>.</w:t>
      </w:r>
    </w:p>
    <w:bookmarkEnd w:id="312"/>
    <w:bookmarkEnd w:id="313"/>
    <w:p w:rsidR="00196535" w:rsidRDefault="00C63D41" w:rsidP="001C16BB">
      <w:pPr>
        <w:pStyle w:val="Heading2"/>
        <w:numPr>
          <w:ilvl w:val="1"/>
          <w:numId w:val="8"/>
        </w:numPr>
      </w:pPr>
      <w:r>
        <w:t xml:space="preserve"> </w:t>
      </w:r>
      <w:bookmarkStart w:id="433" w:name="_Toc342760047"/>
      <w:r w:rsidR="00196535" w:rsidRPr="00196535">
        <w:t>Evaluation</w:t>
      </w:r>
      <w:bookmarkEnd w:id="433"/>
    </w:p>
    <w:p w:rsidR="00E43D7A" w:rsidRDefault="00E43D7A" w:rsidP="002770EF">
      <w:pPr>
        <w:spacing w:after="0"/>
        <w:jc w:val="both"/>
      </w:pPr>
      <w:r>
        <w:t xml:space="preserve">The proposed research will be evaluated by collecting publicly available data from social networks regarding users’ preferable items and using it to train a graph based recommendation engine. Approximately 100,000 profiles are to be </w:t>
      </w:r>
      <w:r w:rsidR="00977969">
        <w:t>crawled;</w:t>
      </w:r>
      <w:r>
        <w:t xml:space="preserve"> initial test crawls show an average of </w:t>
      </w:r>
      <w:commentRangeStart w:id="434"/>
      <w:commentRangeStart w:id="435"/>
      <w:del w:id="436" w:author="oz" w:date="2013-01-12T22:14:00Z">
        <w:r w:rsidDel="002770EF">
          <w:delText>X</w:delText>
        </w:r>
      </w:del>
      <w:commentRangeEnd w:id="434"/>
      <w:r>
        <w:rPr>
          <w:rStyle w:val="CommentReference"/>
        </w:rPr>
        <w:commentReference w:id="434"/>
      </w:r>
      <w:commentRangeEnd w:id="435"/>
      <w:ins w:id="437" w:author="oz" w:date="2013-01-12T22:15:00Z">
        <w:r w:rsidR="002770EF">
          <w:t>30</w:t>
        </w:r>
      </w:ins>
      <w:r w:rsidR="00977969">
        <w:rPr>
          <w:rStyle w:val="CommentReference"/>
        </w:rPr>
        <w:commentReference w:id="435"/>
      </w:r>
      <w:del w:id="438" w:author="oz" w:date="2013-01-12T22:14:00Z">
        <w:r w:rsidDel="002770EF">
          <w:delText xml:space="preserve"> </w:delText>
        </w:r>
      </w:del>
      <w:r>
        <w:t xml:space="preserve">subjects of interests per user, with </w:t>
      </w:r>
      <w:ins w:id="439" w:author="oz" w:date="2013-01-12T22:15:00Z">
        <w:r w:rsidR="002770EF">
          <w:t>20</w:t>
        </w:r>
      </w:ins>
      <w:commentRangeStart w:id="440"/>
      <w:commentRangeStart w:id="441"/>
      <w:del w:id="442" w:author="oz" w:date="2013-01-12T22:15:00Z">
        <w:r w:rsidDel="002770EF">
          <w:delText>Y</w:delText>
        </w:r>
      </w:del>
      <w:commentRangeEnd w:id="440"/>
      <w:r>
        <w:rPr>
          <w:rStyle w:val="CommentReference"/>
        </w:rPr>
        <w:commentReference w:id="440"/>
      </w:r>
      <w:commentRangeEnd w:id="441"/>
      <w:r w:rsidR="00977969">
        <w:rPr>
          <w:rStyle w:val="CommentReference"/>
        </w:rPr>
        <w:commentReference w:id="441"/>
      </w:r>
      <w:r>
        <w:t xml:space="preserve"> items in average listed under each interest album. </w:t>
      </w:r>
    </w:p>
    <w:p w:rsidR="00E43D7A" w:rsidRDefault="00E43D7A" w:rsidP="008C6C82">
      <w:pPr>
        <w:spacing w:after="0"/>
        <w:ind w:firstLine="142"/>
        <w:jc w:val="both"/>
      </w:pPr>
      <w:r>
        <w:t xml:space="preserve">The cross domain recommendations will be evaluated </w:t>
      </w:r>
      <w:r w:rsidR="00977969">
        <w:t xml:space="preserve">by </w:t>
      </w:r>
      <w:r>
        <w:t xml:space="preserve">using a 10 fold validation as described in </w:t>
      </w:r>
      <w:r w:rsidRPr="003A256C">
        <w:t>Kohavi [1995]</w:t>
      </w:r>
      <w:r>
        <w:t xml:space="preserve">. Of the collected data, </w:t>
      </w:r>
      <w:r w:rsidR="00977969">
        <w:t>90</w:t>
      </w:r>
      <w:r>
        <w:t>% will be used to train the recommendation engine and 10% for its evaluations. The 10% selected for evaluation will be changed during the evaluation process to include different features of the data. Once the evaluation iterations will result with a minimal error (matching recommendations considered as ‘hits’) single test iteration will provide a final result.</w:t>
      </w:r>
    </w:p>
    <w:p w:rsidR="00E43D7A" w:rsidRDefault="00E43D7A" w:rsidP="008C6C82">
      <w:pPr>
        <w:spacing w:after="0"/>
        <w:ind w:firstLine="142"/>
        <w:jc w:val="both"/>
      </w:pPr>
      <w:r>
        <w:lastRenderedPageBreak/>
        <w:t>As part of the evaluation it is also intended to analyze how the size of the dataset/size affects recommendations results. This will be done by taking different subsets of the available data and measuring the changes in recommendations quality.</w:t>
      </w:r>
    </w:p>
    <w:p w:rsidR="00E43D7A" w:rsidRDefault="00E43D7A" w:rsidP="008C6C82">
      <w:pPr>
        <w:spacing w:after="0"/>
        <w:ind w:firstLine="142"/>
        <w:jc w:val="both"/>
      </w:pPr>
      <w:r>
        <w:t>Since our system is cross-domain recommendation system the variety of interest is basically infinite Kohavi [1995] have been investigating using cross-validation and bootstrap for analyzing bias learning</w:t>
      </w:r>
      <w:r w:rsidR="00977969">
        <w:t xml:space="preserve">. He </w:t>
      </w:r>
      <w:r>
        <w:t>concluded the more the K-fold is bigger it reduce</w:t>
      </w:r>
      <w:r w:rsidR="00977969">
        <w:t>s</w:t>
      </w:r>
      <w:r>
        <w:t xml:space="preserve"> the variance while increase the bias, since our graph will be high interests variance we will need to </w:t>
      </w:r>
      <w:r w:rsidRPr="00C43029">
        <w:t>equalize</w:t>
      </w:r>
      <w:r>
        <w:t xml:space="preserve"> graph to the K value in the K-fold cross validation – for better evaluation we find the K value by measuring the all graph interest nodes. </w:t>
      </w:r>
    </w:p>
    <w:p w:rsidR="00E43D7A" w:rsidRDefault="00E43D7A" w:rsidP="008C6C82">
      <w:pPr>
        <w:spacing w:after="0"/>
        <w:ind w:firstLine="142"/>
        <w:jc w:val="both"/>
      </w:pPr>
      <w:r>
        <w:t xml:space="preserve">For evaluate this graph we be cross validation </w:t>
      </w:r>
      <w:r w:rsidRPr="00774576">
        <w:t>technique</w:t>
      </w:r>
      <w:r>
        <w:t xml:space="preserve">, we will run cross validation runs as </w:t>
      </w:r>
      <w:r w:rsidRPr="005305E0">
        <w:t xml:space="preserve">described </w:t>
      </w:r>
      <w:r>
        <w:t>in the following table (in this example k-fold test when k=1000):</w:t>
      </w:r>
    </w:p>
    <w:tbl>
      <w:tblPr>
        <w:tblStyle w:val="TableGrid"/>
        <w:tblW w:w="0" w:type="auto"/>
        <w:tblLook w:val="04A0" w:firstRow="1" w:lastRow="0" w:firstColumn="1" w:lastColumn="0" w:noHBand="0" w:noVBand="1"/>
        <w:tblPrChange w:id="443" w:author="Shapira, Oz" w:date="2012-12-10T17:50:00Z">
          <w:tblPr>
            <w:tblStyle w:val="TableGrid"/>
            <w:tblW w:w="0" w:type="auto"/>
            <w:tblLook w:val="04A0" w:firstRow="1" w:lastRow="0" w:firstColumn="1" w:lastColumn="0" w:noHBand="0" w:noVBand="1"/>
          </w:tblPr>
        </w:tblPrChange>
      </w:tblPr>
      <w:tblGrid>
        <w:gridCol w:w="2840"/>
        <w:gridCol w:w="2230"/>
        <w:gridCol w:w="3452"/>
        <w:tblGridChange w:id="444">
          <w:tblGrid>
            <w:gridCol w:w="2840"/>
            <w:gridCol w:w="2230"/>
            <w:gridCol w:w="3452"/>
          </w:tblGrid>
        </w:tblGridChange>
      </w:tblGrid>
      <w:tr w:rsidR="0049135D" w:rsidTr="0049135D">
        <w:tc>
          <w:tcPr>
            <w:tcW w:w="2840" w:type="dxa"/>
            <w:shd w:val="clear" w:color="auto" w:fill="8DB3E2" w:themeFill="text2" w:themeFillTint="66"/>
            <w:tcPrChange w:id="445" w:author="Shapira, Oz" w:date="2012-12-10T17:50:00Z">
              <w:tcPr>
                <w:tcW w:w="2840" w:type="dxa"/>
                <w:shd w:val="clear" w:color="auto" w:fill="8DB3E2" w:themeFill="text2" w:themeFillTint="66"/>
              </w:tcPr>
            </w:tcPrChange>
          </w:tcPr>
          <w:p w:rsidR="0049135D" w:rsidRDefault="0049135D" w:rsidP="001B7524">
            <w:pPr>
              <w:jc w:val="center"/>
              <w:rPr>
                <w:rFonts w:eastAsiaTheme="minorHAnsi"/>
                <w:lang w:bidi="he-IL"/>
              </w:rPr>
            </w:pPr>
            <w:r>
              <w:t>Train size (creating graph based on X users)</w:t>
            </w:r>
          </w:p>
        </w:tc>
        <w:tc>
          <w:tcPr>
            <w:tcW w:w="2230" w:type="dxa"/>
            <w:shd w:val="clear" w:color="auto" w:fill="8DB3E2" w:themeFill="text2" w:themeFillTint="66"/>
            <w:tcPrChange w:id="446" w:author="Shapira, Oz" w:date="2012-12-10T17:50:00Z">
              <w:tcPr>
                <w:tcW w:w="2230" w:type="dxa"/>
                <w:shd w:val="clear" w:color="auto" w:fill="8DB3E2" w:themeFill="text2" w:themeFillTint="66"/>
              </w:tcPr>
            </w:tcPrChange>
          </w:tcPr>
          <w:p w:rsidR="0049135D" w:rsidRDefault="0049135D" w:rsidP="001B7524">
            <w:pPr>
              <w:jc w:val="center"/>
              <w:rPr>
                <w:rFonts w:eastAsiaTheme="minorHAnsi"/>
                <w:lang w:bidi="he-IL"/>
              </w:rPr>
            </w:pPr>
            <w:r>
              <w:t>Number of folds tested user check</w:t>
            </w:r>
          </w:p>
        </w:tc>
        <w:tc>
          <w:tcPr>
            <w:tcW w:w="3452" w:type="dxa"/>
            <w:vMerge w:val="restart"/>
            <w:tcBorders>
              <w:top w:val="nil"/>
              <w:bottom w:val="nil"/>
            </w:tcBorders>
            <w:shd w:val="clear" w:color="auto" w:fill="auto"/>
            <w:tcPrChange w:id="447" w:author="Shapira, Oz" w:date="2012-12-10T17:50:00Z">
              <w:tcPr>
                <w:tcW w:w="3452" w:type="dxa"/>
                <w:vMerge w:val="restart"/>
                <w:tcBorders>
                  <w:top w:val="nil"/>
                  <w:bottom w:val="nil"/>
                </w:tcBorders>
                <w:shd w:val="clear" w:color="auto" w:fill="8DB3E2" w:themeFill="text2" w:themeFillTint="66"/>
              </w:tcPr>
            </w:tcPrChange>
          </w:tcPr>
          <w:p w:rsidR="0049135D" w:rsidRDefault="0049135D" w:rsidP="001B7524">
            <w:pPr>
              <w:jc w:val="center"/>
              <w:rPr>
                <w:rFonts w:eastAsiaTheme="minorHAnsi"/>
                <w:lang w:bidi="he-IL"/>
              </w:rPr>
            </w:pPr>
          </w:p>
        </w:tc>
      </w:tr>
      <w:tr w:rsidR="0049135D" w:rsidTr="0049135D">
        <w:tc>
          <w:tcPr>
            <w:tcW w:w="2840" w:type="dxa"/>
            <w:tcPrChange w:id="448" w:author="Shapira, Oz" w:date="2012-12-10T17:50:00Z">
              <w:tcPr>
                <w:tcW w:w="2840" w:type="dxa"/>
              </w:tcPr>
            </w:tcPrChange>
          </w:tcPr>
          <w:p w:rsidR="0049135D" w:rsidRDefault="0049135D" w:rsidP="001B7524">
            <w:pPr>
              <w:jc w:val="center"/>
              <w:rPr>
                <w:rFonts w:eastAsiaTheme="minorHAnsi"/>
                <w:lang w:bidi="he-IL"/>
              </w:rPr>
            </w:pPr>
            <w:r>
              <w:t>1000</w:t>
            </w:r>
          </w:p>
        </w:tc>
        <w:tc>
          <w:tcPr>
            <w:tcW w:w="2230" w:type="dxa"/>
            <w:tcPrChange w:id="449" w:author="Shapira, Oz" w:date="2012-12-10T17:50:00Z">
              <w:tcPr>
                <w:tcW w:w="2230" w:type="dxa"/>
              </w:tcPr>
            </w:tcPrChange>
          </w:tcPr>
          <w:p w:rsidR="0049135D" w:rsidRDefault="0049135D" w:rsidP="001B7524">
            <w:pPr>
              <w:jc w:val="center"/>
              <w:rPr>
                <w:rFonts w:eastAsiaTheme="minorHAnsi"/>
                <w:lang w:bidi="he-IL"/>
              </w:rPr>
            </w:pPr>
            <w:r>
              <w:t>1</w:t>
            </w:r>
          </w:p>
        </w:tc>
        <w:tc>
          <w:tcPr>
            <w:tcW w:w="3452" w:type="dxa"/>
            <w:vMerge/>
            <w:tcBorders>
              <w:top w:val="nil"/>
              <w:bottom w:val="nil"/>
            </w:tcBorders>
            <w:shd w:val="clear" w:color="auto" w:fill="auto"/>
            <w:tcPrChange w:id="450" w:author="Shapira, Oz" w:date="2012-12-10T17:50:00Z">
              <w:tcPr>
                <w:tcW w:w="3452" w:type="dxa"/>
                <w:vMerge/>
                <w:tcBorders>
                  <w:top w:val="nil"/>
                  <w:bottom w:val="nil"/>
                </w:tcBorders>
              </w:tcPr>
            </w:tcPrChange>
          </w:tcPr>
          <w:p w:rsidR="0049135D" w:rsidRDefault="0049135D" w:rsidP="001B7524">
            <w:pPr>
              <w:jc w:val="center"/>
              <w:rPr>
                <w:rFonts w:eastAsiaTheme="minorHAnsi"/>
                <w:lang w:bidi="he-IL"/>
              </w:rPr>
            </w:pPr>
          </w:p>
        </w:tc>
      </w:tr>
      <w:tr w:rsidR="0049135D" w:rsidTr="0049135D">
        <w:tc>
          <w:tcPr>
            <w:tcW w:w="2840" w:type="dxa"/>
            <w:tcPrChange w:id="451" w:author="Shapira, Oz" w:date="2012-12-10T17:50:00Z">
              <w:tcPr>
                <w:tcW w:w="2840" w:type="dxa"/>
              </w:tcPr>
            </w:tcPrChange>
          </w:tcPr>
          <w:p w:rsidR="0049135D" w:rsidRDefault="0049135D" w:rsidP="005305E0">
            <w:pPr>
              <w:jc w:val="center"/>
            </w:pPr>
            <w:r>
              <w:t>10000</w:t>
            </w:r>
          </w:p>
        </w:tc>
        <w:tc>
          <w:tcPr>
            <w:tcW w:w="2230" w:type="dxa"/>
            <w:tcPrChange w:id="452" w:author="Shapira, Oz" w:date="2012-12-10T17:50:00Z">
              <w:tcPr>
                <w:tcW w:w="2230" w:type="dxa"/>
              </w:tcPr>
            </w:tcPrChange>
          </w:tcPr>
          <w:p w:rsidR="0049135D" w:rsidRDefault="0049135D" w:rsidP="005305E0">
            <w:pPr>
              <w:jc w:val="center"/>
            </w:pPr>
            <w:r>
              <w:t>10</w:t>
            </w:r>
          </w:p>
        </w:tc>
        <w:tc>
          <w:tcPr>
            <w:tcW w:w="3452" w:type="dxa"/>
            <w:vMerge/>
            <w:tcBorders>
              <w:top w:val="nil"/>
              <w:bottom w:val="nil"/>
            </w:tcBorders>
            <w:shd w:val="clear" w:color="auto" w:fill="auto"/>
            <w:tcPrChange w:id="453" w:author="Shapira, Oz" w:date="2012-12-10T17:50:00Z">
              <w:tcPr>
                <w:tcW w:w="3452" w:type="dxa"/>
                <w:vMerge/>
                <w:tcBorders>
                  <w:top w:val="nil"/>
                  <w:bottom w:val="nil"/>
                </w:tcBorders>
              </w:tcPr>
            </w:tcPrChange>
          </w:tcPr>
          <w:p w:rsidR="0049135D" w:rsidRDefault="0049135D" w:rsidP="005305E0">
            <w:pPr>
              <w:jc w:val="center"/>
            </w:pPr>
          </w:p>
        </w:tc>
      </w:tr>
      <w:tr w:rsidR="0049135D" w:rsidTr="0049135D">
        <w:tc>
          <w:tcPr>
            <w:tcW w:w="2840" w:type="dxa"/>
            <w:tcPrChange w:id="454" w:author="Shapira, Oz" w:date="2012-12-10T17:50:00Z">
              <w:tcPr>
                <w:tcW w:w="2840" w:type="dxa"/>
              </w:tcPr>
            </w:tcPrChange>
          </w:tcPr>
          <w:p w:rsidR="0049135D" w:rsidRDefault="0049135D" w:rsidP="005305E0">
            <w:pPr>
              <w:jc w:val="center"/>
            </w:pPr>
            <w:r>
              <w:t>100000</w:t>
            </w:r>
          </w:p>
        </w:tc>
        <w:tc>
          <w:tcPr>
            <w:tcW w:w="2230" w:type="dxa"/>
            <w:tcPrChange w:id="455" w:author="Shapira, Oz" w:date="2012-12-10T17:50:00Z">
              <w:tcPr>
                <w:tcW w:w="2230" w:type="dxa"/>
              </w:tcPr>
            </w:tcPrChange>
          </w:tcPr>
          <w:p w:rsidR="0049135D" w:rsidRDefault="0049135D" w:rsidP="005305E0">
            <w:pPr>
              <w:jc w:val="center"/>
            </w:pPr>
            <w:r>
              <w:t>100</w:t>
            </w:r>
          </w:p>
        </w:tc>
        <w:tc>
          <w:tcPr>
            <w:tcW w:w="3452" w:type="dxa"/>
            <w:vMerge/>
            <w:tcBorders>
              <w:top w:val="nil"/>
              <w:bottom w:val="nil"/>
            </w:tcBorders>
            <w:shd w:val="clear" w:color="auto" w:fill="auto"/>
            <w:tcPrChange w:id="456" w:author="Shapira, Oz" w:date="2012-12-10T17:50:00Z">
              <w:tcPr>
                <w:tcW w:w="3452" w:type="dxa"/>
                <w:vMerge/>
                <w:tcBorders>
                  <w:top w:val="nil"/>
                  <w:bottom w:val="nil"/>
                </w:tcBorders>
              </w:tcPr>
            </w:tcPrChange>
          </w:tcPr>
          <w:p w:rsidR="0049135D" w:rsidRDefault="0049135D" w:rsidP="005305E0">
            <w:pPr>
              <w:jc w:val="center"/>
            </w:pPr>
          </w:p>
        </w:tc>
      </w:tr>
    </w:tbl>
    <w:p w:rsidR="00187EC1" w:rsidRDefault="00187EC1" w:rsidP="001C16BB">
      <w:pPr>
        <w:spacing w:after="0"/>
        <w:ind w:firstLine="142"/>
        <w:jc w:val="both"/>
      </w:pPr>
    </w:p>
    <w:p w:rsidR="00121933" w:rsidRDefault="00121933" w:rsidP="001C16BB">
      <w:pPr>
        <w:spacing w:after="0"/>
        <w:ind w:firstLine="142"/>
        <w:jc w:val="both"/>
      </w:pPr>
      <w:r>
        <w:t xml:space="preserve">The tested fold user will checked by checking recommitting hits, for each tested user we scan is interests and valid our recommitting algorithm on is only 30-40 % of is interests , the recommitting that </w:t>
      </w:r>
      <w:r w:rsidRPr="001C16BB">
        <w:t>TraitFiner</w:t>
      </w:r>
      <w:r>
        <w:t xml:space="preserve"> will return will cross examined with is actually traits. Using cross validation is common technique </w:t>
      </w:r>
      <w:r w:rsidRPr="005305E0">
        <w:t>especially</w:t>
      </w:r>
      <w:r>
        <w:t xml:space="preserve"> for learning system, since our recommendation system is learning with graph base learning </w:t>
      </w:r>
      <w:r w:rsidRPr="00FB37BC">
        <w:t xml:space="preserve">algorithm </w:t>
      </w:r>
      <w:r>
        <w:t xml:space="preserve">, we will applied this technique on our system. </w:t>
      </w:r>
    </w:p>
    <w:p w:rsidR="00196535" w:rsidRDefault="00D76EA9" w:rsidP="001C16BB">
      <w:pPr>
        <w:pStyle w:val="Heading1"/>
        <w:numPr>
          <w:ilvl w:val="0"/>
          <w:numId w:val="8"/>
        </w:numPr>
        <w:jc w:val="both"/>
      </w:pPr>
      <w:bookmarkStart w:id="457" w:name="_Toc342760048"/>
      <w:commentRangeStart w:id="458"/>
      <w:del w:id="459" w:author="Tsvika Kuflik" w:date="2012-12-02T08:10:00Z">
        <w:r w:rsidRPr="00D76EA9" w:rsidDel="003665D1">
          <w:delText>5.</w:delText>
        </w:r>
        <w:r w:rsidRPr="00D76EA9" w:rsidDel="003665D1">
          <w:tab/>
        </w:r>
      </w:del>
      <w:r w:rsidRPr="00D76EA9">
        <w:t>Timetable</w:t>
      </w:r>
      <w:commentRangeEnd w:id="458"/>
      <w:r w:rsidR="000A3142" w:rsidRPr="001C16BB">
        <w:commentReference w:id="458"/>
      </w:r>
      <w:bookmarkEnd w:id="457"/>
    </w:p>
    <w:p w:rsidR="00D76EA9" w:rsidRDefault="00D76EA9" w:rsidP="001B7524">
      <w:pPr>
        <w:jc w:val="both"/>
      </w:pPr>
      <w:r w:rsidRPr="00D76EA9">
        <w:t>Each of the phases discusses the primary focus of each time period:</w:t>
      </w:r>
    </w:p>
    <w:p w:rsidR="00D76EA9" w:rsidRDefault="002F6090" w:rsidP="001B7524">
      <w:pPr>
        <w:pStyle w:val="NoSpacing"/>
        <w:jc w:val="both"/>
      </w:pPr>
      <w:r>
        <w:t xml:space="preserve">Phase I    </w:t>
      </w:r>
      <w:r w:rsidR="00093FE2">
        <w:t>- Literature</w:t>
      </w:r>
      <w:r w:rsidR="00D76EA9">
        <w:t xml:space="preserve"> Survey and Focus.</w:t>
      </w:r>
    </w:p>
    <w:p w:rsidR="00D76EA9" w:rsidRDefault="00D76EA9" w:rsidP="001B7524">
      <w:pPr>
        <w:pStyle w:val="NoSpacing"/>
        <w:jc w:val="both"/>
      </w:pPr>
      <w:r>
        <w:t xml:space="preserve">Phase II </w:t>
      </w:r>
      <w:r w:rsidR="002F6090">
        <w:t xml:space="preserve">  </w:t>
      </w:r>
      <w:r w:rsidR="000D33DB">
        <w:t>- establish</w:t>
      </w:r>
      <w:r>
        <w:t xml:space="preserve"> first stage of TraitsFinder – the web crawler</w:t>
      </w:r>
    </w:p>
    <w:p w:rsidR="00D76EA9" w:rsidRDefault="00D76EA9" w:rsidP="001B7524">
      <w:pPr>
        <w:pStyle w:val="NoSpacing"/>
        <w:jc w:val="both"/>
      </w:pPr>
      <w:r>
        <w:t>Phase III</w:t>
      </w:r>
      <w:r w:rsidR="002F6090">
        <w:t xml:space="preserve">  </w:t>
      </w:r>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FF5FD8">
      <w:pPr>
        <w:pStyle w:val="NoSpacing"/>
        <w:jc w:val="both"/>
      </w:pPr>
      <w:r>
        <w:t xml:space="preserve">Phase IV  -  </w:t>
      </w:r>
      <w:r w:rsidRPr="00D76EA9">
        <w:t>broadening</w:t>
      </w:r>
      <w:r>
        <w:t xml:space="preserve"> TraitsFinder  - add graph</w:t>
      </w:r>
      <w:del w:id="460" w:author="oz" w:date="2013-01-12T22:19:00Z">
        <w:r w:rsidDel="00FF5FD8">
          <w:delText xml:space="preserve"> </w:delText>
        </w:r>
      </w:del>
      <w:ins w:id="461" w:author="oz" w:date="2013-01-12T22:19:00Z">
        <w:r w:rsidR="00FF5FD8">
          <w:t>analyzer</w:t>
        </w:r>
      </w:ins>
      <w:del w:id="462" w:author="oz" w:date="2013-01-12T22:19:00Z">
        <w:r w:rsidDel="00FF5FD8">
          <w:delText>builder</w:delText>
        </w:r>
      </w:del>
      <w:r>
        <w:t>.</w:t>
      </w:r>
    </w:p>
    <w:p w:rsidR="002F6090" w:rsidRDefault="002F6090" w:rsidP="00FF5FD8">
      <w:pPr>
        <w:pStyle w:val="NoSpacing"/>
        <w:jc w:val="both"/>
      </w:pPr>
      <w:r>
        <w:t>Phase V   - improve TraitFinder</w:t>
      </w:r>
      <w:r w:rsidR="000D33DB">
        <w:t>:</w:t>
      </w:r>
      <w:r>
        <w:t xml:space="preserve"> add automatic graph </w:t>
      </w:r>
      <w:del w:id="463" w:author="oz" w:date="2013-01-12T22:20:00Z">
        <w:r w:rsidDel="00FF5FD8">
          <w:delText>analy</w:delText>
        </w:r>
      </w:del>
      <w:ins w:id="464" w:author="oz" w:date="2013-01-12T22:20:00Z">
        <w:r w:rsidR="00FF5FD8">
          <w:t>analyzer</w:t>
        </w:r>
      </w:ins>
      <w:del w:id="465" w:author="oz" w:date="2013-01-12T22:20:00Z">
        <w:r w:rsidDel="00FF5FD8">
          <w:delText>sis</w:delText>
        </w:r>
      </w:del>
      <w:ins w:id="466" w:author="oz" w:date="2013-01-12T22:20:00Z">
        <w:r w:rsidR="00FF5FD8">
          <w:t>,</w:t>
        </w:r>
      </w:ins>
      <w:r>
        <w:t xml:space="preserve"> </w:t>
      </w:r>
      <w:ins w:id="467" w:author="oz" w:date="2013-01-12T22:20:00Z">
        <w:r w:rsidR="00B20051">
          <w:t xml:space="preserve">create </w:t>
        </w:r>
      </w:ins>
      <w:ins w:id="468" w:author="oz" w:date="2013-01-12T22:22:00Z">
        <w:r w:rsidR="00B20051">
          <w:t>cluster graph</w:t>
        </w:r>
      </w:ins>
      <w:ins w:id="469" w:author="oz" w:date="2013-01-12T22:20:00Z">
        <w:r w:rsidR="00FF5FD8">
          <w:t xml:space="preserve"> </w:t>
        </w:r>
      </w:ins>
      <w:ins w:id="470" w:author="oz" w:date="2013-01-12T22:22:00Z">
        <w:r w:rsidR="00B20051">
          <w:t xml:space="preserve"> </w:t>
        </w:r>
      </w:ins>
      <w:ins w:id="471" w:author="oz" w:date="2013-01-12T22:20:00Z">
        <w:r w:rsidR="00FF5FD8">
          <w:t xml:space="preserve">  </w:t>
        </w:r>
      </w:ins>
      <w:del w:id="472" w:author="oz" w:date="2013-01-12T22:20:00Z">
        <w:r w:rsidDel="00FF5FD8">
          <w:delText>GUI and RI</w:delText>
        </w:r>
      </w:del>
    </w:p>
    <w:p w:rsidR="000D33DB" w:rsidRDefault="002F6090" w:rsidP="001B7524">
      <w:pPr>
        <w:pStyle w:val="NoSpacing"/>
        <w:jc w:val="both"/>
      </w:pPr>
      <w:r>
        <w:t>Phase VI  -</w:t>
      </w:r>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1B7524">
      <w:pPr>
        <w:pStyle w:val="NoSpacing"/>
        <w:jc w:val="both"/>
      </w:pPr>
      <w:r>
        <w:t xml:space="preserve">Phase VII - </w:t>
      </w:r>
      <w:r w:rsidR="0055393D">
        <w:t xml:space="preserve">Writing </w:t>
      </w:r>
      <w:r w:rsidR="00702265">
        <w:t>Thesis.</w:t>
      </w:r>
    </w:p>
    <w:p w:rsidR="00570AA1" w:rsidRDefault="00570AA1" w:rsidP="001B7524">
      <w:pPr>
        <w:pStyle w:val="NoSpacing"/>
        <w:jc w:val="both"/>
      </w:pPr>
    </w:p>
    <w:tbl>
      <w:tblPr>
        <w:tblStyle w:val="TableGrid"/>
        <w:tblW w:w="0" w:type="auto"/>
        <w:tblLook w:val="04A0" w:firstRow="1" w:lastRow="0" w:firstColumn="1" w:lastColumn="0" w:noHBand="0" w:noVBand="1"/>
      </w:tblPr>
      <w:tblGrid>
        <w:gridCol w:w="1169"/>
        <w:gridCol w:w="1534"/>
        <w:gridCol w:w="1398"/>
        <w:gridCol w:w="1369"/>
        <w:gridCol w:w="1534"/>
        <w:gridCol w:w="1518"/>
        <w:tblGridChange w:id="473">
          <w:tblGrid>
            <w:gridCol w:w="1169"/>
            <w:gridCol w:w="1534"/>
            <w:gridCol w:w="1398"/>
            <w:gridCol w:w="1369"/>
            <w:gridCol w:w="1534"/>
            <w:gridCol w:w="1518"/>
          </w:tblGrid>
        </w:tblGridChange>
      </w:tblGrid>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Phase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F25BF0" w:rsidP="00F25BF0">
            <w:pPr>
              <w:ind w:firstLine="0"/>
              <w:rPr>
                <w:szCs w:val="24"/>
              </w:rPr>
              <w:pPrChange w:id="474" w:author="oz" w:date="2013-01-12T22:15:00Z">
                <w:pPr/>
              </w:pPrChange>
            </w:pPr>
            <w:ins w:id="475" w:author="oz" w:date="2013-01-12T22:15:00Z">
              <w:r>
                <w:t>Summer</w:t>
              </w:r>
            </w:ins>
            <w:del w:id="476" w:author="oz" w:date="2013-01-12T22:15:00Z">
              <w:r w:rsidR="00D76EA9" w:rsidDel="00F25BF0">
                <w:delText xml:space="preserve">Spring </w:delText>
              </w:r>
            </w:del>
            <w:r w:rsidR="00D76EA9">
              <w:t>2012</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Del="00F25BF0" w:rsidRDefault="00F25BF0" w:rsidP="00F25BF0">
            <w:pPr>
              <w:ind w:firstLine="0"/>
              <w:rPr>
                <w:del w:id="477" w:author="oz" w:date="2013-01-12T22:15:00Z"/>
                <w:szCs w:val="24"/>
              </w:rPr>
              <w:pPrChange w:id="478" w:author="oz" w:date="2013-01-12T22:15:00Z">
                <w:pPr/>
              </w:pPrChange>
            </w:pPr>
            <w:ins w:id="479" w:author="oz" w:date="2013-01-12T22:16:00Z">
              <w:r>
                <w:t>Fall</w:t>
              </w:r>
            </w:ins>
            <w:del w:id="480" w:author="oz" w:date="2013-01-12T22:15:00Z">
              <w:r w:rsidR="00D76EA9" w:rsidDel="00F25BF0">
                <w:delText xml:space="preserve">Summer </w:delText>
              </w:r>
            </w:del>
          </w:p>
          <w:p w:rsidR="00D76EA9" w:rsidRDefault="00D76EA9">
            <w:pPr>
              <w:rPr>
                <w:szCs w:val="24"/>
              </w:rPr>
            </w:pPr>
            <w:r>
              <w:t>201</w:t>
            </w:r>
            <w:ins w:id="481" w:author="oz" w:date="2013-01-12T22:18:00Z">
              <w:r w:rsidR="00F25BF0">
                <w:rPr>
                  <w:szCs w:val="24"/>
                </w:rPr>
                <w:t>3</w:t>
              </w:r>
            </w:ins>
            <w:del w:id="482" w:author="oz" w:date="2013-01-12T22:18:00Z">
              <w:r w:rsidDel="00F25BF0">
                <w:delText>2</w:delText>
              </w:r>
            </w:del>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Del="00F25BF0" w:rsidRDefault="00F25BF0" w:rsidP="00F25BF0">
            <w:pPr>
              <w:ind w:firstLine="0"/>
              <w:rPr>
                <w:del w:id="483" w:author="oz" w:date="2013-01-12T22:16:00Z"/>
                <w:szCs w:val="24"/>
              </w:rPr>
              <w:pPrChange w:id="484" w:author="oz" w:date="2013-01-12T22:16:00Z">
                <w:pPr/>
              </w:pPrChange>
            </w:pPr>
            <w:ins w:id="485" w:author="oz" w:date="2013-01-12T22:16:00Z">
              <w:r>
                <w:t>Spring</w:t>
              </w:r>
            </w:ins>
            <w:del w:id="486" w:author="oz" w:date="2013-01-12T22:16:00Z">
              <w:r w:rsidR="00D76EA9" w:rsidDel="00F25BF0">
                <w:delText>Fall</w:delText>
              </w:r>
            </w:del>
          </w:p>
          <w:p w:rsidR="00D76EA9" w:rsidRDefault="00D76EA9">
            <w:pPr>
              <w:rPr>
                <w:szCs w:val="24"/>
              </w:rPr>
            </w:pPr>
            <w:r>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Del="00F25BF0" w:rsidRDefault="00F25BF0" w:rsidP="00F25BF0">
            <w:pPr>
              <w:ind w:firstLine="0"/>
              <w:rPr>
                <w:del w:id="487" w:author="oz" w:date="2013-01-12T22:16:00Z"/>
                <w:szCs w:val="24"/>
              </w:rPr>
              <w:pPrChange w:id="488" w:author="oz" w:date="2013-01-12T22:16:00Z">
                <w:pPr/>
              </w:pPrChange>
            </w:pPr>
            <w:ins w:id="489" w:author="oz" w:date="2013-01-12T22:16:00Z">
              <w:r>
                <w:t>Summer</w:t>
              </w:r>
            </w:ins>
            <w:del w:id="490" w:author="oz" w:date="2013-01-12T22:16:00Z">
              <w:r w:rsidR="00D76EA9" w:rsidDel="00F25BF0">
                <w:delText>Spring</w:delText>
              </w:r>
            </w:del>
          </w:p>
          <w:p w:rsidR="00D76EA9" w:rsidRDefault="00D76EA9">
            <w:pPr>
              <w:rPr>
                <w:szCs w:val="24"/>
              </w:rPr>
            </w:pPr>
            <w:r>
              <w:t>2013</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Del="00F25BF0" w:rsidRDefault="00F25BF0" w:rsidP="00F25BF0">
            <w:pPr>
              <w:ind w:firstLine="0"/>
              <w:rPr>
                <w:del w:id="491" w:author="oz" w:date="2013-01-12T22:16:00Z"/>
                <w:szCs w:val="24"/>
              </w:rPr>
              <w:pPrChange w:id="492" w:author="oz" w:date="2013-01-12T22:18:00Z">
                <w:pPr/>
              </w:pPrChange>
            </w:pPr>
            <w:ins w:id="493" w:author="oz" w:date="2013-01-12T22:18:00Z">
              <w:r>
                <w:t>Fall</w:t>
              </w:r>
            </w:ins>
            <w:del w:id="494" w:author="oz" w:date="2013-01-12T22:16:00Z">
              <w:r w:rsidR="00D76EA9" w:rsidDel="00F25BF0">
                <w:delText>Summer</w:delText>
              </w:r>
            </w:del>
          </w:p>
          <w:p w:rsidR="00D76EA9" w:rsidRDefault="00D76EA9">
            <w:pPr>
              <w:rPr>
                <w:szCs w:val="24"/>
              </w:rPr>
            </w:pPr>
            <w:r>
              <w:t>201</w:t>
            </w:r>
            <w:ins w:id="495" w:author="oz" w:date="2013-01-12T22:18:00Z">
              <w:r w:rsidR="00F25BF0">
                <w:t>4</w:t>
              </w:r>
            </w:ins>
            <w:del w:id="496" w:author="oz" w:date="2013-01-12T22:18:00Z">
              <w:r w:rsidDel="00F25BF0">
                <w:delText>3</w:delText>
              </w:r>
            </w:del>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F25BF0" w:rsidTr="00F25BF0">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Pr="00F25BF0" w:rsidRDefault="00D76EA9">
            <w:pPr>
              <w:rPr>
                <w:szCs w:val="24"/>
                <w:highlight w:val="blue"/>
                <w:rPrChange w:id="497" w:author="oz" w:date="2013-01-12T22:17:00Z">
                  <w:rPr>
                    <w:szCs w:val="24"/>
                  </w:rPr>
                </w:rPrChange>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Pr="00F25BF0" w:rsidRDefault="00D76EA9">
            <w:pPr>
              <w:rPr>
                <w:szCs w:val="24"/>
                <w:highlight w:val="blue"/>
                <w:rPrChange w:id="498" w:author="oz" w:date="2013-01-12T22:17:00Z">
                  <w:rPr>
                    <w:szCs w:val="24"/>
                  </w:rPr>
                </w:rPrChange>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0D33D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r>
      <w:tr w:rsidR="00C01BA3"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r>
              <w:t>VII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C01BA3" w:rsidRDefault="00C01BA3">
            <w:pPr>
              <w:rPr>
                <w:szCs w:val="24"/>
              </w:rPr>
            </w:pPr>
          </w:p>
        </w:tc>
      </w:tr>
    </w:tbl>
    <w:p w:rsidR="000A3142" w:rsidRDefault="000A3142" w:rsidP="001C16BB">
      <w:pPr>
        <w:pStyle w:val="Heading1"/>
        <w:numPr>
          <w:ilvl w:val="0"/>
          <w:numId w:val="8"/>
        </w:numPr>
        <w:jc w:val="both"/>
        <w:rPr>
          <w:ins w:id="499" w:author="Shapira, Oz" w:date="2012-12-26T17:29:00Z"/>
        </w:rPr>
      </w:pPr>
      <w:bookmarkStart w:id="500" w:name="_Toc342760049"/>
      <w:ins w:id="501" w:author="Tsvika Kuflik" w:date="2012-12-02T07:42:00Z">
        <w:r>
          <w:lastRenderedPageBreak/>
          <w:t xml:space="preserve">Initial </w:t>
        </w:r>
        <w:commentRangeStart w:id="502"/>
        <w:r>
          <w:t>Results</w:t>
        </w:r>
        <w:commentRangeEnd w:id="502"/>
        <w:r w:rsidRPr="001C16BB">
          <w:commentReference w:id="502"/>
        </w:r>
      </w:ins>
      <w:bookmarkEnd w:id="500"/>
    </w:p>
    <w:p w:rsidR="007877B1" w:rsidRDefault="00C504EC" w:rsidP="007877B1">
      <w:pPr>
        <w:rPr>
          <w:ins w:id="503" w:author="oz" w:date="2013-01-12T22:36:00Z"/>
        </w:rPr>
        <w:pPrChange w:id="504" w:author="oz" w:date="2013-01-12T22:36:00Z">
          <w:pPr>
            <w:pStyle w:val="Heading1"/>
            <w:numPr>
              <w:numId w:val="8"/>
            </w:numPr>
            <w:ind w:left="360" w:hanging="360"/>
            <w:jc w:val="both"/>
          </w:pPr>
        </w:pPrChange>
      </w:pPr>
      <w:ins w:id="505" w:author="Shapira, Oz" w:date="2012-12-26T17:30:00Z">
        <w:r>
          <w:t>According to now we succ</w:t>
        </w:r>
      </w:ins>
      <w:ins w:id="506" w:author="Shapira, Oz" w:date="2012-12-26T17:31:00Z">
        <w:r>
          <w:t>ess</w:t>
        </w:r>
      </w:ins>
      <w:ins w:id="507" w:author="Shapira, Oz" w:date="2012-12-26T17:30:00Z">
        <w:r>
          <w:t xml:space="preserve">fully </w:t>
        </w:r>
      </w:ins>
      <w:ins w:id="508" w:author="Shapira, Oz" w:date="2012-12-26T17:31:00Z">
        <w:del w:id="509" w:author="oz" w:date="2013-01-12T22:28:00Z">
          <w:r w:rsidDel="00BF498E">
            <w:delText>created</w:delText>
          </w:r>
        </w:del>
        <w:del w:id="510" w:author="oz" w:date="2013-01-12T22:31:00Z">
          <w:r w:rsidDel="00BF498E">
            <w:delText xml:space="preserve"> the</w:delText>
          </w:r>
        </w:del>
      </w:ins>
      <w:ins w:id="511" w:author="oz" w:date="2013-01-12T22:31:00Z">
        <w:r w:rsidR="00BF498E">
          <w:t>establish the</w:t>
        </w:r>
      </w:ins>
      <w:ins w:id="512" w:author="Shapira, Oz" w:date="2012-12-26T17:31:00Z">
        <w:r>
          <w:t xml:space="preserve"> first stage TraitsFinder </w:t>
        </w:r>
      </w:ins>
      <w:ins w:id="513" w:author="Shapira, Oz" w:date="2012-12-26T17:34:00Z">
        <w:r>
          <w:t xml:space="preserve">frameworks </w:t>
        </w:r>
        <w:del w:id="514" w:author="oz" w:date="2013-01-12T22:28:00Z">
          <w:r w:rsidDel="00BF498E">
            <w:delText>and based on him</w:delText>
          </w:r>
        </w:del>
      </w:ins>
      <w:ins w:id="515" w:author="oz" w:date="2013-01-12T22:28:00Z">
        <w:r w:rsidR="00BF498E">
          <w:t xml:space="preserve"> and </w:t>
        </w:r>
      </w:ins>
      <w:ins w:id="516" w:author="Shapira, Oz" w:date="2012-12-26T17:34:00Z">
        <w:del w:id="517" w:author="oz" w:date="2013-01-12T22:29:00Z">
          <w:r w:rsidDel="00BF498E">
            <w:delText xml:space="preserve"> </w:delText>
          </w:r>
        </w:del>
        <w:r>
          <w:t>TraitsFinder tools.</w:t>
        </w:r>
      </w:ins>
      <w:ins w:id="518" w:author="Shapira, Oz" w:date="2012-12-26T17:31:00Z">
        <w:r>
          <w:t xml:space="preserve"> </w:t>
        </w:r>
      </w:ins>
      <w:ins w:id="519" w:author="Shapira, Oz" w:date="2012-12-26T17:35:00Z">
        <w:del w:id="520" w:author="oz" w:date="2013-01-12T22:29:00Z">
          <w:r w:rsidDel="00BF498E">
            <w:delText>For</w:delText>
          </w:r>
        </w:del>
      </w:ins>
      <w:ins w:id="521" w:author="Shapira, Oz" w:date="2012-12-26T17:31:00Z">
        <w:del w:id="522" w:author="oz" w:date="2013-01-12T22:29:00Z">
          <w:r w:rsidDel="00BF498E">
            <w:delText xml:space="preserve"> now</w:delText>
          </w:r>
        </w:del>
      </w:ins>
      <w:ins w:id="523" w:author="Shapira, Oz" w:date="2012-12-26T17:32:00Z">
        <w:r>
          <w:t xml:space="preserve"> Trait</w:t>
        </w:r>
      </w:ins>
      <w:ins w:id="524" w:author="Shapira, Oz" w:date="2012-12-26T17:34:00Z">
        <w:r>
          <w:t>s</w:t>
        </w:r>
      </w:ins>
      <w:ins w:id="525" w:author="Shapira, Oz" w:date="2012-12-26T17:32:00Z">
        <w:r>
          <w:t xml:space="preserve">Finder </w:t>
        </w:r>
      </w:ins>
      <w:ins w:id="526" w:author="Shapira, Oz" w:date="2012-12-26T17:35:00Z">
        <w:r w:rsidR="001D6A97">
          <w:t>tool has</w:t>
        </w:r>
      </w:ins>
      <w:ins w:id="527" w:author="Shapira, Oz" w:date="2012-12-26T17:32:00Z">
        <w:r>
          <w:t xml:space="preserve"> the ability to crawl and collect </w:t>
        </w:r>
        <w:del w:id="528" w:author="oz" w:date="2013-01-12T22:35:00Z">
          <w:r w:rsidDel="00BF498E">
            <w:delText>users</w:delText>
          </w:r>
        </w:del>
      </w:ins>
      <w:ins w:id="529" w:author="oz" w:date="2013-01-12T22:35:00Z">
        <w:r w:rsidR="00BF498E">
          <w:t>user's</w:t>
        </w:r>
      </w:ins>
      <w:ins w:id="530" w:author="Shapira, Oz" w:date="2012-12-26T17:32:00Z">
        <w:r>
          <w:t xml:space="preserve"> data</w:t>
        </w:r>
      </w:ins>
      <w:ins w:id="531" w:author="Shapira, Oz" w:date="2012-12-26T17:35:00Z">
        <w:r w:rsidR="001D6A97">
          <w:t xml:space="preserve"> from pinterest website </w:t>
        </w:r>
        <w:del w:id="532" w:author="oz" w:date="2013-01-12T22:29:00Z">
          <w:r w:rsidR="001D6A97" w:rsidDel="00BF498E">
            <w:delText>only</w:delText>
          </w:r>
        </w:del>
        <w:r w:rsidR="001D6A97">
          <w:t xml:space="preserve"> </w:t>
        </w:r>
      </w:ins>
      <w:ins w:id="533" w:author="Shapira, Oz" w:date="2012-12-26T17:32:00Z">
        <w:r>
          <w:t xml:space="preserve">and to create the </w:t>
        </w:r>
      </w:ins>
      <w:ins w:id="534" w:author="Shapira, Oz" w:date="2012-12-26T17:33:00Z">
        <w:r>
          <w:t>Interests connection</w:t>
        </w:r>
      </w:ins>
      <w:ins w:id="535" w:author="Shapira, Oz" w:date="2012-12-26T17:36:00Z">
        <w:r w:rsidR="003C35AF">
          <w:t xml:space="preserve"> </w:t>
        </w:r>
        <w:del w:id="536" w:author="oz" w:date="2013-01-12T22:29:00Z">
          <w:r w:rsidR="003C35AF" w:rsidDel="00BF498E">
            <w:delText>neo4j</w:delText>
          </w:r>
        </w:del>
      </w:ins>
      <w:ins w:id="537" w:author="Shapira, Oz" w:date="2012-12-26T17:33:00Z">
        <w:del w:id="538" w:author="oz" w:date="2013-01-12T22:29:00Z">
          <w:r w:rsidRPr="00B12757" w:rsidDel="00BF498E">
            <w:delText xml:space="preserve"> </w:delText>
          </w:r>
        </w:del>
        <w:r w:rsidRPr="00B12757">
          <w:t>graph</w:t>
        </w:r>
      </w:ins>
      <w:ins w:id="539" w:author="oz" w:date="2013-01-12T22:29:00Z">
        <w:r w:rsidR="00BF498E">
          <w:t xml:space="preserve"> using neo4j </w:t>
        </w:r>
      </w:ins>
      <w:ins w:id="540" w:author="Shapira, Oz" w:date="2012-12-26T17:33:00Z">
        <w:del w:id="541" w:author="oz" w:date="2013-01-12T22:29:00Z">
          <w:r w:rsidDel="00BF498E">
            <w:delText xml:space="preserve"> </w:delText>
          </w:r>
        </w:del>
      </w:ins>
      <w:ins w:id="542" w:author="oz" w:date="2013-01-12T22:29:00Z">
        <w:r w:rsidR="00BF498E">
          <w:t xml:space="preserve">library. </w:t>
        </w:r>
      </w:ins>
      <w:ins w:id="543" w:author="Shapira, Oz" w:date="2012-12-26T17:38:00Z">
        <w:r w:rsidR="00403DC3">
          <w:t xml:space="preserve">TraitsFinder tool is </w:t>
        </w:r>
      </w:ins>
      <w:ins w:id="544" w:author="Shapira, Oz" w:date="2012-12-26T17:39:00Z">
        <w:r w:rsidR="00403DC3">
          <w:t xml:space="preserve">multi-threaded application </w:t>
        </w:r>
      </w:ins>
      <w:ins w:id="545" w:author="oz" w:date="2013-01-12T22:30:00Z">
        <w:r w:rsidR="00BF498E">
          <w:t xml:space="preserve">with the </w:t>
        </w:r>
      </w:ins>
      <w:ins w:id="546" w:author="oz" w:date="2013-01-12T22:33:00Z">
        <w:r w:rsidR="00BF498E">
          <w:t>ability execute</w:t>
        </w:r>
      </w:ins>
      <w:ins w:id="547" w:author="oz" w:date="2013-01-12T22:31:00Z">
        <w:r w:rsidR="00BF498E">
          <w:t xml:space="preserve"> multi</w:t>
        </w:r>
      </w:ins>
      <w:ins w:id="548" w:author="oz" w:date="2013-01-12T22:33:00Z">
        <w:r w:rsidR="00BF498E">
          <w:t>-</w:t>
        </w:r>
      </w:ins>
      <w:ins w:id="549" w:author="oz" w:date="2013-01-12T22:30:00Z">
        <w:r w:rsidR="00BF498E">
          <w:t>crawl</w:t>
        </w:r>
      </w:ins>
      <w:ins w:id="550" w:author="oz" w:date="2013-01-12T22:33:00Z">
        <w:r w:rsidR="00BF498E">
          <w:t xml:space="preserve">ers </w:t>
        </w:r>
      </w:ins>
      <w:ins w:id="551" w:author="Shapira, Oz" w:date="2012-12-26T17:39:00Z">
        <w:del w:id="552" w:author="oz" w:date="2013-01-12T22:30:00Z">
          <w:r w:rsidR="00403DC3" w:rsidDel="00BF498E">
            <w:delText>the when</w:delText>
          </w:r>
        </w:del>
        <w:del w:id="553" w:author="oz" w:date="2013-01-12T22:35:00Z">
          <w:r w:rsidR="00403DC3" w:rsidDel="00BF498E">
            <w:delText xml:space="preserve"> the </w:delText>
          </w:r>
        </w:del>
      </w:ins>
      <w:ins w:id="554" w:author="oz" w:date="2013-01-12T22:35:00Z">
        <w:r w:rsidR="00BF498E">
          <w:t xml:space="preserve">for adjusting the </w:t>
        </w:r>
      </w:ins>
      <w:ins w:id="555" w:author="Shapira, Oz" w:date="2012-12-26T17:39:00Z">
        <w:r w:rsidR="00403DC3">
          <w:t>crawling speed</w:t>
        </w:r>
        <w:del w:id="556" w:author="oz" w:date="2013-01-12T22:35:00Z">
          <w:r w:rsidR="00403DC3" w:rsidDel="00BF498E">
            <w:delText xml:space="preserve"> </w:delText>
          </w:r>
        </w:del>
      </w:ins>
      <w:ins w:id="557" w:author="oz" w:date="2013-01-12T22:35:00Z">
        <w:r w:rsidR="00BF498E">
          <w:t>.</w:t>
        </w:r>
      </w:ins>
    </w:p>
    <w:p w:rsidR="00C504EC" w:rsidRPr="004156A3" w:rsidRDefault="007877B1" w:rsidP="007877B1">
      <w:pPr>
        <w:rPr>
          <w:ins w:id="558" w:author="Tsvika Kuflik" w:date="2012-12-02T07:42:00Z"/>
        </w:rPr>
        <w:pPrChange w:id="559" w:author="oz" w:date="2013-01-12T22:41:00Z">
          <w:pPr>
            <w:pStyle w:val="Heading1"/>
            <w:numPr>
              <w:numId w:val="8"/>
            </w:numPr>
            <w:ind w:left="360" w:hanging="360"/>
            <w:jc w:val="both"/>
          </w:pPr>
        </w:pPrChange>
      </w:pPr>
      <w:ins w:id="560" w:author="oz" w:date="2013-01-12T22:36:00Z">
        <w:r>
          <w:t xml:space="preserve">The collecting </w:t>
        </w:r>
      </w:ins>
      <w:ins w:id="561" w:author="oz" w:date="2013-01-12T22:37:00Z">
        <w:r>
          <w:t>process</w:t>
        </w:r>
      </w:ins>
      <w:ins w:id="562" w:author="oz" w:date="2013-01-12T22:36:00Z">
        <w:r>
          <w:t xml:space="preserve"> </w:t>
        </w:r>
      </w:ins>
      <w:ins w:id="563" w:author="oz" w:date="2013-01-12T22:37:00Z">
        <w:r>
          <w:t xml:space="preserve">is and graph creation is </w:t>
        </w:r>
      </w:ins>
      <w:ins w:id="564" w:author="oz" w:date="2013-01-12T22:38:00Z">
        <w:r>
          <w:t xml:space="preserve">based on two machines, when one machine is collected user data and the second </w:t>
        </w:r>
      </w:ins>
      <w:ins w:id="565" w:author="oz" w:date="2013-01-12T22:39:00Z">
        <w:r>
          <w:t>machine</w:t>
        </w:r>
      </w:ins>
      <w:ins w:id="566" w:author="oz" w:date="2013-01-12T22:38:00Z">
        <w:r>
          <w:t xml:space="preserve"> </w:t>
        </w:r>
      </w:ins>
      <w:ins w:id="567" w:author="oz" w:date="2013-01-12T22:40:00Z">
        <w:r>
          <w:t>add user's data</w:t>
        </w:r>
      </w:ins>
      <w:ins w:id="568" w:author="oz" w:date="2013-01-12T22:41:00Z">
        <w:r w:rsidRPr="007877B1">
          <w:t xml:space="preserve"> </w:t>
        </w:r>
        <w:r>
          <w:t>to interest graph.</w:t>
        </w:r>
      </w:ins>
      <w:ins w:id="569" w:author="Shapira, Oz" w:date="2012-12-26T17:39:00Z">
        <w:del w:id="570" w:author="oz" w:date="2013-01-12T22:35:00Z">
          <w:r w:rsidR="00403DC3" w:rsidDel="00BF498E">
            <w:delText>is</w:delText>
          </w:r>
        </w:del>
      </w:ins>
      <w:ins w:id="571" w:author="Shapira, Oz" w:date="2012-12-26T17:38:00Z">
        <w:del w:id="572" w:author="oz" w:date="2013-01-12T22:35:00Z">
          <w:r w:rsidR="00403DC3" w:rsidDel="00BF498E">
            <w:delText xml:space="preserve"> </w:delText>
          </w:r>
        </w:del>
      </w:ins>
      <w:ins w:id="573" w:author="Shapira, Oz" w:date="2012-12-26T17:40:00Z">
        <w:del w:id="574" w:author="oz" w:date="2013-01-12T22:35:00Z">
          <w:r w:rsidR="00403DC3" w:rsidDel="00BF498E">
            <w:delText xml:space="preserve">adjustable </w:delText>
          </w:r>
        </w:del>
      </w:ins>
      <w:ins w:id="575" w:author="Shapira, Oz" w:date="2012-12-26T17:44:00Z">
        <w:del w:id="576" w:author="oz" w:date="2013-01-12T22:35:00Z">
          <w:r w:rsidR="00685C07" w:rsidDel="00BF498E">
            <w:delText xml:space="preserve">according to </w:delText>
          </w:r>
        </w:del>
      </w:ins>
    </w:p>
    <w:p w:rsidR="00D76EA9" w:rsidDel="00165B1E" w:rsidRDefault="00D76EA9">
      <w:pPr>
        <w:jc w:val="both"/>
        <w:rPr>
          <w:ins w:id="577" w:author="Shapira, Oz" w:date="2012-11-27T16:33:00Z"/>
          <w:del w:id="578" w:author="Tsvika Kuflik" w:date="2012-11-27T19:26:00Z"/>
        </w:rPr>
        <w:pPrChange w:id="579" w:author="Shapira, Oz" w:date="2012-12-26T17:29:00Z">
          <w:pPr>
            <w:numPr>
              <w:numId w:val="8"/>
            </w:numPr>
            <w:ind w:left="360" w:hanging="360"/>
            <w:jc w:val="both"/>
          </w:pPr>
        </w:pPrChange>
      </w:pPr>
      <w:bookmarkStart w:id="580" w:name="_Toc342758428"/>
      <w:bookmarkStart w:id="581" w:name="_Toc342758458"/>
      <w:bookmarkEnd w:id="580"/>
      <w:bookmarkEnd w:id="581"/>
      <w:commentRangeStart w:id="582"/>
    </w:p>
    <w:p w:rsidR="005A0CD7" w:rsidDel="00165B1E" w:rsidRDefault="005A0CD7" w:rsidP="001C16BB">
      <w:pPr>
        <w:numPr>
          <w:ilvl w:val="0"/>
          <w:numId w:val="8"/>
        </w:numPr>
        <w:jc w:val="both"/>
        <w:rPr>
          <w:ins w:id="583" w:author="Shapira, Oz" w:date="2012-11-27T16:33:00Z"/>
          <w:del w:id="584" w:author="Tsvika Kuflik" w:date="2012-11-27T19:26:00Z"/>
        </w:rPr>
      </w:pPr>
      <w:bookmarkStart w:id="585" w:name="_Toc342758429"/>
      <w:bookmarkStart w:id="586" w:name="_Toc342758459"/>
      <w:bookmarkEnd w:id="585"/>
      <w:bookmarkEnd w:id="586"/>
    </w:p>
    <w:p w:rsidR="005A0CD7" w:rsidRPr="00D76EA9" w:rsidDel="00165B1E" w:rsidRDefault="005A0CD7" w:rsidP="001C16BB">
      <w:pPr>
        <w:numPr>
          <w:ilvl w:val="0"/>
          <w:numId w:val="8"/>
        </w:numPr>
        <w:jc w:val="both"/>
        <w:rPr>
          <w:del w:id="587" w:author="Tsvika Kuflik" w:date="2012-11-27T19:26:00Z"/>
        </w:rPr>
      </w:pPr>
      <w:bookmarkStart w:id="588" w:name="_Toc342758430"/>
      <w:bookmarkStart w:id="589" w:name="_Toc342758460"/>
      <w:bookmarkEnd w:id="588"/>
      <w:bookmarkEnd w:id="589"/>
    </w:p>
    <w:p w:rsidR="00D76EA9" w:rsidRDefault="00D76EA9" w:rsidP="001C16BB">
      <w:pPr>
        <w:pStyle w:val="Heading1"/>
        <w:numPr>
          <w:ilvl w:val="0"/>
          <w:numId w:val="8"/>
        </w:numPr>
        <w:jc w:val="both"/>
      </w:pPr>
      <w:bookmarkStart w:id="590" w:name="_Toc342760050"/>
      <w:del w:id="591" w:author="Tsvika Kuflik" w:date="2012-12-02T07:42:00Z">
        <w:r w:rsidRPr="00D76EA9" w:rsidDel="000A3142">
          <w:delText>6</w:delText>
        </w:r>
      </w:del>
      <w:del w:id="592" w:author="Tsvika Kuflik" w:date="2012-12-02T08:10:00Z">
        <w:r w:rsidRPr="00D76EA9" w:rsidDel="003665D1">
          <w:tab/>
        </w:r>
      </w:del>
      <w:r w:rsidRPr="00D76EA9">
        <w:t>Research Contributions</w:t>
      </w:r>
      <w:commentRangeEnd w:id="582"/>
      <w:r w:rsidR="00C63D41">
        <w:rPr>
          <w:rStyle w:val="CommentReference"/>
          <w:rFonts w:asciiTheme="minorHAnsi" w:eastAsiaTheme="minorHAnsi" w:hAnsiTheme="minorHAnsi" w:cstheme="minorBidi"/>
          <w:b w:val="0"/>
          <w:bCs w:val="0"/>
          <w:color w:val="auto"/>
        </w:rPr>
        <w:commentReference w:id="582"/>
      </w:r>
      <w:bookmarkEnd w:id="590"/>
    </w:p>
    <w:p w:rsidR="00DF5865" w:rsidRDefault="00DF5865" w:rsidP="00DF5865">
      <w:pPr>
        <w:jc w:val="both"/>
      </w:pPr>
      <w:r>
        <w:t xml:space="preserve">The proposed research main contribution to the field of user modeling will be a cross domain recommender algorithm. The algorithm will apply graph analysis methods for the purpose of recommendation generation and will be based on data (interests) extracted publicly available data. </w:t>
      </w:r>
    </w:p>
    <w:p w:rsidR="00D76EA9" w:rsidRDefault="00D76EA9" w:rsidP="001C16BB">
      <w:pPr>
        <w:pStyle w:val="Heading1"/>
        <w:numPr>
          <w:ilvl w:val="0"/>
          <w:numId w:val="8"/>
        </w:numPr>
        <w:jc w:val="both"/>
      </w:pPr>
      <w:bookmarkStart w:id="593" w:name="_Toc342760051"/>
      <w:commentRangeStart w:id="594"/>
      <w:commentRangeStart w:id="595"/>
      <w:del w:id="596" w:author="Tsvika Kuflik" w:date="2012-12-02T07:42:00Z">
        <w:r w:rsidRPr="00D76EA9" w:rsidDel="00AD3451">
          <w:delText>7</w:delText>
        </w:r>
      </w:del>
      <w:del w:id="597" w:author="Tsvika Kuflik" w:date="2012-12-02T08:10:00Z">
        <w:r w:rsidRPr="00D76EA9" w:rsidDel="003665D1">
          <w:tab/>
        </w:r>
      </w:del>
      <w:r w:rsidRPr="00D76EA9">
        <w:t>References</w:t>
      </w:r>
      <w:commentRangeEnd w:id="594"/>
      <w:r w:rsidR="001012D1" w:rsidRPr="001C16BB">
        <w:commentReference w:id="594"/>
      </w:r>
      <w:commentRangeEnd w:id="595"/>
      <w:r w:rsidR="00104A8A">
        <w:rPr>
          <w:rStyle w:val="CommentReference"/>
          <w:rFonts w:asciiTheme="minorHAnsi" w:eastAsiaTheme="minorHAnsi" w:hAnsiTheme="minorHAnsi" w:cstheme="minorBidi"/>
          <w:b w:val="0"/>
          <w:bCs w:val="0"/>
          <w:color w:val="auto"/>
        </w:rPr>
        <w:commentReference w:id="595"/>
      </w:r>
      <w:bookmarkEnd w:id="593"/>
    </w:p>
    <w:p w:rsidR="006200CD" w:rsidRDefault="006200CD" w:rsidP="001C16BB">
      <w:pPr>
        <w:pStyle w:val="ListParagraph"/>
        <w:ind w:left="360"/>
        <w:jc w:val="both"/>
      </w:pPr>
    </w:p>
    <w:p w:rsidR="005040CC" w:rsidRPr="001C16BB" w:rsidRDefault="005040CC" w:rsidP="001655FF">
      <w:pPr>
        <w:pStyle w:val="ListParagraph"/>
        <w:numPr>
          <w:ilvl w:val="0"/>
          <w:numId w:val="15"/>
        </w:numPr>
        <w:jc w:val="both"/>
        <w:rPr>
          <w:ins w:id="599" w:author="oz" w:date="2013-01-12T22:46:00Z"/>
        </w:rPr>
      </w:pPr>
      <w:ins w:id="600" w:author="oz" w:date="2013-01-12T22:46:00Z">
        <w:r>
          <w:t xml:space="preserve">Abdesslem, F. B., Parris, I., &amp; Henderson, T. (2012). Reliable online social network data collection. </w:t>
        </w:r>
        <w:r>
          <w:rPr>
            <w:i/>
            <w:iCs/>
          </w:rPr>
          <w:t>Computational Social Networks</w:t>
        </w:r>
        <w:r>
          <w:t>, 183-210.</w:t>
        </w:r>
        <w:r w:rsidRPr="001655FF">
          <w:rPr>
            <w:rFonts w:ascii="TimesNewRomanPSMT" w:hAnsi="TimesNewRomanPSMT" w:cs="TimesNewRomanPSMT"/>
            <w:sz w:val="20"/>
            <w:szCs w:val="20"/>
          </w:rPr>
          <w:t xml:space="preserve"> </w:t>
        </w:r>
      </w:ins>
    </w:p>
    <w:p w:rsidR="005040CC" w:rsidRDefault="005040CC" w:rsidP="003172F4">
      <w:pPr>
        <w:pStyle w:val="ListParagraph"/>
        <w:numPr>
          <w:ilvl w:val="0"/>
          <w:numId w:val="15"/>
        </w:numPr>
        <w:jc w:val="both"/>
        <w:rPr>
          <w:ins w:id="601" w:author="oz" w:date="2013-01-12T22:46:00Z"/>
        </w:rPr>
      </w:pPr>
      <w:ins w:id="602" w:author="oz" w:date="2013-01-12T22:46:00Z">
        <w:r w:rsidRPr="003172F4">
          <w:t>Abel, F., Herder, E., Houben, G. J., Henze, N., &amp; Krause, D. (2011). Cross-system user modeling and personalization on the social web. User Modeling and User-Adapted Interaction (UMUAI), Special Issue on Personalization in Social Web Systems, 22(3), 1-42.</w:t>
        </w:r>
      </w:ins>
    </w:p>
    <w:p w:rsidR="005040CC" w:rsidRDefault="005040CC">
      <w:pPr>
        <w:pStyle w:val="ListParagraph"/>
        <w:numPr>
          <w:ilvl w:val="0"/>
          <w:numId w:val="15"/>
        </w:numPr>
        <w:jc w:val="both"/>
        <w:rPr>
          <w:ins w:id="603" w:author="oz" w:date="2013-01-12T22:46:00Z"/>
        </w:rPr>
      </w:pPr>
      <w:ins w:id="604" w:author="oz" w:date="2013-01-12T22:46:00Z">
        <w:r w:rsidRPr="00CC6019">
          <w:t>Adomavicius, G., &amp; Tuzhilin, A. (2005). Toward the next generation of recommender systems: A survey of the state-of-the-art and possible extensions. Knowledge and Data Engineering, IEEE Transactions on, 17(6), 734-749.</w:t>
        </w:r>
      </w:ins>
    </w:p>
    <w:p w:rsidR="005040CC" w:rsidRDefault="005040CC" w:rsidP="001655FF">
      <w:pPr>
        <w:pStyle w:val="ListParagraph"/>
        <w:numPr>
          <w:ilvl w:val="0"/>
          <w:numId w:val="15"/>
        </w:numPr>
        <w:jc w:val="both"/>
        <w:rPr>
          <w:ins w:id="605" w:author="oz" w:date="2013-01-12T22:46:00Z"/>
        </w:rPr>
      </w:pPr>
      <w:ins w:id="606" w:author="oz" w:date="2013-01-12T22:46:00Z">
        <w:r w:rsidRPr="001655FF">
          <w:t>Al-Khalifa, H. S., &amp; Davis, H. C. (2006, November). Folksannotation: A semantic metadata tool for annotating learning resources using folksonomies and domain ontologies. In Innovations in Information Technology, 2006 (pp. 1-5). IEEE.</w:t>
        </w:r>
        <w:r>
          <w:t xml:space="preserve"> </w:t>
        </w:r>
      </w:ins>
    </w:p>
    <w:p w:rsidR="005040CC" w:rsidRDefault="005040CC" w:rsidP="00EB2FAB">
      <w:pPr>
        <w:pStyle w:val="ListParagraph"/>
        <w:numPr>
          <w:ilvl w:val="0"/>
          <w:numId w:val="15"/>
        </w:numPr>
        <w:jc w:val="both"/>
        <w:rPr>
          <w:ins w:id="607" w:author="oz" w:date="2013-01-12T22:46:00Z"/>
        </w:rPr>
      </w:pPr>
      <w:ins w:id="608" w:author="oz" w:date="2013-01-12T22:46:00Z">
        <w:r w:rsidRPr="00EB2FAB">
          <w:t>Berkovsky, S., Kuflik, T., &amp; Ricci, F. (2008). Mediation of user models for enhanced personalization in recommender systems. User Modeling and User-Adapted Interaction, 18(3), 245-286.</w:t>
        </w:r>
      </w:ins>
    </w:p>
    <w:p w:rsidR="005040CC" w:rsidRDefault="005040CC" w:rsidP="00984772">
      <w:pPr>
        <w:pStyle w:val="ListParagraph"/>
        <w:numPr>
          <w:ilvl w:val="0"/>
          <w:numId w:val="15"/>
        </w:numPr>
        <w:jc w:val="both"/>
        <w:rPr>
          <w:ins w:id="609" w:author="oz" w:date="2013-01-12T22:46:00Z"/>
        </w:rPr>
      </w:pPr>
      <w:ins w:id="610" w:author="oz" w:date="2013-01-12T22:46:00Z">
        <w:r>
          <w:t>Boim, R., &amp; Milo, T. (2011, April). Methods for boosting recommender systems. In Data Engineering Workshops (ICDEW), 2011 IEEE 27th International Conference on (pp. 288-291). IEEE.</w:t>
        </w:r>
      </w:ins>
    </w:p>
    <w:p w:rsidR="005040CC" w:rsidRDefault="005040CC">
      <w:pPr>
        <w:pStyle w:val="ListParagraph"/>
        <w:numPr>
          <w:ilvl w:val="0"/>
          <w:numId w:val="15"/>
        </w:numPr>
        <w:jc w:val="both"/>
        <w:rPr>
          <w:ins w:id="611" w:author="oz" w:date="2013-01-12T22:46:00Z"/>
        </w:rPr>
      </w:pPr>
      <w:ins w:id="612" w:author="oz" w:date="2013-01-12T22:46:00Z">
        <w:r w:rsidRPr="001655FF">
          <w:lastRenderedPageBreak/>
          <w:t xml:space="preserve">Breese, J. S., Heckerman, D., &amp; Kadie, C. (1998, July). Empirical analysis of predictive algorithms for collaborative filtering. In Proceedings of the Fourteenth conference on Uncertainty in artificial intelligence (pp. 43-52). Morgan Kaufmann Publishers Inc. </w:t>
        </w:r>
      </w:ins>
    </w:p>
    <w:p w:rsidR="005040CC" w:rsidRDefault="005040CC" w:rsidP="00311F34">
      <w:pPr>
        <w:pStyle w:val="ListParagraph"/>
        <w:numPr>
          <w:ilvl w:val="0"/>
          <w:numId w:val="15"/>
        </w:numPr>
        <w:jc w:val="both"/>
        <w:rPr>
          <w:ins w:id="613" w:author="oz" w:date="2013-01-12T22:46:00Z"/>
        </w:rPr>
      </w:pPr>
      <w:ins w:id="614" w:author="oz" w:date="2013-01-12T22:46:00Z">
        <w:r w:rsidRPr="00311F34">
          <w:t>Burke, R. (2002). Hybrid recommender systems: Survey and experiments. User modeling and user-adapted interaction, 12(4), 331-370.</w:t>
        </w:r>
      </w:ins>
    </w:p>
    <w:p w:rsidR="005040CC" w:rsidRDefault="005040CC">
      <w:pPr>
        <w:pStyle w:val="ListParagraph"/>
        <w:numPr>
          <w:ilvl w:val="0"/>
          <w:numId w:val="15"/>
        </w:numPr>
        <w:rPr>
          <w:ins w:id="615" w:author="oz" w:date="2013-01-12T22:46:00Z"/>
        </w:rPr>
        <w:pPrChange w:id="616" w:author="Shapira, Oz" w:date="2012-12-08T22:29:00Z">
          <w:pPr/>
        </w:pPrChange>
      </w:pPr>
      <w:ins w:id="617" w:author="oz" w:date="2013-01-12T22:46:00Z">
        <w:r>
          <w:t xml:space="preserve">Carmagnola, F., Cena, F., &amp; Gena, C. (2011). User model interoperability: a survey. </w:t>
        </w:r>
        <w:r w:rsidRPr="00533F56">
          <w:rPr>
            <w:i/>
            <w:iCs/>
          </w:rPr>
          <w:t>User Modeling and User-Adapted Interaction</w:t>
        </w:r>
        <w:r>
          <w:t xml:space="preserve">, </w:t>
        </w:r>
        <w:r w:rsidRPr="00533F56">
          <w:rPr>
            <w:i/>
            <w:iCs/>
          </w:rPr>
          <w:t>21</w:t>
        </w:r>
        <w:r>
          <w:t>(3), 285-331.</w:t>
        </w:r>
      </w:ins>
    </w:p>
    <w:p w:rsidR="005040CC" w:rsidDel="00533F56" w:rsidRDefault="005040CC" w:rsidP="00533F56">
      <w:pPr>
        <w:pStyle w:val="ListParagraph"/>
        <w:numPr>
          <w:ilvl w:val="0"/>
          <w:numId w:val="15"/>
        </w:numPr>
        <w:jc w:val="both"/>
        <w:rPr>
          <w:ins w:id="618" w:author="oz" w:date="2013-01-12T22:46:00Z"/>
        </w:rPr>
      </w:pPr>
      <w:ins w:id="619" w:author="oz" w:date="2013-01-12T22:46:00Z">
        <w:r w:rsidRPr="005A1CFB" w:rsidDel="00533F56">
          <w:t xml:space="preserve"> </w:t>
        </w:r>
        <w:commentRangeStart w:id="620"/>
        <w:r w:rsidRPr="005A1CFB" w:rsidDel="00533F56">
          <w:t>Carmagnola, F., Cena, F., Cortassa, O., Gena, C., &amp; Torre, I. (2007). Towards a tag-based user model: how can user model benefit from tags?. User Modeling 2007, 445-449.</w:t>
        </w:r>
        <w:commentRangeEnd w:id="620"/>
        <w:r w:rsidDel="00533F56">
          <w:rPr>
            <w:rStyle w:val="CommentReference"/>
          </w:rPr>
          <w:commentReference w:id="620"/>
        </w:r>
      </w:ins>
    </w:p>
    <w:p w:rsidR="005040CC" w:rsidRDefault="005040CC">
      <w:pPr>
        <w:pStyle w:val="ListParagraph"/>
        <w:numPr>
          <w:ilvl w:val="0"/>
          <w:numId w:val="15"/>
        </w:numPr>
        <w:jc w:val="both"/>
        <w:rPr>
          <w:ins w:id="621" w:author="oz" w:date="2013-01-12T22:46:00Z"/>
        </w:rPr>
      </w:pPr>
      <w:ins w:id="622" w:author="oz" w:date="2013-01-12T22:46:00Z">
        <w:r w:rsidRPr="001655FF">
          <w:t xml:space="preserve">Condliff, M. K., Lewis, D. D., Madigan, D., &amp; Posse, C. (1999, August). Bayesian mixed-effects models for recommender systems. In Proc. ACM SIGIR (Vol. 99). </w:t>
        </w:r>
      </w:ins>
    </w:p>
    <w:p w:rsidR="005040CC" w:rsidRDefault="005040CC">
      <w:pPr>
        <w:pStyle w:val="ListParagraph"/>
        <w:numPr>
          <w:ilvl w:val="0"/>
          <w:numId w:val="15"/>
        </w:numPr>
        <w:jc w:val="both"/>
        <w:rPr>
          <w:ins w:id="623" w:author="oz" w:date="2013-01-12T22:46:00Z"/>
        </w:rPr>
      </w:pPr>
      <w:ins w:id="624" w:author="oz" w:date="2013-01-12T22:46:00Z">
        <w:r w:rsidRPr="001655FF">
          <w:t xml:space="preserve">Ellison, N. B. (2007). Social network sites: Definition, history, and scholarship. Journal of Computer‐Mediated Communication, 13(1), 210-230. </w:t>
        </w:r>
      </w:ins>
    </w:p>
    <w:p w:rsidR="005040CC" w:rsidRDefault="005040CC">
      <w:pPr>
        <w:pStyle w:val="ListParagraph"/>
        <w:numPr>
          <w:ilvl w:val="0"/>
          <w:numId w:val="15"/>
        </w:numPr>
        <w:jc w:val="both"/>
        <w:rPr>
          <w:ins w:id="625" w:author="oz" w:date="2013-01-12T22:46:00Z"/>
        </w:rPr>
      </w:pPr>
      <w:commentRangeStart w:id="626"/>
      <w:ins w:id="627" w:author="oz" w:date="2013-01-12T22:46:00Z">
        <w:r>
          <w:t>Fayyad, U. M., Piatetsky-Shapiro, G., Smyth, P.,and Uthurusamy, R., Eds. (1996) - Advances in Knowledge Discovery and Data Mining</w:t>
        </w:r>
        <w:commentRangeEnd w:id="626"/>
        <w:r>
          <w:rPr>
            <w:rStyle w:val="CommentReference"/>
            <w:rtl/>
          </w:rPr>
          <w:commentReference w:id="626"/>
        </w:r>
      </w:ins>
    </w:p>
    <w:p w:rsidR="005040CC" w:rsidRDefault="005040CC">
      <w:pPr>
        <w:pStyle w:val="ListParagraph"/>
        <w:numPr>
          <w:ilvl w:val="0"/>
          <w:numId w:val="15"/>
        </w:numPr>
        <w:jc w:val="both"/>
        <w:rPr>
          <w:ins w:id="628" w:author="oz" w:date="2013-01-12T22:46:00Z"/>
        </w:rPr>
      </w:pPr>
      <w:ins w:id="629" w:author="oz" w:date="2013-01-12T22:46:00Z">
        <w:r w:rsidRPr="00311F34">
          <w:t>Fernández-Tobías, I., Cantador, I., Kaminskas, M., &amp; Ricci, F. (2011, October). A generic semantic-based framework for cross-domain recommendation. In Proceedings of the 2nd International Workshop on Information Heterogeneity and Fusion in Recommender Systems (pp. 25-32). ACM.</w:t>
        </w:r>
      </w:ins>
    </w:p>
    <w:p w:rsidR="005040CC" w:rsidRPr="0000509C" w:rsidRDefault="005040CC" w:rsidP="001655FF">
      <w:pPr>
        <w:pStyle w:val="ListParagraph"/>
        <w:numPr>
          <w:ilvl w:val="0"/>
          <w:numId w:val="15"/>
        </w:numPr>
        <w:jc w:val="both"/>
        <w:rPr>
          <w:ins w:id="630" w:author="oz" w:date="2013-01-12T22:46:00Z"/>
        </w:rPr>
      </w:pPr>
      <w:commentRangeStart w:id="631"/>
      <w:ins w:id="632" w:author="oz" w:date="2013-01-12T22:46:00Z">
        <w:r w:rsidRPr="001655FF">
          <w:rPr>
            <w:rFonts w:ascii="TimesNewRomanPSMT" w:hAnsi="TimesNewRomanPSMT" w:cs="TimesNewRomanPSMT"/>
            <w:sz w:val="20"/>
            <w:szCs w:val="20"/>
          </w:rPr>
          <w:t xml:space="preserve">Foltz, P. W. (1990, March). Using latent semantic indexing for information filtering. In ACM SIGOIS Bulletin (Vol. 11, No. 2-3, pp. 40-47). ACM. </w:t>
        </w:r>
        <w:commentRangeEnd w:id="631"/>
        <w:r>
          <w:rPr>
            <w:rStyle w:val="CommentReference"/>
            <w:rtl/>
          </w:rPr>
          <w:commentReference w:id="631"/>
        </w:r>
      </w:ins>
    </w:p>
    <w:p w:rsidR="005040CC" w:rsidRDefault="005040CC" w:rsidP="001655FF">
      <w:pPr>
        <w:pStyle w:val="ListParagraph"/>
        <w:numPr>
          <w:ilvl w:val="0"/>
          <w:numId w:val="15"/>
        </w:numPr>
        <w:jc w:val="both"/>
        <w:rPr>
          <w:ins w:id="633" w:author="oz" w:date="2013-01-12T22:46:00Z"/>
        </w:rPr>
      </w:pPr>
      <w:ins w:id="634" w:author="oz" w:date="2013-01-12T22:46:00Z">
        <w:r w:rsidRPr="001655FF">
          <w:t xml:space="preserve">Guo, H. (1997). Soap: Live recommendations through social agents. In Fifth DELOS Workshop on Filtering and Collaborative Filtering, Budapest. </w:t>
        </w:r>
      </w:ins>
    </w:p>
    <w:p w:rsidR="005040CC" w:rsidRDefault="005040CC">
      <w:pPr>
        <w:pStyle w:val="ListParagraph"/>
        <w:numPr>
          <w:ilvl w:val="0"/>
          <w:numId w:val="15"/>
        </w:numPr>
        <w:jc w:val="both"/>
        <w:rPr>
          <w:ins w:id="635" w:author="oz" w:date="2013-01-12T22:46:00Z"/>
        </w:rPr>
      </w:pPr>
      <w:ins w:id="636" w:author="oz" w:date="2013-01-12T22:46:00Z">
        <w:r w:rsidRPr="00CC6019">
          <w:t>Hevner, A. R., March, S. T., Park, J., &amp; Ram, S. (2004). Design science in information systems research. MIS quarterly, 28(1), 75-105.</w:t>
        </w:r>
      </w:ins>
    </w:p>
    <w:p w:rsidR="005040CC" w:rsidRDefault="005040CC">
      <w:pPr>
        <w:pStyle w:val="ListParagraph"/>
        <w:numPr>
          <w:ilvl w:val="0"/>
          <w:numId w:val="15"/>
        </w:numPr>
        <w:jc w:val="both"/>
        <w:rPr>
          <w:ins w:id="637" w:author="oz" w:date="2013-01-12T22:46:00Z"/>
        </w:rPr>
      </w:pPr>
      <w:ins w:id="638" w:author="oz" w:date="2013-01-12T22:46:00Z">
        <w:r w:rsidRPr="00A6340F">
          <w:t>Hill, W., Stead, L., Rosenstein, M., &amp; Furnas, G. (1995, May). Recommending and evaluating choices in a virtual community of use. In Proceedings of the SIGCHI conference on Human factors in computing systems (pp. 194-201). ACM Pr</w:t>
        </w:r>
        <w:r>
          <w:t>ess/Addison-Wesley Publishing Co</w:t>
        </w:r>
        <w:r w:rsidRPr="00A6340F">
          <w:t xml:space="preserve">. </w:t>
        </w:r>
      </w:ins>
    </w:p>
    <w:p w:rsidR="005040CC" w:rsidRDefault="005040CC">
      <w:pPr>
        <w:pStyle w:val="ListParagraph"/>
        <w:numPr>
          <w:ilvl w:val="0"/>
          <w:numId w:val="15"/>
        </w:numPr>
        <w:jc w:val="both"/>
        <w:rPr>
          <w:ins w:id="639" w:author="oz" w:date="2013-01-12T22:46:00Z"/>
        </w:rPr>
      </w:pPr>
      <w:ins w:id="640" w:author="oz" w:date="2013-01-12T22:46:00Z">
        <w:r w:rsidRPr="00CC6019">
          <w:t>Hogan, B. (2008). Analyzing social networks via the Internet. Sage Handbook of Online Research Methods. Thousand Oaks, CA: Sage.</w:t>
        </w:r>
      </w:ins>
    </w:p>
    <w:p w:rsidR="005040CC" w:rsidRDefault="005040CC" w:rsidP="00A6340F">
      <w:pPr>
        <w:pStyle w:val="ListParagraph"/>
        <w:numPr>
          <w:ilvl w:val="0"/>
          <w:numId w:val="15"/>
        </w:numPr>
        <w:jc w:val="both"/>
        <w:rPr>
          <w:ins w:id="641" w:author="oz" w:date="2013-01-12T22:46:00Z"/>
        </w:rPr>
      </w:pPr>
      <w:ins w:id="642" w:author="oz" w:date="2013-01-12T22:46:00Z">
        <w:r w:rsidRPr="00A6340F">
          <w:t>Hogan, B. (2008). Analyzing social networks via the Internet. Sage Handbook of Online Research Methods. Thousand Oaks, CA: Sage.</w:t>
        </w:r>
      </w:ins>
    </w:p>
    <w:p w:rsidR="005040CC" w:rsidRDefault="005040CC" w:rsidP="001C35B8">
      <w:pPr>
        <w:pStyle w:val="ListParagraph"/>
        <w:numPr>
          <w:ilvl w:val="0"/>
          <w:numId w:val="15"/>
        </w:numPr>
        <w:jc w:val="both"/>
        <w:rPr>
          <w:ins w:id="643" w:author="oz" w:date="2013-01-12T22:46:00Z"/>
        </w:rPr>
      </w:pPr>
      <w:ins w:id="644" w:author="oz" w:date="2013-01-12T22:46:00Z">
        <w:r w:rsidRPr="001C35B8">
          <w:t xml:space="preserve">iang, H., Wang, H., Yu, P. S., &amp; Zhou, S. (2007, April). </w:t>
        </w:r>
        <w:r>
          <w:t>“</w:t>
        </w:r>
        <w:r w:rsidRPr="001C35B8">
          <w:t>Gstring: A novel approach for efficient search in graph databases</w:t>
        </w:r>
        <w:r>
          <w:t>”</w:t>
        </w:r>
        <w:r w:rsidRPr="001C35B8">
          <w:t>. In Data Engineering, 2007. ICDE 2007. IEEE 23rd International Conference on (pp. 566-575). IEEE.</w:t>
        </w:r>
      </w:ins>
    </w:p>
    <w:p w:rsidR="005040CC" w:rsidRDefault="005040CC" w:rsidP="001B7524">
      <w:pPr>
        <w:pStyle w:val="ListParagraph"/>
        <w:numPr>
          <w:ilvl w:val="0"/>
          <w:numId w:val="15"/>
        </w:numPr>
        <w:jc w:val="both"/>
        <w:rPr>
          <w:ins w:id="645" w:author="oz" w:date="2013-01-12T22:46:00Z"/>
        </w:rPr>
      </w:pPr>
      <w:ins w:id="646" w:author="oz" w:date="2013-01-12T22:46:00Z">
        <w:r w:rsidRPr="00553B14">
          <w:t>Jeffrey Dean and Sanjay Ghemawat</w:t>
        </w:r>
        <w:r>
          <w:t xml:space="preserve"> “</w:t>
        </w:r>
        <w:r w:rsidRPr="00553B14">
          <w:t>MapReduce: Supplied Data Processing on Large Clusters</w:t>
        </w:r>
        <w:r>
          <w:t xml:space="preserve">” </w:t>
        </w:r>
        <w:r w:rsidRPr="0000509C">
          <w:rPr>
            <w:i/>
            <w:iCs/>
          </w:rPr>
          <w:t>Google, Inc</w:t>
        </w:r>
        <w:r>
          <w:rPr>
            <w:i/>
            <w:iCs/>
          </w:rPr>
          <w:t xml:space="preserve"> (2004)</w:t>
        </w:r>
        <w:r w:rsidRPr="00553B14">
          <w:t>.</w:t>
        </w:r>
      </w:ins>
    </w:p>
    <w:p w:rsidR="005040CC" w:rsidRDefault="005040CC" w:rsidP="00311F34">
      <w:pPr>
        <w:pStyle w:val="ListParagraph"/>
        <w:numPr>
          <w:ilvl w:val="0"/>
          <w:numId w:val="15"/>
        </w:numPr>
        <w:jc w:val="both"/>
        <w:rPr>
          <w:ins w:id="647" w:author="oz" w:date="2013-01-12T22:46:00Z"/>
        </w:rPr>
      </w:pPr>
      <w:ins w:id="648" w:author="oz" w:date="2013-01-12T22:46:00Z">
        <w:r w:rsidRPr="00311F34">
          <w:t>Jennings, A., &amp; Higuchi, H. (1993). A user model neural network for a personal news service. User Modeling and User-Adapted Interaction, 3(1), 1-25.</w:t>
        </w:r>
      </w:ins>
    </w:p>
    <w:p w:rsidR="005040CC" w:rsidRDefault="005040CC" w:rsidP="00AB69AB">
      <w:pPr>
        <w:pStyle w:val="ListParagraph"/>
        <w:numPr>
          <w:ilvl w:val="0"/>
          <w:numId w:val="15"/>
        </w:numPr>
        <w:jc w:val="both"/>
        <w:rPr>
          <w:ins w:id="649" w:author="oz" w:date="2013-01-12T22:46:00Z"/>
        </w:rPr>
      </w:pPr>
      <w:ins w:id="650" w:author="oz" w:date="2013-01-12T22:46:00Z">
        <w:r w:rsidRPr="00AB69AB">
          <w:t>Liu, H. (2007). Social network profiles as taste performances. Journal of Computer‐Mediated Communication, 13(1), 252-275.</w:t>
        </w:r>
      </w:ins>
    </w:p>
    <w:p w:rsidR="005040CC" w:rsidRDefault="005040CC" w:rsidP="00311F34">
      <w:pPr>
        <w:pStyle w:val="ListParagraph"/>
        <w:numPr>
          <w:ilvl w:val="0"/>
          <w:numId w:val="15"/>
        </w:numPr>
        <w:jc w:val="both"/>
        <w:rPr>
          <w:ins w:id="651" w:author="oz" w:date="2013-01-12T22:46:00Z"/>
        </w:rPr>
      </w:pPr>
      <w:ins w:id="652" w:author="oz" w:date="2013-01-12T22:46:00Z">
        <w:r w:rsidRPr="00311F34">
          <w:t>Liu, H., Maes, P., &amp; Davenport, G. (2006). Unraveling the taste fabric of social networks. International Journal on Semantic Web and Information Systems (IJSWIS), 2(1), 42-71.</w:t>
        </w:r>
      </w:ins>
    </w:p>
    <w:p w:rsidR="00D0507E" w:rsidRPr="001C16BB" w:rsidDel="005040CC" w:rsidRDefault="00D0507E" w:rsidP="001655FF">
      <w:pPr>
        <w:pStyle w:val="ListParagraph"/>
        <w:numPr>
          <w:ilvl w:val="0"/>
          <w:numId w:val="15"/>
        </w:numPr>
        <w:jc w:val="both"/>
        <w:rPr>
          <w:del w:id="653" w:author="oz" w:date="2013-01-12T22:46:00Z"/>
        </w:rPr>
      </w:pPr>
      <w:del w:id="654" w:author="oz" w:date="2013-01-12T22:46:00Z">
        <w:r w:rsidDel="005040CC">
          <w:lastRenderedPageBreak/>
          <w:delText xml:space="preserve">Abdesslem, F. B., Parris, I., &amp; Henderson, T. (2012). Reliable online social network data collection. </w:delText>
        </w:r>
        <w:r w:rsidDel="005040CC">
          <w:rPr>
            <w:i/>
            <w:iCs/>
          </w:rPr>
          <w:delText>Computational Social Networks</w:delText>
        </w:r>
        <w:r w:rsidDel="005040CC">
          <w:delText>, 183-210.</w:delText>
        </w:r>
        <w:r w:rsidRPr="001655FF" w:rsidDel="005040CC">
          <w:rPr>
            <w:rFonts w:ascii="TimesNewRomanPSMT" w:hAnsi="TimesNewRomanPSMT" w:cs="TimesNewRomanPSMT"/>
            <w:sz w:val="20"/>
            <w:szCs w:val="20"/>
          </w:rPr>
          <w:delText xml:space="preserve"> </w:delText>
        </w:r>
      </w:del>
    </w:p>
    <w:p w:rsidR="00D0507E" w:rsidDel="005040CC" w:rsidRDefault="00D0507E" w:rsidP="003172F4">
      <w:pPr>
        <w:pStyle w:val="ListParagraph"/>
        <w:numPr>
          <w:ilvl w:val="0"/>
          <w:numId w:val="15"/>
        </w:numPr>
        <w:jc w:val="both"/>
        <w:rPr>
          <w:del w:id="655" w:author="oz" w:date="2013-01-12T22:46:00Z"/>
        </w:rPr>
      </w:pPr>
      <w:del w:id="656" w:author="oz" w:date="2013-01-12T22:46:00Z">
        <w:r w:rsidRPr="003172F4" w:rsidDel="005040CC">
          <w:delText>Abel, F., Herder, E., Houben, G. J., Henze, N., &amp; Krause, D. (2011). Cross-system user modeling and personalization on the social web. User Modeling and User-Adapted Interaction (UMUAI), Special Issue on Personalization in Social Web Systems, 22(3), 1-42.</w:delText>
        </w:r>
      </w:del>
    </w:p>
    <w:p w:rsidR="00D0507E" w:rsidDel="005040CC" w:rsidRDefault="00D0507E">
      <w:pPr>
        <w:pStyle w:val="ListParagraph"/>
        <w:numPr>
          <w:ilvl w:val="0"/>
          <w:numId w:val="15"/>
        </w:numPr>
        <w:jc w:val="both"/>
        <w:rPr>
          <w:del w:id="657" w:author="oz" w:date="2013-01-12T22:46:00Z"/>
        </w:rPr>
      </w:pPr>
      <w:del w:id="658" w:author="oz" w:date="2013-01-12T22:46:00Z">
        <w:r w:rsidRPr="00CC6019" w:rsidDel="005040CC">
          <w:delText>Adomavicius, G., &amp; Tuzhilin, A. (2005). Toward the next generation of recommender systems: A survey of the state-of-the-art and possible extensions. Knowledge and Data Engineering, IEEE Transactions on, 17(6), 734-749.</w:delText>
        </w:r>
      </w:del>
    </w:p>
    <w:p w:rsidR="00D0507E" w:rsidDel="005040CC" w:rsidRDefault="00D0507E" w:rsidP="001655FF">
      <w:pPr>
        <w:pStyle w:val="ListParagraph"/>
        <w:numPr>
          <w:ilvl w:val="0"/>
          <w:numId w:val="15"/>
        </w:numPr>
        <w:jc w:val="both"/>
        <w:rPr>
          <w:del w:id="659" w:author="oz" w:date="2013-01-12T22:46:00Z"/>
        </w:rPr>
      </w:pPr>
      <w:del w:id="660" w:author="oz" w:date="2013-01-12T22:46:00Z">
        <w:r w:rsidRPr="001655FF" w:rsidDel="005040CC">
          <w:delText>Al-Khalifa, H. S., &amp; Davis, H. C. (2006, November). Folksannotation: A semantic metadata tool for annotating learning resources using folksonomies and domain ontologies. In Innovations in Information Technology, 2006 (pp. 1-5). IEEE.</w:delText>
        </w:r>
        <w:r w:rsidDel="005040CC">
          <w:delText xml:space="preserve"> </w:delText>
        </w:r>
      </w:del>
    </w:p>
    <w:p w:rsidR="00D0507E" w:rsidDel="005040CC" w:rsidRDefault="00D0507E" w:rsidP="00EB2FAB">
      <w:pPr>
        <w:pStyle w:val="ListParagraph"/>
        <w:numPr>
          <w:ilvl w:val="0"/>
          <w:numId w:val="15"/>
        </w:numPr>
        <w:jc w:val="both"/>
        <w:rPr>
          <w:del w:id="661" w:author="oz" w:date="2013-01-12T22:46:00Z"/>
        </w:rPr>
      </w:pPr>
      <w:del w:id="662" w:author="oz" w:date="2013-01-12T22:46:00Z">
        <w:r w:rsidRPr="00EB2FAB" w:rsidDel="005040CC">
          <w:delText>Berkovsky, S., Kuflik, T., &amp; Ricci, F. (2008). Mediation of user models for enhanced personalization in recommender systems. User Modeling and User-Adapted Interaction, 18(3), 245-286.</w:delText>
        </w:r>
      </w:del>
    </w:p>
    <w:p w:rsidR="00D0507E" w:rsidDel="005040CC" w:rsidRDefault="00D0507E" w:rsidP="00984772">
      <w:pPr>
        <w:pStyle w:val="ListParagraph"/>
        <w:numPr>
          <w:ilvl w:val="0"/>
          <w:numId w:val="15"/>
        </w:numPr>
        <w:jc w:val="both"/>
        <w:rPr>
          <w:del w:id="663" w:author="oz" w:date="2013-01-12T22:46:00Z"/>
        </w:rPr>
      </w:pPr>
      <w:del w:id="664" w:author="oz" w:date="2013-01-12T22:46:00Z">
        <w:r w:rsidDel="005040CC">
          <w:delText>Boim, R., &amp; Milo, T. (2011, April). Methods for boosting recommender systems. In Data Engineering Workshops (ICDEW), 2011 IEEE 27th International Conference on (pp. 288-291). IEEE.</w:delText>
        </w:r>
      </w:del>
    </w:p>
    <w:p w:rsidR="00D0507E" w:rsidDel="005040CC" w:rsidRDefault="00D0507E">
      <w:pPr>
        <w:pStyle w:val="ListParagraph"/>
        <w:numPr>
          <w:ilvl w:val="0"/>
          <w:numId w:val="15"/>
        </w:numPr>
        <w:jc w:val="both"/>
        <w:rPr>
          <w:del w:id="665" w:author="oz" w:date="2013-01-12T22:46:00Z"/>
        </w:rPr>
      </w:pPr>
      <w:del w:id="666" w:author="oz" w:date="2013-01-12T22:46:00Z">
        <w:r w:rsidRPr="001655FF" w:rsidDel="005040CC">
          <w:delText xml:space="preserve">Breese, J. S., Heckerman, D., &amp; Kadie, C. (1998, July). Empirical analysis of predictive algorithms for collaborative filtering. In Proceedings of the Fourteenth conference on Uncertainty in artificial intelligence (pp. 43-52). Morgan Kaufmann Publishers Inc. </w:delText>
        </w:r>
      </w:del>
    </w:p>
    <w:p w:rsidR="00D0507E" w:rsidDel="005040CC" w:rsidRDefault="00D0507E" w:rsidP="00311F34">
      <w:pPr>
        <w:pStyle w:val="ListParagraph"/>
        <w:numPr>
          <w:ilvl w:val="0"/>
          <w:numId w:val="15"/>
        </w:numPr>
        <w:jc w:val="both"/>
        <w:rPr>
          <w:del w:id="667" w:author="oz" w:date="2013-01-12T22:46:00Z"/>
        </w:rPr>
      </w:pPr>
      <w:del w:id="668" w:author="oz" w:date="2013-01-12T22:46:00Z">
        <w:r w:rsidRPr="00311F34" w:rsidDel="005040CC">
          <w:delText>Burke, R. (2002). Hybrid recommender systems: Survey and experiments. User modeling and user-adapted interaction, 12(4), 331-370.</w:delText>
        </w:r>
      </w:del>
    </w:p>
    <w:p w:rsidR="00533F56" w:rsidDel="005040CC" w:rsidRDefault="00533F56">
      <w:pPr>
        <w:pStyle w:val="ListParagraph"/>
        <w:numPr>
          <w:ilvl w:val="0"/>
          <w:numId w:val="15"/>
        </w:numPr>
        <w:rPr>
          <w:ins w:id="669" w:author="Shapira, Oz" w:date="2012-12-08T22:23:00Z"/>
          <w:del w:id="670" w:author="oz" w:date="2013-01-12T22:46:00Z"/>
        </w:rPr>
        <w:pPrChange w:id="671" w:author="Shapira, Oz" w:date="2012-12-08T22:29:00Z">
          <w:pPr/>
        </w:pPrChange>
      </w:pPr>
      <w:ins w:id="672" w:author="Shapira, Oz" w:date="2012-12-08T22:23:00Z">
        <w:del w:id="673" w:author="oz" w:date="2013-01-12T22:46:00Z">
          <w:r w:rsidDel="005040CC">
            <w:delText xml:space="preserve">Carmagnola, F., Cena, F., &amp; Gena, C. (2011). User model interoperability: a survey. </w:delText>
          </w:r>
          <w:r w:rsidRPr="00533F56" w:rsidDel="005040CC">
            <w:rPr>
              <w:i/>
              <w:iCs/>
            </w:rPr>
            <w:delText>User Modeling and User-Adapted Interaction</w:delText>
          </w:r>
          <w:r w:rsidDel="005040CC">
            <w:delText xml:space="preserve">, </w:delText>
          </w:r>
          <w:r w:rsidRPr="00533F56" w:rsidDel="005040CC">
            <w:rPr>
              <w:i/>
              <w:iCs/>
            </w:rPr>
            <w:delText>21</w:delText>
          </w:r>
          <w:r w:rsidDel="005040CC">
            <w:delText>(3), 285-331.</w:delText>
          </w:r>
        </w:del>
      </w:ins>
    </w:p>
    <w:p w:rsidR="00D0507E" w:rsidDel="005040CC" w:rsidRDefault="00533F56" w:rsidP="00533F56">
      <w:pPr>
        <w:pStyle w:val="ListParagraph"/>
        <w:numPr>
          <w:ilvl w:val="0"/>
          <w:numId w:val="15"/>
        </w:numPr>
        <w:jc w:val="both"/>
        <w:rPr>
          <w:del w:id="674" w:author="oz" w:date="2013-01-12T22:46:00Z"/>
        </w:rPr>
      </w:pPr>
      <w:ins w:id="675" w:author="Shapira, Oz" w:date="2012-12-08T22:23:00Z">
        <w:del w:id="676" w:author="oz" w:date="2013-01-12T22:46:00Z">
          <w:r w:rsidRPr="005A1CFB" w:rsidDel="005040CC">
            <w:delText xml:space="preserve"> </w:delText>
          </w:r>
        </w:del>
      </w:ins>
      <w:commentRangeStart w:id="677"/>
      <w:del w:id="678" w:author="oz" w:date="2013-01-12T22:46:00Z">
        <w:r w:rsidR="00D0507E" w:rsidRPr="005A1CFB" w:rsidDel="005040CC">
          <w:delText>Carmagnola, F., Cena, F., Cortassa, O., Gena, C., &amp; Torre, I. (2007). Towards a tag-based user model: how can user model benefit from tags?. User Modeling 2007, 445-449.</w:delText>
        </w:r>
        <w:commentRangeEnd w:id="677"/>
        <w:r w:rsidR="00104A8A" w:rsidDel="005040CC">
          <w:rPr>
            <w:rStyle w:val="CommentReference"/>
          </w:rPr>
          <w:commentReference w:id="677"/>
        </w:r>
      </w:del>
    </w:p>
    <w:p w:rsidR="00D0507E" w:rsidDel="005040CC" w:rsidRDefault="00D0507E">
      <w:pPr>
        <w:pStyle w:val="ListParagraph"/>
        <w:numPr>
          <w:ilvl w:val="0"/>
          <w:numId w:val="15"/>
        </w:numPr>
        <w:jc w:val="both"/>
        <w:rPr>
          <w:del w:id="679" w:author="oz" w:date="2013-01-12T22:46:00Z"/>
        </w:rPr>
      </w:pPr>
      <w:del w:id="680" w:author="oz" w:date="2013-01-12T22:46:00Z">
        <w:r w:rsidRPr="001655FF" w:rsidDel="005040CC">
          <w:delText xml:space="preserve">Condliff, M. K., Lewis, D. D., Madigan, D., &amp; Posse, C. (1999, August). Bayesian mixed-effects models for recommender systems. In Proc. ACM SIGIR (Vol. 99). </w:delText>
        </w:r>
      </w:del>
    </w:p>
    <w:p w:rsidR="00D0507E" w:rsidDel="005040CC" w:rsidRDefault="00D0507E">
      <w:pPr>
        <w:pStyle w:val="ListParagraph"/>
        <w:numPr>
          <w:ilvl w:val="0"/>
          <w:numId w:val="15"/>
        </w:numPr>
        <w:jc w:val="both"/>
        <w:rPr>
          <w:del w:id="681" w:author="oz" w:date="2013-01-12T22:46:00Z"/>
        </w:rPr>
      </w:pPr>
      <w:del w:id="682" w:author="oz" w:date="2013-01-12T22:46:00Z">
        <w:r w:rsidRPr="001655FF" w:rsidDel="005040CC">
          <w:delText xml:space="preserve">Ellison, N. B. (2007). Social network sites: Definition, history, and scholarship. Journal of Computer‐Mediated Communication, 13(1), 210-230. </w:delText>
        </w:r>
      </w:del>
    </w:p>
    <w:p w:rsidR="00D0507E" w:rsidDel="005040CC" w:rsidRDefault="00D0507E">
      <w:pPr>
        <w:pStyle w:val="ListParagraph"/>
        <w:numPr>
          <w:ilvl w:val="0"/>
          <w:numId w:val="15"/>
        </w:numPr>
        <w:jc w:val="both"/>
        <w:rPr>
          <w:del w:id="683" w:author="oz" w:date="2013-01-12T22:46:00Z"/>
        </w:rPr>
      </w:pPr>
      <w:commentRangeStart w:id="684"/>
      <w:del w:id="685" w:author="oz" w:date="2013-01-12T22:46:00Z">
        <w:r w:rsidDel="005040CC">
          <w:delText>Fayyad, U. M., Piatetsky-Shapiro, G., Smyth, P.,and Uthurusamy, R., Eds. (1996) - Advances in Knowledge Discovery and Data Mining</w:delText>
        </w:r>
        <w:commentRangeEnd w:id="684"/>
        <w:r w:rsidR="00104A8A" w:rsidDel="005040CC">
          <w:rPr>
            <w:rStyle w:val="CommentReference"/>
            <w:rtl/>
          </w:rPr>
          <w:commentReference w:id="684"/>
        </w:r>
      </w:del>
    </w:p>
    <w:p w:rsidR="00D0507E" w:rsidDel="005040CC" w:rsidRDefault="00D0507E">
      <w:pPr>
        <w:pStyle w:val="ListParagraph"/>
        <w:numPr>
          <w:ilvl w:val="0"/>
          <w:numId w:val="15"/>
        </w:numPr>
        <w:jc w:val="both"/>
        <w:rPr>
          <w:del w:id="686" w:author="oz" w:date="2013-01-12T22:46:00Z"/>
        </w:rPr>
      </w:pPr>
      <w:del w:id="687" w:author="oz" w:date="2013-01-12T22:46:00Z">
        <w:r w:rsidRPr="00311F34" w:rsidDel="005040CC">
          <w:delText>Fernández-Tobías, I., Cantador, I., Kaminskas, M., &amp; Ricci, F. (2011, October). A generic semantic-based framework for cross-domain recommendation. In Proceedings of the 2nd International Workshop on Information Heterogeneity and Fusion in Recommender Systems (pp. 25-32). ACM.</w:delText>
        </w:r>
      </w:del>
    </w:p>
    <w:p w:rsidR="00D0507E" w:rsidRPr="0000509C" w:rsidDel="005040CC" w:rsidRDefault="00D0507E" w:rsidP="001655FF">
      <w:pPr>
        <w:pStyle w:val="ListParagraph"/>
        <w:numPr>
          <w:ilvl w:val="0"/>
          <w:numId w:val="15"/>
        </w:numPr>
        <w:jc w:val="both"/>
        <w:rPr>
          <w:del w:id="688" w:author="oz" w:date="2013-01-12T22:46:00Z"/>
        </w:rPr>
      </w:pPr>
      <w:commentRangeStart w:id="689"/>
      <w:del w:id="690" w:author="oz" w:date="2013-01-12T22:46:00Z">
        <w:r w:rsidRPr="001655FF" w:rsidDel="005040CC">
          <w:rPr>
            <w:rFonts w:ascii="TimesNewRomanPSMT" w:hAnsi="TimesNewRomanPSMT" w:cs="TimesNewRomanPSMT"/>
            <w:sz w:val="20"/>
            <w:szCs w:val="20"/>
          </w:rPr>
          <w:delText xml:space="preserve">Foltz, P. W. (1990, March). Using latent semantic indexing for information filtering. In ACM SIGOIS Bulletin (Vol. 11, No. 2-3, pp. 40-47). ACM. </w:delText>
        </w:r>
        <w:commentRangeEnd w:id="689"/>
        <w:r w:rsidR="00104A8A" w:rsidDel="005040CC">
          <w:rPr>
            <w:rStyle w:val="CommentReference"/>
            <w:rtl/>
          </w:rPr>
          <w:commentReference w:id="689"/>
        </w:r>
      </w:del>
    </w:p>
    <w:p w:rsidR="00D0507E" w:rsidDel="005040CC" w:rsidRDefault="00D0507E" w:rsidP="001655FF">
      <w:pPr>
        <w:pStyle w:val="ListParagraph"/>
        <w:numPr>
          <w:ilvl w:val="0"/>
          <w:numId w:val="15"/>
        </w:numPr>
        <w:jc w:val="both"/>
        <w:rPr>
          <w:del w:id="691" w:author="oz" w:date="2013-01-12T22:46:00Z"/>
        </w:rPr>
      </w:pPr>
      <w:del w:id="692" w:author="oz" w:date="2013-01-12T22:46:00Z">
        <w:r w:rsidRPr="001655FF" w:rsidDel="005040CC">
          <w:delText xml:space="preserve">Guo, H. (1997). Soap: Live recommendations through social agents. In Fifth DELOS Workshop on Filtering and Collaborative Filtering, Budapest. </w:delText>
        </w:r>
      </w:del>
    </w:p>
    <w:p w:rsidR="00D0507E" w:rsidDel="005040CC" w:rsidRDefault="00D0507E">
      <w:pPr>
        <w:pStyle w:val="ListParagraph"/>
        <w:numPr>
          <w:ilvl w:val="0"/>
          <w:numId w:val="15"/>
        </w:numPr>
        <w:jc w:val="both"/>
        <w:rPr>
          <w:del w:id="693" w:author="oz" w:date="2013-01-12T22:46:00Z"/>
        </w:rPr>
      </w:pPr>
      <w:del w:id="694" w:author="oz" w:date="2013-01-12T22:46:00Z">
        <w:r w:rsidRPr="00CC6019" w:rsidDel="005040CC">
          <w:delText>Hevner, A. R., March, S. T., Park, J., &amp; Ram, S. (2004). Design science in information systems research. MIS quarterly, 28(1), 75-105.</w:delText>
        </w:r>
      </w:del>
    </w:p>
    <w:p w:rsidR="00D0507E" w:rsidDel="005040CC" w:rsidRDefault="00D0507E">
      <w:pPr>
        <w:pStyle w:val="ListParagraph"/>
        <w:numPr>
          <w:ilvl w:val="0"/>
          <w:numId w:val="15"/>
        </w:numPr>
        <w:jc w:val="both"/>
        <w:rPr>
          <w:del w:id="695" w:author="oz" w:date="2013-01-12T22:46:00Z"/>
        </w:rPr>
      </w:pPr>
      <w:del w:id="696" w:author="oz" w:date="2013-01-12T22:46:00Z">
        <w:r w:rsidRPr="00A6340F" w:rsidDel="005040CC">
          <w:delText xml:space="preserve">Hill, W., Stead, L., Rosenstein, M., &amp; Furnas, G. (1995, May). Recommending and evaluating choices in a virtual community of use. In Proceedings of the SIGCHI </w:delText>
        </w:r>
        <w:r w:rsidRPr="00A6340F" w:rsidDel="005040CC">
          <w:lastRenderedPageBreak/>
          <w:delText>conference on Human factors in computing systems (pp. 194-201). ACM Pr</w:delText>
        </w:r>
        <w:r w:rsidDel="005040CC">
          <w:delText>ess/Addison-Wesley Publishing Co</w:delText>
        </w:r>
        <w:r w:rsidRPr="00A6340F" w:rsidDel="005040CC">
          <w:delText xml:space="preserve">. </w:delText>
        </w:r>
      </w:del>
    </w:p>
    <w:p w:rsidR="00D0507E" w:rsidDel="005040CC" w:rsidRDefault="00D0507E">
      <w:pPr>
        <w:pStyle w:val="ListParagraph"/>
        <w:numPr>
          <w:ilvl w:val="0"/>
          <w:numId w:val="15"/>
        </w:numPr>
        <w:jc w:val="both"/>
        <w:rPr>
          <w:del w:id="697" w:author="oz" w:date="2013-01-12T22:46:00Z"/>
        </w:rPr>
      </w:pPr>
      <w:del w:id="698" w:author="oz" w:date="2013-01-12T22:46:00Z">
        <w:r w:rsidRPr="00CC6019" w:rsidDel="005040CC">
          <w:delText>Hogan, B. (2008). Analyzing social networks via the Internet. Sage Handbook of Online Research Methods. Thousand Oaks, CA: Sage.</w:delText>
        </w:r>
      </w:del>
    </w:p>
    <w:p w:rsidR="00D0507E" w:rsidDel="005040CC" w:rsidRDefault="00D0507E" w:rsidP="00A6340F">
      <w:pPr>
        <w:pStyle w:val="ListParagraph"/>
        <w:numPr>
          <w:ilvl w:val="0"/>
          <w:numId w:val="15"/>
        </w:numPr>
        <w:jc w:val="both"/>
        <w:rPr>
          <w:del w:id="699" w:author="oz" w:date="2013-01-12T22:46:00Z"/>
        </w:rPr>
      </w:pPr>
      <w:del w:id="700" w:author="oz" w:date="2013-01-12T22:46:00Z">
        <w:r w:rsidRPr="00A6340F" w:rsidDel="005040CC">
          <w:delText>Hogan, B. (2008). Analyzing social networks via the Internet. Sage Handbook of Online Research Methods. Thousand Oaks, CA: Sage.</w:delText>
        </w:r>
      </w:del>
    </w:p>
    <w:p w:rsidR="00D0507E" w:rsidDel="005040CC" w:rsidRDefault="00D0507E" w:rsidP="001C35B8">
      <w:pPr>
        <w:pStyle w:val="ListParagraph"/>
        <w:numPr>
          <w:ilvl w:val="0"/>
          <w:numId w:val="15"/>
        </w:numPr>
        <w:jc w:val="both"/>
        <w:rPr>
          <w:del w:id="701" w:author="oz" w:date="2013-01-12T22:46:00Z"/>
        </w:rPr>
      </w:pPr>
      <w:del w:id="702" w:author="oz" w:date="2013-01-12T22:46:00Z">
        <w:r w:rsidRPr="001C35B8" w:rsidDel="005040CC">
          <w:delText xml:space="preserve">iang, H., Wang, H., Yu, P. S., &amp; Zhou, S. (2007, April). </w:delText>
        </w:r>
        <w:r w:rsidDel="005040CC">
          <w:delText>“</w:delText>
        </w:r>
        <w:r w:rsidRPr="001C35B8" w:rsidDel="005040CC">
          <w:delText>Gstring: A novel approach for efficient search in graph databases</w:delText>
        </w:r>
        <w:r w:rsidDel="005040CC">
          <w:delText>”</w:delText>
        </w:r>
        <w:r w:rsidRPr="001C35B8" w:rsidDel="005040CC">
          <w:delText>. In Data Engineering, 2007. ICDE 2007. IEEE 23rd International Conference on (pp. 566-575). IEEE.</w:delText>
        </w:r>
      </w:del>
    </w:p>
    <w:p w:rsidR="00D0507E" w:rsidDel="005040CC" w:rsidRDefault="00D0507E" w:rsidP="001B7524">
      <w:pPr>
        <w:pStyle w:val="ListParagraph"/>
        <w:numPr>
          <w:ilvl w:val="0"/>
          <w:numId w:val="15"/>
        </w:numPr>
        <w:jc w:val="both"/>
        <w:rPr>
          <w:del w:id="703" w:author="oz" w:date="2013-01-12T22:46:00Z"/>
        </w:rPr>
      </w:pPr>
      <w:del w:id="704" w:author="oz" w:date="2013-01-12T22:46:00Z">
        <w:r w:rsidRPr="00553B14" w:rsidDel="005040CC">
          <w:delText>Jeffrey Dean and Sanjay Ghemawat</w:delText>
        </w:r>
        <w:r w:rsidDel="005040CC">
          <w:delText xml:space="preserve"> “</w:delText>
        </w:r>
        <w:r w:rsidRPr="00553B14" w:rsidDel="005040CC">
          <w:delText>MapReduce: Supplied Data Processing on Large Clusters</w:delText>
        </w:r>
        <w:r w:rsidDel="005040CC">
          <w:delText xml:space="preserve">” </w:delText>
        </w:r>
        <w:r w:rsidRPr="0000509C" w:rsidDel="005040CC">
          <w:rPr>
            <w:i/>
            <w:iCs/>
          </w:rPr>
          <w:delText>Google, Inc</w:delText>
        </w:r>
        <w:r w:rsidDel="005040CC">
          <w:rPr>
            <w:i/>
            <w:iCs/>
          </w:rPr>
          <w:delText xml:space="preserve"> (2004)</w:delText>
        </w:r>
        <w:r w:rsidRPr="00553B14" w:rsidDel="005040CC">
          <w:delText>.</w:delText>
        </w:r>
      </w:del>
    </w:p>
    <w:p w:rsidR="00D0507E" w:rsidDel="005040CC" w:rsidRDefault="00D0507E" w:rsidP="00311F34">
      <w:pPr>
        <w:pStyle w:val="ListParagraph"/>
        <w:numPr>
          <w:ilvl w:val="0"/>
          <w:numId w:val="15"/>
        </w:numPr>
        <w:jc w:val="both"/>
        <w:rPr>
          <w:del w:id="705" w:author="oz" w:date="2013-01-12T22:46:00Z"/>
        </w:rPr>
      </w:pPr>
      <w:del w:id="706" w:author="oz" w:date="2013-01-12T22:46:00Z">
        <w:r w:rsidRPr="00311F34" w:rsidDel="005040CC">
          <w:delText>Jennings, A., &amp; Higuchi, H. (1993). A user model neural network for a personal news service. User Modeling and User-Adapted Interaction, 3(1), 1-25.</w:delText>
        </w:r>
      </w:del>
    </w:p>
    <w:p w:rsidR="00D0507E" w:rsidDel="005040CC" w:rsidRDefault="00D0507E" w:rsidP="00AB69AB">
      <w:pPr>
        <w:pStyle w:val="ListParagraph"/>
        <w:numPr>
          <w:ilvl w:val="0"/>
          <w:numId w:val="15"/>
        </w:numPr>
        <w:jc w:val="both"/>
        <w:rPr>
          <w:del w:id="707" w:author="oz" w:date="2013-01-12T22:46:00Z"/>
        </w:rPr>
      </w:pPr>
      <w:del w:id="708" w:author="oz" w:date="2013-01-12T22:46:00Z">
        <w:r w:rsidRPr="00AB69AB" w:rsidDel="005040CC">
          <w:delText>Liu, H. (2007). Social network profiles as taste performances. Journal of Computer‐Mediated Communication, 13(1), 252-275.</w:delText>
        </w:r>
      </w:del>
    </w:p>
    <w:p w:rsidR="00D0507E" w:rsidDel="005040CC" w:rsidRDefault="00D0507E" w:rsidP="00311F34">
      <w:pPr>
        <w:pStyle w:val="ListParagraph"/>
        <w:numPr>
          <w:ilvl w:val="0"/>
          <w:numId w:val="15"/>
        </w:numPr>
        <w:jc w:val="both"/>
        <w:rPr>
          <w:del w:id="709" w:author="oz" w:date="2013-01-12T22:46:00Z"/>
        </w:rPr>
      </w:pPr>
      <w:del w:id="710" w:author="oz" w:date="2013-01-12T22:46:00Z">
        <w:r w:rsidRPr="00311F34" w:rsidDel="005040CC">
          <w:delText>Liu, H., Maes, P., &amp; Davenport, G. (2006). Unraveling the taste fabric of social networks. International Journal on Semantic Web and Information Systems (IJSWIS), 2(1), 42-71.</w:delText>
        </w:r>
      </w:del>
    </w:p>
    <w:p w:rsidR="00D0507E" w:rsidRDefault="00D0507E" w:rsidP="007A2E32">
      <w:pPr>
        <w:pStyle w:val="ListParagraph"/>
        <w:numPr>
          <w:ilvl w:val="0"/>
          <w:numId w:val="15"/>
        </w:numPr>
        <w:jc w:val="both"/>
      </w:pPr>
      <w:r>
        <w:t>Resnick, P., N. Iakovou, M. Sushak, P. Bergstrom, and J. Riedl. GroupLens 1994: “An open architecture for collaborative filtering of netnews”. In Proceedings of the 1994 Computer Supported Cooperative Work Conference.</w:t>
      </w:r>
    </w:p>
    <w:p w:rsidR="00D0507E" w:rsidRDefault="00D0507E" w:rsidP="00D059C1">
      <w:pPr>
        <w:pStyle w:val="ListParagraph"/>
        <w:numPr>
          <w:ilvl w:val="0"/>
          <w:numId w:val="15"/>
        </w:numPr>
        <w:jc w:val="both"/>
      </w:pPr>
      <w:r w:rsidRPr="00D059C1">
        <w:t>Rhodes, S. D., Bowie, D. A., &amp; Hergenrather, K. C. (2003). Collecting behavioural data using the world wide web: considerations for researchers. Journal of Epidemiology and Community Health, 57(1), 68-73.</w:t>
      </w:r>
    </w:p>
    <w:p w:rsidR="00D0507E" w:rsidRDefault="00D0507E" w:rsidP="001B7524">
      <w:pPr>
        <w:pStyle w:val="ListParagraph"/>
        <w:numPr>
          <w:ilvl w:val="0"/>
          <w:numId w:val="15"/>
        </w:numPr>
        <w:jc w:val="both"/>
      </w:pPr>
      <w:r>
        <w:t xml:space="preserve">Ron Kohavi  (1995) A study of Cross-validation and bootstrap” for accuracy Estimation and model selection” ,Stanford university.   </w:t>
      </w:r>
    </w:p>
    <w:p w:rsidR="00D0507E" w:rsidRDefault="00D0507E">
      <w:pPr>
        <w:pStyle w:val="ListParagraph"/>
        <w:numPr>
          <w:ilvl w:val="0"/>
          <w:numId w:val="15"/>
        </w:numPr>
        <w:jc w:val="both"/>
      </w:pPr>
      <w:r w:rsidRPr="001655FF">
        <w:t xml:space="preserve">Sarwar, B., Karypis, G., Konstan, J., &amp; Riedl, J. (2000). Application of dimensionality reduction in recommender system-a case study (No. TR-00-043). </w:t>
      </w:r>
      <w:commentRangeStart w:id="711"/>
      <w:r w:rsidRPr="001655FF">
        <w:t>MINNESOTA UNIV MINNEAPOLIS DEPT OF COMPUTER SCIENCE.</w:t>
      </w:r>
      <w:commentRangeEnd w:id="711"/>
      <w:r w:rsidR="003665D1">
        <w:rPr>
          <w:rStyle w:val="CommentReference"/>
        </w:rPr>
        <w:commentReference w:id="711"/>
      </w:r>
    </w:p>
    <w:p w:rsidR="00D0507E" w:rsidRDefault="00D0507E" w:rsidP="00D059C1">
      <w:pPr>
        <w:pStyle w:val="ListParagraph"/>
        <w:numPr>
          <w:ilvl w:val="0"/>
          <w:numId w:val="15"/>
        </w:numPr>
        <w:jc w:val="both"/>
      </w:pPr>
      <w:r w:rsidRPr="00D059C1">
        <w:rPr>
          <w:rFonts w:ascii="TimesNewRomanPSMT" w:hAnsi="TimesNewRomanPSMT" w:cs="TimesNewRomanPSMT"/>
          <w:sz w:val="20"/>
          <w:szCs w:val="20"/>
        </w:rPr>
        <w:t>Schafer, J. B., Konstan, J., &amp; Riedi, J. (1999, November). Recommender systems in e-commerce. In Proceedings of the 1st ACM conference on Electronic commerce (pp. 158-166). ACM.</w:t>
      </w:r>
    </w:p>
    <w:p w:rsidR="00D0507E" w:rsidRDefault="00D0507E" w:rsidP="00AD5E3C">
      <w:pPr>
        <w:pStyle w:val="ListParagraph"/>
        <w:numPr>
          <w:ilvl w:val="0"/>
          <w:numId w:val="15"/>
        </w:numPr>
        <w:jc w:val="both"/>
      </w:pPr>
      <w:r w:rsidRPr="00AD5E3C">
        <w:t>Shardanand, U., &amp; Maes, P. (1995, May). Social information filtering: algorithms for automating “word of mouth”. In Proceedings of the SIGCHI conference on Human factors in computing systems (pp. 210-217). ACM Pres</w:t>
      </w:r>
      <w:r>
        <w:t>s/Addison-Wesley Publishing Co.”</w:t>
      </w:r>
      <w:r w:rsidRPr="00F06EC7">
        <w:t xml:space="preserve">. </w:t>
      </w:r>
    </w:p>
    <w:p w:rsidR="00D0507E" w:rsidRDefault="00D0507E" w:rsidP="001B7524">
      <w:pPr>
        <w:pStyle w:val="ListParagraph"/>
        <w:numPr>
          <w:ilvl w:val="0"/>
          <w:numId w:val="15"/>
        </w:numPr>
        <w:jc w:val="both"/>
      </w:pPr>
      <w:r w:rsidRPr="006062EE">
        <w:t>Thomas H. Cormen, Charles E. Leiserson, Ronald L. Rives</w:t>
      </w:r>
      <w:r>
        <w:t xml:space="preserve"> </w:t>
      </w:r>
      <w:r w:rsidRPr="006062EE">
        <w:t>Introduction to Algorithms</w:t>
      </w:r>
      <w:r>
        <w:t xml:space="preserve">  chapter VI </w:t>
      </w:r>
      <w:r w:rsidRPr="006062EE">
        <w:t>Graph Algorithms</w:t>
      </w:r>
      <w:r>
        <w:t xml:space="preserve"> (1990)</w:t>
      </w:r>
    </w:p>
    <w:p w:rsidR="00D0507E" w:rsidRDefault="00D0507E" w:rsidP="00753DB3">
      <w:pPr>
        <w:pStyle w:val="ListParagraph"/>
        <w:numPr>
          <w:ilvl w:val="0"/>
          <w:numId w:val="15"/>
        </w:numPr>
        <w:jc w:val="both"/>
        <w:rPr>
          <w:ins w:id="712" w:author="Shapira, Oz" w:date="2012-12-10T17:12:00Z"/>
        </w:rPr>
      </w:pPr>
      <w:r w:rsidRPr="00753DB3">
        <w:t>Tsvi Kuflik</w:t>
      </w:r>
      <w:r>
        <w:t>,</w:t>
      </w:r>
      <w:r w:rsidRPr="00753DB3">
        <w:t xml:space="preserve"> Judy Kay and Bob Kummerfeld</w:t>
      </w:r>
      <w:r>
        <w:t xml:space="preserve"> (</w:t>
      </w:r>
      <w:commentRangeStart w:id="713"/>
      <w:r>
        <w:t>2006</w:t>
      </w:r>
      <w:commentRangeEnd w:id="713"/>
      <w:r w:rsidR="00C63D41">
        <w:rPr>
          <w:rStyle w:val="CommentReference"/>
          <w:rtl/>
        </w:rPr>
        <w:commentReference w:id="713"/>
      </w:r>
      <w:r>
        <w:t>) “</w:t>
      </w:r>
      <w:r w:rsidRPr="00753DB3">
        <w:t>Challenges and Solutions of Ubiquitous User Modeling</w:t>
      </w:r>
      <w:r>
        <w:t>”</w:t>
      </w:r>
    </w:p>
    <w:p w:rsidR="00AD43FF" w:rsidRDefault="00AD43FF" w:rsidP="00AD43FF">
      <w:pPr>
        <w:pStyle w:val="ListParagraph"/>
        <w:numPr>
          <w:ilvl w:val="0"/>
          <w:numId w:val="15"/>
        </w:numPr>
        <w:jc w:val="both"/>
      </w:pPr>
      <w:ins w:id="714" w:author="Shapira, Oz" w:date="2012-12-10T17:12:00Z">
        <w:r w:rsidRPr="00AD43FF">
          <w:t>Jennings, A., &amp; Higuchi, H. (1993). A user model neural network for a personal news service. User Modeling and User-Adapted Interaction, 3(1), 1-25.</w:t>
        </w:r>
      </w:ins>
    </w:p>
    <w:p w:rsidR="00D76EA9" w:rsidRPr="00D76EA9" w:rsidRDefault="00D76EA9" w:rsidP="00D76EA9"/>
    <w:sectPr w:rsidR="00D76EA9" w:rsidRPr="00D76EA9" w:rsidSect="00AA597B">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Tsvika Kuflik" w:date="2012-12-10T17:25:00Z" w:initials="TK">
    <w:p w:rsidR="00D82901" w:rsidRDefault="00D82901">
      <w:pPr>
        <w:pStyle w:val="CommentText"/>
      </w:pPr>
      <w:r>
        <w:rPr>
          <w:rStyle w:val="CommentReference"/>
        </w:rPr>
        <w:annotationRef/>
      </w:r>
      <w:r>
        <w:t xml:space="preserve">Hi </w:t>
      </w:r>
    </w:p>
    <w:p w:rsidR="00D82901" w:rsidRDefault="00D82901">
      <w:pPr>
        <w:pStyle w:val="CommentText"/>
      </w:pPr>
      <w:r>
        <w:t>This needs to be extended a bit – two pages. Some references and a bit of elaboration is needed.</w:t>
      </w:r>
    </w:p>
    <w:p w:rsidR="00D82901" w:rsidRDefault="00D82901">
      <w:pPr>
        <w:pStyle w:val="CommentText"/>
      </w:pPr>
      <w:r w:rsidRPr="00B77A4F">
        <w:rPr>
          <w:color w:val="92D050"/>
        </w:rPr>
        <w:t>Done</w:t>
      </w:r>
    </w:p>
  </w:comment>
  <w:comment w:id="3" w:author="Tsvika Kuflik" w:date="2012-12-02T08:32:00Z" w:initials="TK">
    <w:p w:rsidR="00D82901" w:rsidRDefault="00D82901" w:rsidP="00493B71">
      <w:pPr>
        <w:pStyle w:val="CommentText"/>
      </w:pPr>
      <w:r>
        <w:rPr>
          <w:rStyle w:val="CommentReference"/>
        </w:rPr>
        <w:annotationRef/>
      </w:r>
      <w:r>
        <w:rPr>
          <w:rStyle w:val="CommentReference"/>
        </w:rPr>
        <w:t>u</w:t>
      </w:r>
    </w:p>
  </w:comment>
  <w:comment w:id="4" w:author="Tsvika Kuflik" w:date="2012-12-02T08:32:00Z" w:initials="TK">
    <w:p w:rsidR="00D82901" w:rsidRDefault="00D82901" w:rsidP="00493B71">
      <w:pPr>
        <w:pStyle w:val="CommentText"/>
      </w:pPr>
      <w:r>
        <w:rPr>
          <w:rStyle w:val="CommentReference"/>
        </w:rPr>
        <w:annotationRef/>
      </w:r>
      <w:r>
        <w:t>?????</w:t>
      </w:r>
    </w:p>
  </w:comment>
  <w:comment w:id="5" w:author="Tsvika Kuflik" w:date="2012-12-10T17:25:00Z" w:initials="TK">
    <w:p w:rsidR="00D82901" w:rsidRDefault="00D82901">
      <w:pPr>
        <w:pStyle w:val="CommentText"/>
      </w:pPr>
      <w:r>
        <w:rPr>
          <w:rStyle w:val="CommentReference"/>
        </w:rPr>
        <w:annotationRef/>
      </w:r>
      <w:r>
        <w:rPr>
          <w:rFonts w:hint="cs"/>
          <w:rtl/>
        </w:rPr>
        <w:t>היכן הציטוט?</w:t>
      </w:r>
    </w:p>
    <w:p w:rsidR="00D82901" w:rsidRDefault="00D82901">
      <w:pPr>
        <w:pStyle w:val="CommentText"/>
        <w:rPr>
          <w:rtl/>
        </w:rPr>
      </w:pPr>
      <w:r w:rsidRPr="00B77A4F">
        <w:rPr>
          <w:color w:val="92D050"/>
        </w:rPr>
        <w:t>Done</w:t>
      </w:r>
    </w:p>
  </w:comment>
  <w:comment w:id="14" w:author="Tsvika Kuflik" w:date="2012-12-10T17:24:00Z" w:initials="TK">
    <w:p w:rsidR="00D82901" w:rsidRDefault="00D82901">
      <w:pPr>
        <w:pStyle w:val="CommentText"/>
        <w:rPr>
          <w:rtl/>
        </w:rPr>
      </w:pPr>
      <w:r>
        <w:rPr>
          <w:rStyle w:val="CommentReference"/>
        </w:rPr>
        <w:annotationRef/>
      </w:r>
      <w:r>
        <w:rPr>
          <w:rFonts w:hint="cs"/>
          <w:rtl/>
        </w:rPr>
        <w:t>אתה מצטט את המאמר הלא נכון.</w:t>
      </w:r>
    </w:p>
    <w:p w:rsidR="00D82901" w:rsidRDefault="00D82901">
      <w:pPr>
        <w:pStyle w:val="CommentText"/>
        <w:rPr>
          <w:rtl/>
        </w:rPr>
      </w:pPr>
      <w:r>
        <w:rPr>
          <w:rFonts w:hint="cs"/>
          <w:rtl/>
        </w:rPr>
        <w:t>חפש מאמר שלה העוסק ב:</w:t>
      </w:r>
    </w:p>
    <w:p w:rsidR="00D82901" w:rsidRDefault="00D82901">
      <w:pPr>
        <w:pStyle w:val="CommentText"/>
      </w:pPr>
      <w:r>
        <w:t>Interoperability</w:t>
      </w:r>
    </w:p>
    <w:p w:rsidR="00D82901" w:rsidRDefault="00D82901">
      <w:pPr>
        <w:pStyle w:val="CommentText"/>
      </w:pPr>
      <w:r>
        <w:rPr>
          <w:rFonts w:hint="cs"/>
          <w:rtl/>
        </w:rPr>
        <w:t>קרא אותו וצטט אותו</w:t>
      </w:r>
    </w:p>
    <w:p w:rsidR="00D82901" w:rsidRDefault="00D82901">
      <w:pPr>
        <w:pStyle w:val="CommentText"/>
        <w:rPr>
          <w:rtl/>
        </w:rPr>
      </w:pPr>
      <w:r w:rsidRPr="00F34098">
        <w:rPr>
          <w:color w:val="92D050"/>
        </w:rPr>
        <w:t>Done</w:t>
      </w:r>
    </w:p>
  </w:comment>
  <w:comment w:id="35" w:author="Tsvika Kuflik" w:date="2012-12-10T17:24:00Z" w:initials="TK">
    <w:p w:rsidR="00D82901" w:rsidRDefault="00D82901">
      <w:pPr>
        <w:pStyle w:val="CommentText"/>
        <w:rPr>
          <w:rtl/>
        </w:rPr>
      </w:pPr>
      <w:r>
        <w:rPr>
          <w:rStyle w:val="CommentReference"/>
        </w:rPr>
        <w:annotationRef/>
      </w:r>
      <w:r>
        <w:rPr>
          <w:rFonts w:hint="cs"/>
          <w:rtl/>
        </w:rPr>
        <w:t>חסר ציטוט. מאין לקחת זאת?</w:t>
      </w:r>
      <w:r>
        <w:t>-</w:t>
      </w:r>
      <w:r w:rsidRPr="00F34098">
        <w:rPr>
          <w:b/>
          <w:bCs/>
          <w:color w:val="92D050"/>
        </w:rPr>
        <w:t>done</w:t>
      </w:r>
    </w:p>
  </w:comment>
  <w:comment w:id="47" w:author="Tsvika Kuflik" w:date="2012-12-10T17:24:00Z" w:initials="TK">
    <w:p w:rsidR="00D82901" w:rsidRDefault="00D82901">
      <w:pPr>
        <w:pStyle w:val="CommentText"/>
        <w:rPr>
          <w:rtl/>
        </w:rPr>
      </w:pPr>
      <w:r>
        <w:rPr>
          <w:rStyle w:val="CommentReference"/>
        </w:rPr>
        <w:annotationRef/>
      </w:r>
      <w:r>
        <w:rPr>
          <w:rFonts w:hint="cs"/>
          <w:rtl/>
        </w:rPr>
        <w:t>אם... - איפה ה "אז"?</w:t>
      </w:r>
    </w:p>
    <w:p w:rsidR="00D82901" w:rsidRDefault="00D82901">
      <w:pPr>
        <w:pStyle w:val="CommentText"/>
        <w:rPr>
          <w:rtl/>
        </w:rPr>
      </w:pPr>
      <w:r>
        <w:rPr>
          <w:rFonts w:hint="cs"/>
          <w:rtl/>
        </w:rPr>
        <w:t>יש</w:t>
      </w:r>
    </w:p>
    <w:p w:rsidR="00D82901" w:rsidRDefault="00D82901">
      <w:pPr>
        <w:pStyle w:val="CommentText"/>
      </w:pPr>
      <w:r>
        <w:t>if</w:t>
      </w:r>
    </w:p>
    <w:p w:rsidR="00D82901" w:rsidRDefault="00D82901">
      <w:pPr>
        <w:pStyle w:val="CommentText"/>
      </w:pPr>
    </w:p>
    <w:p w:rsidR="00D82901" w:rsidRDefault="00D82901">
      <w:pPr>
        <w:pStyle w:val="CommentText"/>
        <w:rPr>
          <w:rtl/>
        </w:rPr>
      </w:pPr>
      <w:r>
        <w:rPr>
          <w:rFonts w:hint="cs"/>
          <w:rtl/>
        </w:rPr>
        <w:t>חסר</w:t>
      </w:r>
    </w:p>
    <w:p w:rsidR="00D82901" w:rsidRDefault="00D82901">
      <w:pPr>
        <w:pStyle w:val="CommentText"/>
      </w:pPr>
      <w:r>
        <w:t>Than</w:t>
      </w:r>
    </w:p>
    <w:p w:rsidR="00D82901" w:rsidRPr="00F34098" w:rsidRDefault="00D82901">
      <w:pPr>
        <w:pStyle w:val="CommentText"/>
        <w:rPr>
          <w:b/>
          <w:bCs/>
        </w:rPr>
      </w:pPr>
      <w:r w:rsidRPr="00F34098">
        <w:rPr>
          <w:b/>
          <w:bCs/>
          <w:color w:val="92D050"/>
        </w:rPr>
        <w:t>done</w:t>
      </w:r>
    </w:p>
    <w:p w:rsidR="00D82901" w:rsidRDefault="00D82901">
      <w:pPr>
        <w:pStyle w:val="CommentText"/>
      </w:pPr>
    </w:p>
  </w:comment>
  <w:comment w:id="48" w:author="Tsvika Kuflik" w:date="2013-01-12T13:06:00Z" w:initials="TK">
    <w:p w:rsidR="00D82901" w:rsidRDefault="00D82901">
      <w:pPr>
        <w:pStyle w:val="CommentText"/>
      </w:pPr>
      <w:r>
        <w:rPr>
          <w:rStyle w:val="CommentReference"/>
        </w:rPr>
        <w:annotationRef/>
      </w:r>
      <w:r>
        <w:rPr>
          <w:rFonts w:hint="cs"/>
          <w:rtl/>
        </w:rPr>
        <w:t xml:space="preserve">זה לא ברור - אתה מערבב אלגוריתם חצי פורמלי אם דוגמא </w:t>
      </w:r>
    </w:p>
    <w:p w:rsidR="00CC7A83" w:rsidRDefault="00CC7A83">
      <w:pPr>
        <w:pStyle w:val="CommentText"/>
        <w:rPr>
          <w:rtl/>
        </w:rPr>
      </w:pPr>
      <w:r w:rsidRPr="00CC7A83">
        <w:rPr>
          <w:color w:val="92D050"/>
        </w:rPr>
        <w:t>done</w:t>
      </w:r>
    </w:p>
  </w:comment>
  <w:comment w:id="103" w:author="Tsvika Kuflik" w:date="2013-01-10T07:38:00Z" w:initials="TK">
    <w:p w:rsidR="00D82901" w:rsidRDefault="00D82901">
      <w:pPr>
        <w:pStyle w:val="CommentText"/>
      </w:pPr>
      <w:r>
        <w:rPr>
          <w:rStyle w:val="CommentReference"/>
        </w:rPr>
        <w:annotationRef/>
      </w:r>
      <w:r>
        <w:rPr>
          <w:rFonts w:hint="cs"/>
          <w:rtl/>
        </w:rPr>
        <w:t>מצא מקור לכך (</w:t>
      </w:r>
      <w:r>
        <w:t xml:space="preserve">Burke?( </w:t>
      </w:r>
      <w:r w:rsidRPr="001927C5">
        <w:rPr>
          <w:color w:val="9BBB59" w:themeColor="accent3"/>
        </w:rPr>
        <w:t>done</w:t>
      </w:r>
    </w:p>
  </w:comment>
  <w:comment w:id="120" w:author="Tsvika Kuflik" w:date="2012-12-10T16:53:00Z" w:initials="TK">
    <w:p w:rsidR="00D82901" w:rsidRDefault="00D82901">
      <w:pPr>
        <w:pStyle w:val="CommentText"/>
        <w:rPr>
          <w:rtl/>
        </w:rPr>
      </w:pPr>
      <w:r>
        <w:rPr>
          <w:rStyle w:val="CommentReference"/>
        </w:rPr>
        <w:annotationRef/>
      </w:r>
      <w:r>
        <w:rPr>
          <w:rFonts w:hint="cs"/>
          <w:rtl/>
        </w:rPr>
        <w:t>גם כאן חסר ציטוט</w:t>
      </w:r>
      <w:r>
        <w:t xml:space="preserve"> -</w:t>
      </w:r>
    </w:p>
  </w:comment>
  <w:comment w:id="123" w:author="Tsvika Kuflik" w:date="2013-01-10T07:37:00Z" w:initials="TK">
    <w:p w:rsidR="00D82901" w:rsidRDefault="00D82901">
      <w:pPr>
        <w:pStyle w:val="CommentText"/>
      </w:pPr>
      <w:r>
        <w:rPr>
          <w:rStyle w:val="CommentReference"/>
        </w:rPr>
        <w:annotationRef/>
      </w:r>
      <w:r>
        <w:rPr>
          <w:rFonts w:hint="cs"/>
          <w:rtl/>
        </w:rPr>
        <w:t>אינו ברשימת המקורות???</w:t>
      </w:r>
    </w:p>
    <w:p w:rsidR="00D82901" w:rsidRPr="00452792" w:rsidRDefault="00D82901">
      <w:pPr>
        <w:pStyle w:val="CommentText"/>
        <w:rPr>
          <w:color w:val="9BBB59" w:themeColor="accent3"/>
          <w:rtl/>
        </w:rPr>
      </w:pPr>
      <w:r>
        <w:rPr>
          <w:color w:val="9BBB59" w:themeColor="accent3"/>
        </w:rPr>
        <w:t>done</w:t>
      </w:r>
    </w:p>
  </w:comment>
  <w:comment w:id="124" w:author="Tsvika Kuflik" w:date="2012-12-02T08:32:00Z" w:initials="TK">
    <w:p w:rsidR="00D82901" w:rsidRDefault="00D82901">
      <w:pPr>
        <w:pStyle w:val="CommentText"/>
      </w:pPr>
      <w:r>
        <w:rPr>
          <w:rStyle w:val="CommentReference"/>
        </w:rPr>
        <w:annotationRef/>
      </w:r>
      <w:r>
        <w:rPr>
          <w:rFonts w:hint="cs"/>
          <w:rtl/>
        </w:rPr>
        <w:t xml:space="preserve">האם אתה מבין את זה? אנא הסבר את ההבדל בין </w:t>
      </w:r>
    </w:p>
    <w:p w:rsidR="00D82901" w:rsidRDefault="00D82901">
      <w:pPr>
        <w:pStyle w:val="CommentText"/>
      </w:pPr>
      <w:r>
        <w:t>Memory based and Model based</w:t>
      </w:r>
    </w:p>
  </w:comment>
  <w:comment w:id="138" w:author="Tsvika Kuflik" w:date="2013-01-10T08:30:00Z" w:initials="TK">
    <w:p w:rsidR="00D82901" w:rsidRDefault="00D82901">
      <w:pPr>
        <w:pStyle w:val="CommentText"/>
      </w:pPr>
      <w:r>
        <w:rPr>
          <w:rStyle w:val="CommentReference"/>
        </w:rPr>
        <w:annotationRef/>
      </w:r>
      <w:r>
        <w:rPr>
          <w:rFonts w:hint="cs"/>
          <w:rtl/>
        </w:rPr>
        <w:t>מקור? (ציטוט)</w:t>
      </w:r>
    </w:p>
    <w:p w:rsidR="00D82901" w:rsidRDefault="00D82901">
      <w:pPr>
        <w:pStyle w:val="CommentText"/>
        <w:rPr>
          <w:rtl/>
        </w:rPr>
      </w:pPr>
      <w:r w:rsidRPr="001B1450">
        <w:rPr>
          <w:color w:val="9BBB59" w:themeColor="accent3"/>
        </w:rPr>
        <w:t>done</w:t>
      </w:r>
    </w:p>
  </w:comment>
  <w:comment w:id="32" w:author="Tsvika Kuflik" w:date="2012-12-10T17:36:00Z" w:initials="TK">
    <w:p w:rsidR="00D82901" w:rsidRDefault="00D82901">
      <w:pPr>
        <w:pStyle w:val="CommentText"/>
      </w:pPr>
      <w:r>
        <w:rPr>
          <w:rStyle w:val="CommentReference"/>
        </w:rPr>
        <w:annotationRef/>
      </w:r>
      <w:r>
        <w:t>Every technique needs to be explained in greater details. Use the paper of Burke about Hybrid recommender systems as a source</w:t>
      </w:r>
    </w:p>
    <w:p w:rsidR="00D82901" w:rsidRDefault="00D82901">
      <w:pPr>
        <w:pStyle w:val="CommentText"/>
      </w:pPr>
      <w:r w:rsidRPr="0016119C">
        <w:rPr>
          <w:color w:val="92D050"/>
        </w:rPr>
        <w:t>done</w:t>
      </w:r>
    </w:p>
  </w:comment>
  <w:comment w:id="147" w:author="Tsvika Kuflik" w:date="2012-12-02T08:32:00Z" w:initials="TK">
    <w:p w:rsidR="00D82901" w:rsidRDefault="00D82901">
      <w:pPr>
        <w:pStyle w:val="CommentText"/>
        <w:rPr>
          <w:rtl/>
        </w:rPr>
      </w:pPr>
      <w:r>
        <w:rPr>
          <w:rStyle w:val="CommentReference"/>
        </w:rPr>
        <w:annotationRef/>
      </w:r>
      <w:r>
        <w:rPr>
          <w:rFonts w:hint="cs"/>
          <w:rtl/>
        </w:rPr>
        <w:t>סיכמנו שכאן אתה מציג את המגבלה שמערכות אלו פותחו לתחום מוגדר וצריכות מידע רלוונטי אודות המשתמש בתחום זה, שצריך לאתחל את מודל המשתמש בכל מערכת, שכתוצאה מכך מידע אישי מפוזר בהרבה מאוד מערכות שונות ולא ניתן לעשות בו שימוש במערכות אחרות</w:t>
      </w:r>
    </w:p>
  </w:comment>
  <w:comment w:id="191" w:author="Tsvika Kuflik" w:date="2012-12-10T17:42:00Z" w:initials="TK">
    <w:p w:rsidR="00D82901" w:rsidRDefault="00D82901">
      <w:pPr>
        <w:pStyle w:val="CommentText"/>
      </w:pPr>
      <w:r>
        <w:rPr>
          <w:rStyle w:val="CommentReference"/>
        </w:rPr>
        <w:annotationRef/>
      </w:r>
      <w:r>
        <w:t>Give a link in the references section</w:t>
      </w:r>
    </w:p>
    <w:p w:rsidR="00D82901" w:rsidRDefault="00D82901">
      <w:pPr>
        <w:pStyle w:val="CommentText"/>
      </w:pPr>
      <w:r w:rsidRPr="00496760">
        <w:rPr>
          <w:color w:val="92D050"/>
        </w:rPr>
        <w:t>done</w:t>
      </w:r>
    </w:p>
  </w:comment>
  <w:comment w:id="197" w:author="Tsvika Kuflik" w:date="2013-01-12T22:06:00Z" w:initials="TK">
    <w:p w:rsidR="00D82901" w:rsidRDefault="00D82901">
      <w:pPr>
        <w:pStyle w:val="CommentText"/>
      </w:pPr>
      <w:r>
        <w:rPr>
          <w:rStyle w:val="CommentReference"/>
        </w:rPr>
        <w:annotationRef/>
      </w:r>
      <w:r>
        <w:t>I do not understand this</w:t>
      </w:r>
    </w:p>
    <w:p w:rsidR="0033646F" w:rsidRDefault="0033646F">
      <w:pPr>
        <w:pStyle w:val="CommentText"/>
      </w:pPr>
      <w:r w:rsidRPr="0033646F">
        <w:rPr>
          <w:color w:val="9BBB59" w:themeColor="accent3"/>
        </w:rPr>
        <w:t>done</w:t>
      </w:r>
    </w:p>
  </w:comment>
  <w:comment w:id="205" w:author="Tsvika Kuflik" w:date="2012-12-24T11:11:00Z" w:initials="TK">
    <w:p w:rsidR="00D82901" w:rsidRDefault="00D82901">
      <w:pPr>
        <w:pStyle w:val="CommentText"/>
      </w:pPr>
      <w:r>
        <w:rPr>
          <w:rStyle w:val="CommentReference"/>
        </w:rPr>
        <w:annotationRef/>
      </w:r>
      <w:r>
        <w:t xml:space="preserve">Reference/link? </w:t>
      </w:r>
      <w:r w:rsidRPr="00C11661">
        <w:rPr>
          <w:color w:val="9BBB59" w:themeColor="accent3"/>
        </w:rPr>
        <w:t>done</w:t>
      </w:r>
    </w:p>
  </w:comment>
  <w:comment w:id="218" w:author="Tsvika Kuflik" w:date="2012-12-02T08:32:00Z" w:initials="TK">
    <w:p w:rsidR="00D82901" w:rsidRDefault="00D82901">
      <w:pPr>
        <w:pStyle w:val="CommentText"/>
      </w:pPr>
      <w:r>
        <w:rPr>
          <w:rStyle w:val="CommentReference"/>
        </w:rPr>
        <w:annotationRef/>
      </w:r>
      <w:r>
        <w:t>I do not understand this</w:t>
      </w:r>
    </w:p>
  </w:comment>
  <w:comment w:id="220" w:author="Tsvika Kuflik" w:date="2012-12-24T11:11:00Z" w:initials="TK">
    <w:p w:rsidR="00D82901" w:rsidRDefault="00D82901">
      <w:pPr>
        <w:pStyle w:val="CommentText"/>
      </w:pPr>
      <w:r>
        <w:rPr>
          <w:rStyle w:val="CommentReference"/>
        </w:rPr>
        <w:annotationRef/>
      </w:r>
      <w:r>
        <w:t xml:space="preserve">Year? </w:t>
      </w:r>
      <w:r w:rsidRPr="00C11661">
        <w:rPr>
          <w:color w:val="9BBB59" w:themeColor="accent3"/>
        </w:rPr>
        <w:t>done</w:t>
      </w:r>
    </w:p>
  </w:comment>
  <w:comment w:id="221" w:author="Tsvika Kuflik" w:date="2012-12-24T11:17:00Z" w:initials="TK">
    <w:p w:rsidR="00D82901" w:rsidRDefault="00D82901">
      <w:pPr>
        <w:pStyle w:val="CommentText"/>
      </w:pPr>
      <w:r>
        <w:rPr>
          <w:rStyle w:val="CommentReference"/>
        </w:rPr>
        <w:annotationRef/>
      </w:r>
      <w:r>
        <w:t xml:space="preserve">Unclear </w:t>
      </w:r>
      <w:r w:rsidRPr="00DA1731">
        <w:rPr>
          <w:color w:val="9BBB59" w:themeColor="accent3"/>
        </w:rPr>
        <w:t>done</w:t>
      </w:r>
    </w:p>
  </w:comment>
  <w:comment w:id="244" w:author="Tsvika Kuflik" w:date="2012-12-24T15:45:00Z" w:initials="TK">
    <w:p w:rsidR="00D82901" w:rsidRDefault="00D82901">
      <w:pPr>
        <w:pStyle w:val="CommentText"/>
      </w:pPr>
      <w:r>
        <w:rPr>
          <w:rStyle w:val="CommentReference"/>
        </w:rPr>
        <w:annotationRef/>
      </w:r>
      <w:r>
        <w:t xml:space="preserve">I do not understand </w:t>
      </w:r>
      <w:r w:rsidRPr="004F210C">
        <w:rPr>
          <w:color w:val="9BBB59" w:themeColor="accent3"/>
        </w:rPr>
        <w:t>done</w:t>
      </w:r>
    </w:p>
  </w:comment>
  <w:comment w:id="260" w:author="Tsvika Kuflik" w:date="2012-12-24T15:45:00Z" w:initials="TK">
    <w:p w:rsidR="00D82901" w:rsidRDefault="00D82901">
      <w:pPr>
        <w:pStyle w:val="CommentText"/>
      </w:pPr>
      <w:r>
        <w:rPr>
          <w:rStyle w:val="CommentReference"/>
        </w:rPr>
        <w:annotationRef/>
      </w:r>
      <w:r>
        <w:t xml:space="preserve">Unclear </w:t>
      </w:r>
      <w:r w:rsidRPr="004F210C">
        <w:rPr>
          <w:color w:val="9BBB59" w:themeColor="accent3"/>
        </w:rPr>
        <w:t>done</w:t>
      </w:r>
    </w:p>
  </w:comment>
  <w:comment w:id="298" w:author="Tsvika Kuflik" w:date="2012-12-10T17:46:00Z" w:initials="TK">
    <w:p w:rsidR="00D82901" w:rsidRDefault="00D82901">
      <w:pPr>
        <w:pStyle w:val="CommentText"/>
      </w:pPr>
      <w:r>
        <w:rPr>
          <w:rStyle w:val="CommentReference"/>
        </w:rPr>
        <w:annotationRef/>
      </w:r>
      <w:r>
        <w:t>Reference, explanation w</w:t>
      </w:r>
    </w:p>
    <w:p w:rsidR="00D82901" w:rsidRDefault="00D82901">
      <w:pPr>
        <w:pStyle w:val="CommentText"/>
      </w:pPr>
      <w:r w:rsidRPr="009F615B">
        <w:rPr>
          <w:color w:val="92D050"/>
        </w:rPr>
        <w:t>Done</w:t>
      </w:r>
    </w:p>
  </w:comment>
  <w:comment w:id="297" w:author="Tsvika Kuflik" w:date="2012-12-10T17:46:00Z" w:initials="TK">
    <w:p w:rsidR="00D82901" w:rsidRDefault="00D82901">
      <w:pPr>
        <w:pStyle w:val="CommentText"/>
      </w:pPr>
      <w:r>
        <w:rPr>
          <w:rStyle w:val="CommentReference"/>
        </w:rPr>
        <w:annotationRef/>
      </w:r>
      <w:r>
        <w:t xml:space="preserve">Reference? link? </w:t>
      </w:r>
      <w:r w:rsidRPr="009F615B">
        <w:rPr>
          <w:color w:val="92D050"/>
        </w:rPr>
        <w:t>Done</w:t>
      </w:r>
    </w:p>
  </w:comment>
  <w:comment w:id="314" w:author="Tsvika Kuflik" w:date="2012-12-10T17:49:00Z" w:initials="TK">
    <w:p w:rsidR="00D82901" w:rsidRDefault="00D82901">
      <w:pPr>
        <w:pStyle w:val="CommentText"/>
      </w:pPr>
      <w:r>
        <w:rPr>
          <w:rStyle w:val="CommentReference"/>
        </w:rPr>
        <w:annotationRef/>
      </w:r>
      <w:r>
        <w:t>Missing reference?</w:t>
      </w:r>
    </w:p>
    <w:p w:rsidR="00D82901" w:rsidRDefault="00D82901">
      <w:pPr>
        <w:pStyle w:val="CommentText"/>
      </w:pPr>
      <w:r w:rsidRPr="009F615B">
        <w:rPr>
          <w:color w:val="92D050"/>
        </w:rPr>
        <w:t>done</w:t>
      </w:r>
    </w:p>
  </w:comment>
  <w:comment w:id="318" w:author="Tsvika Kuflik" w:date="2012-12-02T08:32:00Z" w:initials="TK">
    <w:p w:rsidR="00D82901" w:rsidRDefault="00D82901">
      <w:pPr>
        <w:pStyle w:val="CommentText"/>
      </w:pPr>
      <w:r>
        <w:rPr>
          <w:rStyle w:val="CommentReference"/>
        </w:rPr>
        <w:annotationRef/>
      </w:r>
      <w:r>
        <w:t>????</w:t>
      </w:r>
    </w:p>
  </w:comment>
  <w:comment w:id="334" w:author="Tsvika Kuflik" w:date="2012-12-02T08:51:00Z" w:initials="TK">
    <w:p w:rsidR="00D82901" w:rsidRDefault="00D82901">
      <w:pPr>
        <w:pStyle w:val="CommentText"/>
      </w:pPr>
      <w:r>
        <w:rPr>
          <w:rStyle w:val="CommentReference"/>
        </w:rPr>
        <w:annotationRef/>
      </w:r>
      <w:r>
        <w:t>Explain a bit more</w:t>
      </w:r>
    </w:p>
  </w:comment>
  <w:comment w:id="331" w:author="Tsvika Kuflik" w:date="2012-12-02T09:27:00Z" w:initials="TK">
    <w:p w:rsidR="00D82901" w:rsidRDefault="00D82901">
      <w:pPr>
        <w:pStyle w:val="CommentText"/>
      </w:pPr>
      <w:r>
        <w:rPr>
          <w:rStyle w:val="CommentReference"/>
        </w:rPr>
        <w:annotationRef/>
      </w:r>
      <w:r>
        <w:t>Explain better what "curator photograph..." means</w:t>
      </w:r>
    </w:p>
  </w:comment>
  <w:comment w:id="387" w:author="Tsvika Kuflik" w:date="2012-12-26T17:25:00Z" w:initials="TK">
    <w:p w:rsidR="00D82901" w:rsidRDefault="00D82901">
      <w:pPr>
        <w:pStyle w:val="CommentText"/>
      </w:pPr>
      <w:r>
        <w:rPr>
          <w:rStyle w:val="CommentReference"/>
        </w:rPr>
        <w:annotationRef/>
      </w:r>
      <w:r>
        <w:t>UNCLEAR, PLEASE EXPLAIN BETTER</w:t>
      </w:r>
    </w:p>
    <w:p w:rsidR="00D82901" w:rsidRDefault="00D82901">
      <w:pPr>
        <w:pStyle w:val="CommentText"/>
      </w:pPr>
      <w:r w:rsidRPr="002F44D4">
        <w:rPr>
          <w:color w:val="9BBB59" w:themeColor="accent3"/>
        </w:rPr>
        <w:t>done</w:t>
      </w:r>
    </w:p>
  </w:comment>
  <w:comment w:id="392" w:author="Tsvika Kuflik" w:date="2012-12-26T17:25:00Z" w:initials="TK">
    <w:p w:rsidR="00D82901" w:rsidRDefault="00D82901">
      <w:pPr>
        <w:pStyle w:val="CommentText"/>
      </w:pPr>
      <w:r>
        <w:rPr>
          <w:rStyle w:val="CommentReference"/>
        </w:rPr>
        <w:annotationRef/>
      </w:r>
      <w:r>
        <w:t>agian, unclear</w:t>
      </w:r>
    </w:p>
    <w:p w:rsidR="00D82901" w:rsidRDefault="00D82901">
      <w:pPr>
        <w:pStyle w:val="CommentText"/>
      </w:pPr>
      <w:r w:rsidRPr="002F44D4">
        <w:rPr>
          <w:color w:val="9BBB59" w:themeColor="accent3"/>
        </w:rPr>
        <w:t>done</w:t>
      </w:r>
    </w:p>
  </w:comment>
  <w:comment w:id="421" w:author="Tsvika Kuflik" w:date="2012-12-02T09:35:00Z" w:initials="TK">
    <w:p w:rsidR="00D82901" w:rsidRDefault="00D82901">
      <w:pPr>
        <w:pStyle w:val="CommentText"/>
      </w:pPr>
      <w:r>
        <w:rPr>
          <w:rStyle w:val="CommentReference"/>
        </w:rPr>
        <w:annotationRef/>
      </w:r>
      <w:r>
        <w:t>I will let Amit comment on this</w:t>
      </w:r>
    </w:p>
  </w:comment>
  <w:comment w:id="434" w:author="Amit" w:date="2012-12-02T08:32:00Z" w:initials="A">
    <w:p w:rsidR="00D82901" w:rsidRDefault="00D82901" w:rsidP="00E43D7A">
      <w:pPr>
        <w:pStyle w:val="CommentText"/>
      </w:pPr>
      <w:r>
        <w:rPr>
          <w:rStyle w:val="CommentReference"/>
        </w:rPr>
        <w:annotationRef/>
      </w:r>
      <w:r>
        <w:t>Complete statistical data from a small scale crawl (1000 users?)</w:t>
      </w:r>
    </w:p>
  </w:comment>
  <w:comment w:id="435" w:author="Tsvika Kuflik" w:date="2012-12-02T09:38:00Z" w:initials="TK">
    <w:p w:rsidR="00D82901" w:rsidRDefault="00D82901">
      <w:pPr>
        <w:pStyle w:val="CommentText"/>
      </w:pPr>
      <w:r>
        <w:rPr>
          <w:rStyle w:val="CommentReference"/>
        </w:rPr>
        <w:annotationRef/>
      </w:r>
      <w:r>
        <w:t>???</w:t>
      </w:r>
    </w:p>
  </w:comment>
  <w:comment w:id="440" w:author="Amit" w:date="2012-12-02T08:32:00Z" w:initials="A">
    <w:p w:rsidR="00D82901" w:rsidRDefault="00D82901" w:rsidP="00E43D7A">
      <w:pPr>
        <w:pStyle w:val="CommentText"/>
      </w:pPr>
      <w:r>
        <w:rPr>
          <w:rStyle w:val="CommentReference"/>
        </w:rPr>
        <w:annotationRef/>
      </w:r>
    </w:p>
  </w:comment>
  <w:comment w:id="441" w:author="Tsvika Kuflik" w:date="2012-12-02T09:38:00Z" w:initials="TK">
    <w:p w:rsidR="00D82901" w:rsidRDefault="00D82901">
      <w:pPr>
        <w:pStyle w:val="CommentText"/>
      </w:pPr>
      <w:r>
        <w:rPr>
          <w:rStyle w:val="CommentReference"/>
        </w:rPr>
        <w:annotationRef/>
      </w:r>
      <w:r>
        <w:t>???</w:t>
      </w:r>
    </w:p>
  </w:comment>
  <w:comment w:id="458" w:author="Tsvika Kuflik" w:date="2013-01-12T22:21:00Z" w:initials="TK">
    <w:p w:rsidR="00B20051" w:rsidRDefault="00D82901">
      <w:pPr>
        <w:pStyle w:val="CommentText"/>
      </w:pPr>
      <w:r>
        <w:rPr>
          <w:rStyle w:val="CommentReference"/>
        </w:rPr>
        <w:annotationRef/>
      </w:r>
      <w:r>
        <w:rPr>
          <w:rFonts w:hint="cs"/>
          <w:rtl/>
        </w:rPr>
        <w:t xml:space="preserve">עדכן - אתה מתחיל עכשיו, סלק חלקים לא </w:t>
      </w:r>
    </w:p>
    <w:p w:rsidR="00D82901" w:rsidRDefault="00D82901">
      <w:pPr>
        <w:pStyle w:val="CommentText"/>
        <w:rPr>
          <w:rFonts w:hint="cs"/>
          <w:rtl/>
        </w:rPr>
      </w:pPr>
      <w:r>
        <w:rPr>
          <w:rFonts w:hint="cs"/>
          <w:rtl/>
        </w:rPr>
        <w:t>רלוונטיים</w:t>
      </w:r>
    </w:p>
    <w:p w:rsidR="00B20051" w:rsidRDefault="00B20051">
      <w:pPr>
        <w:pStyle w:val="CommentText"/>
      </w:pPr>
      <w:r w:rsidRPr="00B20051">
        <w:rPr>
          <w:color w:val="9BBB59" w:themeColor="accent3"/>
        </w:rPr>
        <w:t>done</w:t>
      </w:r>
    </w:p>
  </w:comment>
  <w:comment w:id="502" w:author="Tsvika Kuflik" w:date="2012-12-02T08:32:00Z" w:initials="TK">
    <w:p w:rsidR="00D82901" w:rsidRDefault="00D82901">
      <w:pPr>
        <w:pStyle w:val="CommentText"/>
        <w:rPr>
          <w:rtl/>
        </w:rPr>
      </w:pPr>
      <w:r>
        <w:rPr>
          <w:rStyle w:val="CommentReference"/>
        </w:rPr>
        <w:annotationRef/>
      </w:r>
      <w:r>
        <w:rPr>
          <w:rFonts w:hint="cs"/>
          <w:rtl/>
        </w:rPr>
        <w:t>תאר מה כבר עשית</w:t>
      </w:r>
    </w:p>
  </w:comment>
  <w:comment w:id="582" w:author="Tsvika Kuflik" w:date="2013-01-12T22:45:00Z" w:initials="TK">
    <w:p w:rsidR="00D82901" w:rsidRDefault="00D82901">
      <w:pPr>
        <w:pStyle w:val="CommentText"/>
      </w:pPr>
      <w:r>
        <w:rPr>
          <w:rStyle w:val="CommentReference"/>
        </w:rPr>
        <w:annotationRef/>
      </w:r>
      <w:r>
        <w:rPr>
          <w:rFonts w:hint="cs"/>
          <w:rtl/>
        </w:rPr>
        <w:t>הגיע הזמן שתסביר מה התועלת במחקר - למה הוא יסייע ואיך ניתן יהיה לעשות משהו טוב יותר בעקבותיו</w:t>
      </w:r>
    </w:p>
    <w:p w:rsidR="00E5495B" w:rsidRPr="00E5495B" w:rsidRDefault="00E5495B">
      <w:pPr>
        <w:pStyle w:val="CommentText"/>
        <w:rPr>
          <w:color w:val="FF0000"/>
          <w:rtl/>
        </w:rPr>
      </w:pPr>
      <w:r w:rsidRPr="00E5495B">
        <w:rPr>
          <w:color w:val="FF0000"/>
        </w:rPr>
        <w:t>I need help on this issue…</w:t>
      </w:r>
    </w:p>
  </w:comment>
  <w:comment w:id="594" w:author="Tsvika Kuflik" w:date="2012-12-02T08:32:00Z" w:initials="TK">
    <w:p w:rsidR="00D82901" w:rsidRDefault="00D82901">
      <w:pPr>
        <w:pStyle w:val="CommentText"/>
      </w:pPr>
      <w:r>
        <w:rPr>
          <w:rStyle w:val="CommentReference"/>
        </w:rPr>
        <w:annotationRef/>
      </w:r>
      <w:r>
        <w:t>Arrange them alphabetically, follow the format of LNCS (attached)</w:t>
      </w:r>
    </w:p>
  </w:comment>
  <w:comment w:id="595" w:author="Tsvika Kuflik" w:date="2013-01-12T22:47:00Z" w:initials="TK">
    <w:p w:rsidR="00D82901" w:rsidRDefault="00D82901">
      <w:pPr>
        <w:pStyle w:val="CommentText"/>
      </w:pPr>
      <w:r>
        <w:rPr>
          <w:rStyle w:val="CommentReference"/>
        </w:rPr>
        <w:annotationRef/>
      </w:r>
      <w:r>
        <w:rPr>
          <w:rFonts w:hint="cs"/>
          <w:rtl/>
        </w:rPr>
        <w:t>צריכים להיות מסודרים בסדר אלפביתי + נדרש מעבר נוסף לתיקונים קלים</w:t>
      </w:r>
    </w:p>
    <w:p w:rsidR="005040CC" w:rsidRDefault="005040CC">
      <w:pPr>
        <w:pStyle w:val="CommentText"/>
      </w:pPr>
      <w:r>
        <w:t xml:space="preserve">Format of the reference have been taken from google scholar </w:t>
      </w:r>
      <w:bookmarkStart w:id="598" w:name="_GoBack"/>
      <w:bookmarkEnd w:id="598"/>
    </w:p>
  </w:comment>
  <w:comment w:id="620" w:author="Tsvika Kuflik" w:date="2012-12-02T08:32:00Z" w:initials="TK">
    <w:p w:rsidR="005040CC" w:rsidRDefault="005040CC">
      <w:pPr>
        <w:pStyle w:val="CommentText"/>
        <w:rPr>
          <w:rtl/>
        </w:rPr>
      </w:pPr>
      <w:r>
        <w:rPr>
          <w:rStyle w:val="CommentReference"/>
        </w:rPr>
        <w:annotationRef/>
      </w:r>
      <w:r>
        <w:rPr>
          <w:rFonts w:hint="cs"/>
          <w:rtl/>
        </w:rPr>
        <w:t>מאמר שפורסם בכנס  - צריך לציין גם מקום ותאריך - ראה דוגמאות</w:t>
      </w:r>
    </w:p>
  </w:comment>
  <w:comment w:id="626" w:author="Tsvika Kuflik" w:date="2012-12-02T08:32:00Z" w:initials="TK">
    <w:p w:rsidR="005040CC" w:rsidRDefault="005040CC">
      <w:pPr>
        <w:pStyle w:val="CommentText"/>
      </w:pPr>
      <w:r>
        <w:rPr>
          <w:rStyle w:val="CommentReference"/>
        </w:rPr>
        <w:annotationRef/>
      </w:r>
      <w:r>
        <w:rPr>
          <w:rFonts w:hint="cs"/>
          <w:rtl/>
        </w:rPr>
        <w:t>זה נראה כמו ספר ואתה מצטט פרק מסוים...</w:t>
      </w:r>
    </w:p>
  </w:comment>
  <w:comment w:id="631" w:author="Tsvika Kuflik" w:date="2012-12-02T08:32:00Z" w:initials="TK">
    <w:p w:rsidR="005040CC" w:rsidRDefault="005040CC">
      <w:pPr>
        <w:pStyle w:val="CommentText"/>
      </w:pPr>
      <w:r>
        <w:rPr>
          <w:rStyle w:val="CommentReference"/>
        </w:rPr>
        <w:annotationRef/>
      </w:r>
      <w:r>
        <w:rPr>
          <w:rFonts w:hint="cs"/>
          <w:rtl/>
        </w:rPr>
        <w:t>פורמט ופונט חריגים...</w:t>
      </w:r>
    </w:p>
  </w:comment>
  <w:comment w:id="677" w:author="Tsvika Kuflik" w:date="2012-12-02T08:32:00Z" w:initials="TK">
    <w:p w:rsidR="00D82901" w:rsidRDefault="00D82901">
      <w:pPr>
        <w:pStyle w:val="CommentText"/>
        <w:rPr>
          <w:rtl/>
        </w:rPr>
      </w:pPr>
      <w:r>
        <w:rPr>
          <w:rStyle w:val="CommentReference"/>
        </w:rPr>
        <w:annotationRef/>
      </w:r>
      <w:r>
        <w:rPr>
          <w:rFonts w:hint="cs"/>
          <w:rtl/>
        </w:rPr>
        <w:t>מאמר שפורסם בכנס  - צריך לציין גם מקום ותאריך - ראה דוגמאות</w:t>
      </w:r>
    </w:p>
  </w:comment>
  <w:comment w:id="684" w:author="Tsvika Kuflik" w:date="2012-12-02T08:32:00Z" w:initials="TK">
    <w:p w:rsidR="00D82901" w:rsidRDefault="00D82901">
      <w:pPr>
        <w:pStyle w:val="CommentText"/>
      </w:pPr>
      <w:r>
        <w:rPr>
          <w:rStyle w:val="CommentReference"/>
        </w:rPr>
        <w:annotationRef/>
      </w:r>
      <w:r>
        <w:rPr>
          <w:rFonts w:hint="cs"/>
          <w:rtl/>
        </w:rPr>
        <w:t>זה נראה כמו ספר ואתה מצטט פרק מסוים...</w:t>
      </w:r>
    </w:p>
  </w:comment>
  <w:comment w:id="689" w:author="Tsvika Kuflik" w:date="2012-12-02T08:32:00Z" w:initials="TK">
    <w:p w:rsidR="00D82901" w:rsidRDefault="00D82901">
      <w:pPr>
        <w:pStyle w:val="CommentText"/>
      </w:pPr>
      <w:r>
        <w:rPr>
          <w:rStyle w:val="CommentReference"/>
        </w:rPr>
        <w:annotationRef/>
      </w:r>
      <w:r>
        <w:rPr>
          <w:rFonts w:hint="cs"/>
          <w:rtl/>
        </w:rPr>
        <w:t>פורמט ופונט חריגים...</w:t>
      </w:r>
    </w:p>
  </w:comment>
  <w:comment w:id="711" w:author="Tsvika Kuflik" w:date="2012-12-02T08:32:00Z" w:initials="TK">
    <w:p w:rsidR="00D82901" w:rsidRDefault="00D82901">
      <w:pPr>
        <w:pStyle w:val="CommentText"/>
      </w:pPr>
      <w:r>
        <w:rPr>
          <w:rStyle w:val="CommentReference"/>
        </w:rPr>
        <w:annotationRef/>
      </w:r>
      <w:r>
        <w:rPr>
          <w:rFonts w:hint="cs"/>
          <w:rtl/>
        </w:rPr>
        <w:t>תקן פונט</w:t>
      </w:r>
    </w:p>
  </w:comment>
  <w:comment w:id="713" w:author="Tsvika Kuflik" w:date="2012-12-02T08:32:00Z" w:initials="TK">
    <w:p w:rsidR="00D82901" w:rsidRDefault="00D82901">
      <w:pPr>
        <w:pStyle w:val="CommentText"/>
      </w:pPr>
      <w:r>
        <w:rPr>
          <w:rStyle w:val="CommentReference"/>
        </w:rPr>
        <w:annotationRef/>
      </w:r>
      <w:r>
        <w:rPr>
          <w:rFonts w:hint="cs"/>
          <w:rtl/>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537" w:rsidRDefault="00BF1537" w:rsidP="003D566E">
      <w:pPr>
        <w:spacing w:after="0" w:line="240" w:lineRule="auto"/>
      </w:pPr>
      <w:r>
        <w:separator/>
      </w:r>
    </w:p>
  </w:endnote>
  <w:endnote w:type="continuationSeparator" w:id="0">
    <w:p w:rsidR="00BF1537" w:rsidRDefault="00BF1537"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dvPSA334">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537" w:rsidRDefault="00BF1537" w:rsidP="003D566E">
      <w:pPr>
        <w:spacing w:after="0" w:line="240" w:lineRule="auto"/>
      </w:pPr>
      <w:r>
        <w:separator/>
      </w:r>
    </w:p>
  </w:footnote>
  <w:footnote w:type="continuationSeparator" w:id="0">
    <w:p w:rsidR="00BF1537" w:rsidRDefault="00BF1537" w:rsidP="003D566E">
      <w:pPr>
        <w:spacing w:after="0" w:line="240" w:lineRule="auto"/>
      </w:pPr>
      <w:r>
        <w:continuationSeparator/>
      </w:r>
    </w:p>
  </w:footnote>
  <w:footnote w:id="1">
    <w:p w:rsidR="00D82901" w:rsidRDefault="00D82901" w:rsidP="00A906FE">
      <w:pPr>
        <w:pStyle w:val="FootnoteText"/>
      </w:pPr>
      <w:r>
        <w:rPr>
          <w:rStyle w:val="FootnoteReference"/>
        </w:rPr>
        <w:footnoteRef/>
      </w:r>
      <w:r>
        <w:t xml:space="preserve"> </w:t>
      </w:r>
      <w:hyperlink r:id="rId1" w:history="1">
        <w:r w:rsidRPr="00D37F3A">
          <w:rPr>
            <w:rStyle w:val="Hyperlink"/>
          </w:rPr>
          <w:t>http://www.pandora.com</w:t>
        </w:r>
      </w:hyperlink>
    </w:p>
  </w:footnote>
  <w:footnote w:id="2">
    <w:p w:rsidR="00D82901" w:rsidRDefault="00D82901" w:rsidP="00B54E2F">
      <w:pPr>
        <w:pStyle w:val="FootnoteText"/>
      </w:pPr>
      <w:r>
        <w:rPr>
          <w:rStyle w:val="FootnoteReference"/>
        </w:rPr>
        <w:footnoteRef/>
      </w:r>
      <w:r>
        <w:t xml:space="preserve"> </w:t>
      </w:r>
      <w:hyperlink r:id="rId2" w:history="1">
        <w:r w:rsidRPr="00D37F3A">
          <w:rPr>
            <w:rStyle w:val="Hyperlink"/>
          </w:rPr>
          <w:t>http://www.google.com</w:t>
        </w:r>
      </w:hyperlink>
    </w:p>
  </w:footnote>
  <w:footnote w:id="3">
    <w:p w:rsidR="00D82901" w:rsidRDefault="00D82901" w:rsidP="00F204EC">
      <w:pPr>
        <w:pStyle w:val="FootnoteText"/>
      </w:pPr>
      <w:r>
        <w:rPr>
          <w:rStyle w:val="FootnoteReference"/>
        </w:rPr>
        <w:footnoteRef/>
      </w:r>
      <w:r>
        <w:t xml:space="preserve"> </w:t>
      </w:r>
      <w:hyperlink r:id="rId3" w:history="1">
        <w:r w:rsidRPr="00D37F3A">
          <w:rPr>
            <w:rStyle w:val="Hyperlink"/>
          </w:rPr>
          <w:t>http://www.youtube.com</w:t>
        </w:r>
      </w:hyperlink>
    </w:p>
  </w:footnote>
  <w:footnote w:id="4">
    <w:p w:rsidR="00D82901" w:rsidRDefault="00D82901">
      <w:pPr>
        <w:pStyle w:val="FootnoteText"/>
      </w:pPr>
      <w:r>
        <w:rPr>
          <w:rStyle w:val="FootnoteReference"/>
        </w:rPr>
        <w:footnoteRef/>
      </w:r>
      <w:r>
        <w:t xml:space="preserve"> </w:t>
      </w:r>
      <w:hyperlink r:id="rId4" w:history="1">
        <w:r w:rsidRPr="00D37F3A">
          <w:rPr>
            <w:rStyle w:val="Hyperlink"/>
          </w:rPr>
          <w:t>http://www.amazon.com</w:t>
        </w:r>
      </w:hyperlink>
    </w:p>
  </w:footnote>
  <w:footnote w:id="5">
    <w:p w:rsidR="00D82901" w:rsidRDefault="00D82901">
      <w:pPr>
        <w:pStyle w:val="FootnoteText"/>
      </w:pPr>
      <w:ins w:id="193" w:author="Shapira, Oz" w:date="2012-12-10T17:37:00Z">
        <w:r>
          <w:rPr>
            <w:rStyle w:val="FootnoteReference"/>
          </w:rPr>
          <w:footnoteRef/>
        </w:r>
        <w:r>
          <w:t xml:space="preserve"> </w:t>
        </w:r>
        <w:r w:rsidRPr="0016119C">
          <w:t>http://en.wikipedia.org/wiki/Graph_%28mathematics%29</w:t>
        </w:r>
      </w:ins>
    </w:p>
  </w:footnote>
  <w:footnote w:id="6">
    <w:p w:rsidR="00D82901" w:rsidRDefault="00D82901">
      <w:pPr>
        <w:pStyle w:val="FootnoteText"/>
      </w:pPr>
      <w:r w:rsidRPr="008D50D1">
        <w:footnoteRef/>
      </w:r>
      <w:r>
        <w:t xml:space="preserve"> </w:t>
      </w:r>
      <w:r w:rsidRPr="008D50D1">
        <w:t>breadth-first search</w:t>
      </w:r>
      <w:r>
        <w:t xml:space="preserve"> (</w:t>
      </w:r>
      <w:r w:rsidRPr="00D67224">
        <w:rPr>
          <w:b/>
          <w:bCs/>
        </w:rPr>
        <w:t>BFS</w:t>
      </w:r>
      <w:r>
        <w:t xml:space="preserve">) is a </w:t>
      </w:r>
      <w:hyperlink r:id="rId5" w:tooltip="Graph search algorithm" w:history="1">
        <w:r w:rsidRPr="008D50D1">
          <w:t>strategy for searching in a graph</w:t>
        </w:r>
      </w:hyperlink>
      <w:r>
        <w:t xml:space="preserve"> when search is limited to essentially two operations: (a) visit and inspect a node of a graph; (b) gain access to visit the nodes that neighbor the currently visited node. The BFS begins at a root node and inspects all the neighboring nodes</w:t>
      </w:r>
    </w:p>
  </w:footnote>
  <w:footnote w:id="7">
    <w:p w:rsidR="00D82901" w:rsidRDefault="00D82901">
      <w:pPr>
        <w:pStyle w:val="FootnoteText"/>
      </w:pPr>
      <w:r>
        <w:rPr>
          <w:rStyle w:val="FootnoteReference"/>
        </w:rPr>
        <w:footnoteRef/>
      </w:r>
      <w:r>
        <w:t xml:space="preserve"> </w:t>
      </w:r>
      <w:r w:rsidRPr="00D67224">
        <w:t>Depth-first search (</w:t>
      </w:r>
      <w:r w:rsidRPr="008D50D1">
        <w:rPr>
          <w:b/>
          <w:bCs/>
        </w:rPr>
        <w:t>DFS</w:t>
      </w:r>
      <w:r w:rsidRPr="00D67224">
        <w:t>) is an algorithm for traversing or searching a tree, tree structure, or graph. One starts at the root (selecting some node as the root in the graph case) and explores as far as ossible along each branch before backtracking</w:t>
      </w:r>
    </w:p>
  </w:footnote>
  <w:footnote w:id="8">
    <w:p w:rsidR="00D82901" w:rsidRDefault="00D82901">
      <w:pPr>
        <w:pStyle w:val="FootnoteText"/>
      </w:pPr>
      <w:r>
        <w:rPr>
          <w:rStyle w:val="FootnoteReference"/>
        </w:rPr>
        <w:footnoteRef/>
      </w:r>
      <w:r>
        <w:t xml:space="preserve"> </w:t>
      </w:r>
      <w:r w:rsidRPr="008D50D1">
        <w:rPr>
          <w:b/>
          <w:bCs/>
        </w:rPr>
        <w:t>Dijkstra's algorithm</w:t>
      </w:r>
      <w:r w:rsidRPr="00096FA2">
        <w:t>, conceived by Dutch computer scientist Edsger Dijkstra in 1956 and published in 1959,[1][2] is a graph search algorithm that solves the single-source shortest path problem for a graph with nonnegative edge path costs, producing a shortest path tree. This algorithm is often used in routing and as a subroutine in other graph algorithms</w:t>
      </w:r>
      <w:r>
        <w:t>.</w:t>
      </w:r>
    </w:p>
  </w:footnote>
  <w:footnote w:id="9">
    <w:p w:rsidR="00D82901" w:rsidRDefault="00D82901">
      <w:pPr>
        <w:pStyle w:val="FootnoteText"/>
      </w:pPr>
      <w:r>
        <w:rPr>
          <w:rStyle w:val="FootnoteReference"/>
        </w:rPr>
        <w:footnoteRef/>
      </w:r>
      <w:r>
        <w:t xml:space="preserve"> </w:t>
      </w:r>
      <w:hyperlink r:id="rId6" w:history="1">
        <w:r w:rsidRPr="00F204EC">
          <w:rPr>
            <w:rStyle w:val="Hyperlink"/>
          </w:rPr>
          <w:t>http://en.wikipedia.org/wiki/Social_networking_service</w:t>
        </w:r>
      </w:hyperlink>
    </w:p>
  </w:footnote>
  <w:footnote w:id="10">
    <w:p w:rsidR="00D82901" w:rsidRDefault="00D82901" w:rsidP="0067443E">
      <w:pPr>
        <w:pStyle w:val="FootnoteText"/>
      </w:pPr>
      <w:ins w:id="207" w:author="Shapira, Oz" w:date="2012-12-24T11:05:00Z">
        <w:r>
          <w:rPr>
            <w:rStyle w:val="FootnoteReference"/>
          </w:rPr>
          <w:footnoteRef/>
        </w:r>
        <w:r>
          <w:t xml:space="preserve"> </w:t>
        </w:r>
        <w:r>
          <w:fldChar w:fldCharType="begin"/>
        </w:r>
        <w:r>
          <w:instrText xml:space="preserve"> HYPERLINK "</w:instrText>
        </w:r>
        <w:r w:rsidRPr="007E603C">
          <w:instrText>https://www.facebook.com/</w:instrText>
        </w:r>
        <w:r>
          <w:instrText xml:space="preserve">" </w:instrText>
        </w:r>
        <w:r>
          <w:fldChar w:fldCharType="separate"/>
        </w:r>
        <w:r w:rsidRPr="00CA2AF5">
          <w:rPr>
            <w:rStyle w:val="Hyperlink"/>
          </w:rPr>
          <w:t>https://www.facebook.com/</w:t>
        </w:r>
        <w:r>
          <w:fldChar w:fldCharType="end"/>
        </w:r>
      </w:ins>
    </w:p>
  </w:footnote>
  <w:footnote w:id="11">
    <w:p w:rsidR="00D82901" w:rsidRDefault="00D82901" w:rsidP="0067443E">
      <w:pPr>
        <w:pStyle w:val="FootnoteText"/>
      </w:pPr>
      <w:ins w:id="209" w:author="Shapira, Oz" w:date="2012-12-24T11:07:00Z">
        <w:r>
          <w:rPr>
            <w:rStyle w:val="FootnoteReference"/>
          </w:rPr>
          <w:footnoteRef/>
        </w:r>
      </w:ins>
      <w:ins w:id="210" w:author="Shapira, Oz" w:date="2012-12-24T11:08:00Z">
        <w:r w:rsidRPr="0067443E">
          <w:t xml:space="preserve"> </w:t>
        </w:r>
      </w:ins>
      <w:ins w:id="211" w:author="Shapira, Oz" w:date="2012-12-24T11:07:00Z">
        <w:r w:rsidRPr="0067443E">
          <w:t>https://plus.google.com/</w:t>
        </w:r>
      </w:ins>
    </w:p>
  </w:footnote>
  <w:footnote w:id="12">
    <w:p w:rsidR="00D82901" w:rsidRPr="0067443E" w:rsidRDefault="00D82901" w:rsidP="0067443E">
      <w:pPr>
        <w:pStyle w:val="FootnoteText"/>
        <w:rPr>
          <w:i/>
          <w:iCs/>
          <w:rPrChange w:id="213" w:author="Shapira, Oz" w:date="2012-12-24T11:08:00Z">
            <w:rPr/>
          </w:rPrChange>
        </w:rPr>
      </w:pPr>
      <w:ins w:id="214" w:author="Shapira, Oz" w:date="2012-12-24T11:08:00Z">
        <w:r>
          <w:rPr>
            <w:rStyle w:val="FootnoteReference"/>
          </w:rPr>
          <w:footnoteRef/>
        </w:r>
        <w:r>
          <w:t xml:space="preserve"> </w:t>
        </w:r>
        <w:r>
          <w:rPr>
            <w:rStyle w:val="HTMLCite"/>
          </w:rPr>
          <w:t>https://</w:t>
        </w:r>
        <w:r>
          <w:rPr>
            <w:rStyle w:val="HTMLCite"/>
            <w:b/>
            <w:bCs/>
          </w:rPr>
          <w:t>twitter</w:t>
        </w:r>
        <w:r>
          <w:rPr>
            <w:rStyle w:val="HTMLCite"/>
          </w:rPr>
          <w:t>.com/</w:t>
        </w:r>
      </w:ins>
    </w:p>
  </w:footnote>
  <w:footnote w:id="13">
    <w:p w:rsidR="00D82901" w:rsidRDefault="00D82901">
      <w:pPr>
        <w:pStyle w:val="FootnoteText"/>
      </w:pPr>
      <w:ins w:id="216" w:author="Shapira, Oz" w:date="2012-12-24T11:08:00Z">
        <w:r>
          <w:rPr>
            <w:rStyle w:val="FootnoteReference"/>
          </w:rPr>
          <w:footnoteRef/>
        </w:r>
        <w:r>
          <w:t xml:space="preserve"> </w:t>
        </w:r>
      </w:ins>
      <w:ins w:id="217" w:author="Shapira, Oz" w:date="2012-12-24T11:11:00Z">
        <w:r w:rsidRPr="00C11661">
          <w:t>www.linkedin.com</w:t>
        </w:r>
      </w:ins>
    </w:p>
  </w:footnote>
  <w:footnote w:id="14">
    <w:p w:rsidR="00D82901" w:rsidRDefault="00D82901">
      <w:pPr>
        <w:pStyle w:val="FootnoteText"/>
      </w:pPr>
      <w:r>
        <w:rPr>
          <w:rStyle w:val="FootnoteReference"/>
        </w:rPr>
        <w:footnoteRef/>
      </w:r>
      <w:r>
        <w:t xml:space="preserve"> www.Pinterest.com</w:t>
      </w:r>
    </w:p>
  </w:footnote>
  <w:footnote w:id="15">
    <w:p w:rsidR="0033646F" w:rsidRDefault="0033646F">
      <w:pPr>
        <w:pStyle w:val="FootnoteText"/>
      </w:pPr>
      <w:ins w:id="336" w:author="oz" w:date="2013-01-12T22:13:00Z">
        <w:r>
          <w:rPr>
            <w:rStyle w:val="FootnoteReference"/>
          </w:rPr>
          <w:footnoteRef/>
        </w:r>
        <w:r>
          <w:t xml:space="preserve"> </w:t>
        </w:r>
        <w:r w:rsidRPr="0033646F">
          <w:t>http://en.wikipedia.org/wiki/Pinterest</w:t>
        </w:r>
      </w:ins>
    </w:p>
  </w:footnote>
  <w:footnote w:id="16">
    <w:p w:rsidR="00D82901" w:rsidRDefault="00D82901">
      <w:pPr>
        <w:pStyle w:val="FootnoteText"/>
      </w:pPr>
      <w:ins w:id="349" w:author="Shapira, Oz" w:date="2012-12-26T14:53:00Z">
        <w:r>
          <w:rPr>
            <w:rStyle w:val="FootnoteReference"/>
          </w:rPr>
          <w:footnoteRef/>
        </w:r>
        <w:r>
          <w:t xml:space="preserve"> </w:t>
        </w:r>
      </w:ins>
      <w:ins w:id="350" w:author="Shapira, Oz" w:date="2012-12-26T14:54:00Z">
        <w:r>
          <w:t xml:space="preserve">A </w:t>
        </w:r>
        <w:r>
          <w:rPr>
            <w:b/>
            <w:bCs/>
          </w:rPr>
          <w:t>Web crawler</w:t>
        </w:r>
        <w:r>
          <w:t xml:space="preserve"> is a computer program that browses the </w:t>
        </w:r>
        <w:r>
          <w:fldChar w:fldCharType="begin"/>
        </w:r>
        <w:r>
          <w:instrText xml:space="preserve"> HYPERLINK "http://en.wikipedia.org/wiki/World_Wide_Web" \o "World Wide Web" </w:instrText>
        </w:r>
        <w:r>
          <w:fldChar w:fldCharType="separate"/>
        </w:r>
        <w:r>
          <w:rPr>
            <w:rStyle w:val="Hyperlink"/>
          </w:rPr>
          <w:t>World Wide Web</w:t>
        </w:r>
        <w:r>
          <w:fldChar w:fldCharType="end"/>
        </w:r>
        <w:r>
          <w:t xml:space="preserve"> in a methodical, automated manner or in an orderly fashion. (</w:t>
        </w:r>
        <w:r w:rsidRPr="00122CCE">
          <w:t>http://en.wikipedia.org/wiki/Web_crawler</w:t>
        </w:r>
        <w:r>
          <w:t>)</w:t>
        </w:r>
      </w:ins>
    </w:p>
  </w:footnote>
  <w:footnote w:id="17">
    <w:p w:rsidR="00D82901" w:rsidRDefault="00D82901">
      <w:pPr>
        <w:pStyle w:val="FootnoteText"/>
      </w:pPr>
      <w:r>
        <w:rPr>
          <w:rStyle w:val="FootnoteReference"/>
        </w:rPr>
        <w:footnoteRef/>
      </w:r>
      <w:r>
        <w:t xml:space="preserve"> </w:t>
      </w:r>
      <w:r w:rsidRPr="00956A80">
        <w:t>http://neo4j.org/</w:t>
      </w:r>
    </w:p>
  </w:footnote>
  <w:footnote w:id="18">
    <w:p w:rsidR="00D82901" w:rsidRDefault="00D82901">
      <w:pPr>
        <w:pStyle w:val="FootnoteText"/>
      </w:pPr>
      <w:r>
        <w:rPr>
          <w:rStyle w:val="FootnoteReference"/>
        </w:rPr>
        <w:footnoteRef/>
      </w:r>
      <w:r>
        <w:t xml:space="preserve"> </w:t>
      </w:r>
      <w:r w:rsidRPr="00DE3F63">
        <w:t>https://gephi.org/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C715C7B"/>
    <w:multiLevelType w:val="hybridMultilevel"/>
    <w:tmpl w:val="597C620C"/>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A2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461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20">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616386"/>
    <w:multiLevelType w:val="hybridMultilevel"/>
    <w:tmpl w:val="A6AC9A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6">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6"/>
  </w:num>
  <w:num w:numId="3">
    <w:abstractNumId w:val="5"/>
  </w:num>
  <w:num w:numId="4">
    <w:abstractNumId w:val="25"/>
  </w:num>
  <w:num w:numId="5">
    <w:abstractNumId w:val="15"/>
  </w:num>
  <w:num w:numId="6">
    <w:abstractNumId w:val="11"/>
  </w:num>
  <w:num w:numId="7">
    <w:abstractNumId w:val="21"/>
  </w:num>
  <w:num w:numId="8">
    <w:abstractNumId w:val="1"/>
  </w:num>
  <w:num w:numId="9">
    <w:abstractNumId w:val="12"/>
  </w:num>
  <w:num w:numId="10">
    <w:abstractNumId w:val="19"/>
  </w:num>
  <w:num w:numId="11">
    <w:abstractNumId w:val="3"/>
  </w:num>
  <w:num w:numId="12">
    <w:abstractNumId w:val="24"/>
  </w:num>
  <w:num w:numId="13">
    <w:abstractNumId w:val="29"/>
  </w:num>
  <w:num w:numId="14">
    <w:abstractNumId w:val="14"/>
  </w:num>
  <w:num w:numId="15">
    <w:abstractNumId w:val="22"/>
  </w:num>
  <w:num w:numId="16">
    <w:abstractNumId w:val="31"/>
  </w:num>
  <w:num w:numId="17">
    <w:abstractNumId w:val="27"/>
  </w:num>
  <w:num w:numId="18">
    <w:abstractNumId w:val="9"/>
  </w:num>
  <w:num w:numId="19">
    <w:abstractNumId w:val="2"/>
  </w:num>
  <w:num w:numId="20">
    <w:abstractNumId w:val="8"/>
  </w:num>
  <w:num w:numId="21">
    <w:abstractNumId w:val="13"/>
  </w:num>
  <w:num w:numId="22">
    <w:abstractNumId w:val="0"/>
  </w:num>
  <w:num w:numId="23">
    <w:abstractNumId w:val="16"/>
  </w:num>
  <w:num w:numId="24">
    <w:abstractNumId w:val="10"/>
  </w:num>
  <w:num w:numId="25">
    <w:abstractNumId w:val="30"/>
  </w:num>
  <w:num w:numId="26">
    <w:abstractNumId w:val="18"/>
  </w:num>
  <w:num w:numId="27">
    <w:abstractNumId w:val="28"/>
  </w:num>
  <w:num w:numId="28">
    <w:abstractNumId w:val="17"/>
  </w:num>
  <w:num w:numId="29">
    <w:abstractNumId w:val="7"/>
  </w:num>
  <w:num w:numId="30">
    <w:abstractNumId w:val="23"/>
  </w:num>
  <w:num w:numId="31">
    <w:abstractNumId w:val="4"/>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11D0"/>
    <w:rsid w:val="0000509C"/>
    <w:rsid w:val="00006B71"/>
    <w:rsid w:val="00010371"/>
    <w:rsid w:val="00016321"/>
    <w:rsid w:val="00017890"/>
    <w:rsid w:val="00020B1C"/>
    <w:rsid w:val="0002218D"/>
    <w:rsid w:val="000242D4"/>
    <w:rsid w:val="000248C4"/>
    <w:rsid w:val="000251DA"/>
    <w:rsid w:val="0002577B"/>
    <w:rsid w:val="00026AAE"/>
    <w:rsid w:val="00031EDC"/>
    <w:rsid w:val="00031FBA"/>
    <w:rsid w:val="000326E4"/>
    <w:rsid w:val="0003275D"/>
    <w:rsid w:val="00035D1A"/>
    <w:rsid w:val="00037BB0"/>
    <w:rsid w:val="0004204D"/>
    <w:rsid w:val="000428C4"/>
    <w:rsid w:val="000446C2"/>
    <w:rsid w:val="00050A41"/>
    <w:rsid w:val="000518A6"/>
    <w:rsid w:val="000601EE"/>
    <w:rsid w:val="000605BF"/>
    <w:rsid w:val="00061B6E"/>
    <w:rsid w:val="000621A4"/>
    <w:rsid w:val="00064325"/>
    <w:rsid w:val="00073544"/>
    <w:rsid w:val="00081410"/>
    <w:rsid w:val="00082E66"/>
    <w:rsid w:val="0008413D"/>
    <w:rsid w:val="00085C94"/>
    <w:rsid w:val="00085E6A"/>
    <w:rsid w:val="00086EA6"/>
    <w:rsid w:val="00090146"/>
    <w:rsid w:val="00093277"/>
    <w:rsid w:val="00093FE2"/>
    <w:rsid w:val="00094DC4"/>
    <w:rsid w:val="000967B2"/>
    <w:rsid w:val="00096FA2"/>
    <w:rsid w:val="00097D86"/>
    <w:rsid w:val="000A1824"/>
    <w:rsid w:val="000A26C5"/>
    <w:rsid w:val="000A3142"/>
    <w:rsid w:val="000A7FB4"/>
    <w:rsid w:val="000B7C4E"/>
    <w:rsid w:val="000C07B0"/>
    <w:rsid w:val="000C38BA"/>
    <w:rsid w:val="000C4843"/>
    <w:rsid w:val="000C7FEA"/>
    <w:rsid w:val="000D33DB"/>
    <w:rsid w:val="000D5C0F"/>
    <w:rsid w:val="000D7A59"/>
    <w:rsid w:val="000E134C"/>
    <w:rsid w:val="000E2D90"/>
    <w:rsid w:val="000E39FB"/>
    <w:rsid w:val="001012D1"/>
    <w:rsid w:val="001046F4"/>
    <w:rsid w:val="00104A8A"/>
    <w:rsid w:val="0011169C"/>
    <w:rsid w:val="001124AE"/>
    <w:rsid w:val="0011419C"/>
    <w:rsid w:val="0011484B"/>
    <w:rsid w:val="001155A1"/>
    <w:rsid w:val="00117C16"/>
    <w:rsid w:val="00121933"/>
    <w:rsid w:val="00122CCE"/>
    <w:rsid w:val="0012770D"/>
    <w:rsid w:val="001312CA"/>
    <w:rsid w:val="001414F8"/>
    <w:rsid w:val="00141F47"/>
    <w:rsid w:val="00150A11"/>
    <w:rsid w:val="00152C5D"/>
    <w:rsid w:val="0016119C"/>
    <w:rsid w:val="001640BA"/>
    <w:rsid w:val="001655FF"/>
    <w:rsid w:val="00165B1E"/>
    <w:rsid w:val="0017216E"/>
    <w:rsid w:val="0017451D"/>
    <w:rsid w:val="00175BBF"/>
    <w:rsid w:val="00175D1F"/>
    <w:rsid w:val="00181C25"/>
    <w:rsid w:val="00185F43"/>
    <w:rsid w:val="00187DF5"/>
    <w:rsid w:val="00187EC1"/>
    <w:rsid w:val="001927C5"/>
    <w:rsid w:val="00195753"/>
    <w:rsid w:val="001961D2"/>
    <w:rsid w:val="00196535"/>
    <w:rsid w:val="00196F47"/>
    <w:rsid w:val="00197AD9"/>
    <w:rsid w:val="001A5412"/>
    <w:rsid w:val="001B1450"/>
    <w:rsid w:val="001B4915"/>
    <w:rsid w:val="001B7524"/>
    <w:rsid w:val="001B7D68"/>
    <w:rsid w:val="001C16BB"/>
    <w:rsid w:val="001C35B8"/>
    <w:rsid w:val="001D3582"/>
    <w:rsid w:val="001D6219"/>
    <w:rsid w:val="001D6838"/>
    <w:rsid w:val="001D6A97"/>
    <w:rsid w:val="001D7585"/>
    <w:rsid w:val="001E662E"/>
    <w:rsid w:val="001F1E14"/>
    <w:rsid w:val="001F743D"/>
    <w:rsid w:val="002038A6"/>
    <w:rsid w:val="00212676"/>
    <w:rsid w:val="0021406C"/>
    <w:rsid w:val="002157C9"/>
    <w:rsid w:val="00215F38"/>
    <w:rsid w:val="00217220"/>
    <w:rsid w:val="00220014"/>
    <w:rsid w:val="00222AED"/>
    <w:rsid w:val="00223BF0"/>
    <w:rsid w:val="002277EB"/>
    <w:rsid w:val="0023380B"/>
    <w:rsid w:val="002424AC"/>
    <w:rsid w:val="00242598"/>
    <w:rsid w:val="00243706"/>
    <w:rsid w:val="00255CF0"/>
    <w:rsid w:val="00257AFB"/>
    <w:rsid w:val="00261996"/>
    <w:rsid w:val="00263332"/>
    <w:rsid w:val="002675E4"/>
    <w:rsid w:val="002679F5"/>
    <w:rsid w:val="002770EF"/>
    <w:rsid w:val="002771A8"/>
    <w:rsid w:val="00280665"/>
    <w:rsid w:val="00286202"/>
    <w:rsid w:val="002910A9"/>
    <w:rsid w:val="00295025"/>
    <w:rsid w:val="002955C6"/>
    <w:rsid w:val="00295A57"/>
    <w:rsid w:val="00297B36"/>
    <w:rsid w:val="002A2DDD"/>
    <w:rsid w:val="002B5DF0"/>
    <w:rsid w:val="002B5DF4"/>
    <w:rsid w:val="002C237A"/>
    <w:rsid w:val="002C362C"/>
    <w:rsid w:val="002D001E"/>
    <w:rsid w:val="002D1D63"/>
    <w:rsid w:val="002D3696"/>
    <w:rsid w:val="002D76D8"/>
    <w:rsid w:val="002E13B4"/>
    <w:rsid w:val="002E33BE"/>
    <w:rsid w:val="002E6D0E"/>
    <w:rsid w:val="002F1147"/>
    <w:rsid w:val="002F2135"/>
    <w:rsid w:val="002F44D4"/>
    <w:rsid w:val="002F6090"/>
    <w:rsid w:val="003045CA"/>
    <w:rsid w:val="00304E92"/>
    <w:rsid w:val="00307541"/>
    <w:rsid w:val="00310DBB"/>
    <w:rsid w:val="00311132"/>
    <w:rsid w:val="00311F34"/>
    <w:rsid w:val="00312060"/>
    <w:rsid w:val="003120FF"/>
    <w:rsid w:val="0031282F"/>
    <w:rsid w:val="0031432E"/>
    <w:rsid w:val="003172F4"/>
    <w:rsid w:val="00317F01"/>
    <w:rsid w:val="00320B10"/>
    <w:rsid w:val="0032109E"/>
    <w:rsid w:val="003226C1"/>
    <w:rsid w:val="00324BAC"/>
    <w:rsid w:val="0033379F"/>
    <w:rsid w:val="00333885"/>
    <w:rsid w:val="00333D50"/>
    <w:rsid w:val="00333D5F"/>
    <w:rsid w:val="0033646F"/>
    <w:rsid w:val="00342CFA"/>
    <w:rsid w:val="0034361B"/>
    <w:rsid w:val="00345C34"/>
    <w:rsid w:val="003516C8"/>
    <w:rsid w:val="00360BB6"/>
    <w:rsid w:val="00360FC9"/>
    <w:rsid w:val="00362451"/>
    <w:rsid w:val="00363B68"/>
    <w:rsid w:val="003665D1"/>
    <w:rsid w:val="0036718F"/>
    <w:rsid w:val="0037046D"/>
    <w:rsid w:val="003756AE"/>
    <w:rsid w:val="00376B46"/>
    <w:rsid w:val="0038304F"/>
    <w:rsid w:val="00390C66"/>
    <w:rsid w:val="00390F25"/>
    <w:rsid w:val="00392B6D"/>
    <w:rsid w:val="00394C6C"/>
    <w:rsid w:val="00395954"/>
    <w:rsid w:val="003A010D"/>
    <w:rsid w:val="003A080A"/>
    <w:rsid w:val="003A47D4"/>
    <w:rsid w:val="003A5B86"/>
    <w:rsid w:val="003A7444"/>
    <w:rsid w:val="003A7FA6"/>
    <w:rsid w:val="003B4AE2"/>
    <w:rsid w:val="003B67A7"/>
    <w:rsid w:val="003C28F0"/>
    <w:rsid w:val="003C35AF"/>
    <w:rsid w:val="003C51D6"/>
    <w:rsid w:val="003C62E1"/>
    <w:rsid w:val="003D0100"/>
    <w:rsid w:val="003D2BD6"/>
    <w:rsid w:val="003D3871"/>
    <w:rsid w:val="003D566E"/>
    <w:rsid w:val="003E58CB"/>
    <w:rsid w:val="003E6F86"/>
    <w:rsid w:val="003F33A2"/>
    <w:rsid w:val="003F401C"/>
    <w:rsid w:val="003F6C68"/>
    <w:rsid w:val="003F7B11"/>
    <w:rsid w:val="004011A5"/>
    <w:rsid w:val="00402611"/>
    <w:rsid w:val="00403DC3"/>
    <w:rsid w:val="00406625"/>
    <w:rsid w:val="0040741E"/>
    <w:rsid w:val="00407579"/>
    <w:rsid w:val="00411D5B"/>
    <w:rsid w:val="00415017"/>
    <w:rsid w:val="004156A3"/>
    <w:rsid w:val="00421C73"/>
    <w:rsid w:val="0042349E"/>
    <w:rsid w:val="00423EB0"/>
    <w:rsid w:val="004245E1"/>
    <w:rsid w:val="0042609A"/>
    <w:rsid w:val="00434E3E"/>
    <w:rsid w:val="00434F01"/>
    <w:rsid w:val="0043689A"/>
    <w:rsid w:val="00446717"/>
    <w:rsid w:val="00446927"/>
    <w:rsid w:val="00450530"/>
    <w:rsid w:val="00451D79"/>
    <w:rsid w:val="00452792"/>
    <w:rsid w:val="00464F10"/>
    <w:rsid w:val="00467588"/>
    <w:rsid w:val="00471513"/>
    <w:rsid w:val="0047156A"/>
    <w:rsid w:val="004716CE"/>
    <w:rsid w:val="004723E1"/>
    <w:rsid w:val="0047718E"/>
    <w:rsid w:val="00482F17"/>
    <w:rsid w:val="004832CE"/>
    <w:rsid w:val="00483923"/>
    <w:rsid w:val="00485039"/>
    <w:rsid w:val="00485BF0"/>
    <w:rsid w:val="00487BCA"/>
    <w:rsid w:val="00487DB7"/>
    <w:rsid w:val="0049135D"/>
    <w:rsid w:val="00493B71"/>
    <w:rsid w:val="00493F49"/>
    <w:rsid w:val="00496760"/>
    <w:rsid w:val="00497152"/>
    <w:rsid w:val="004A074F"/>
    <w:rsid w:val="004A10B9"/>
    <w:rsid w:val="004A54E3"/>
    <w:rsid w:val="004A64C9"/>
    <w:rsid w:val="004A7A56"/>
    <w:rsid w:val="004B5411"/>
    <w:rsid w:val="004B57B0"/>
    <w:rsid w:val="004C07E7"/>
    <w:rsid w:val="004C44DD"/>
    <w:rsid w:val="004D3687"/>
    <w:rsid w:val="004E038C"/>
    <w:rsid w:val="004E19E8"/>
    <w:rsid w:val="004E5CB3"/>
    <w:rsid w:val="004E6DE2"/>
    <w:rsid w:val="004E7922"/>
    <w:rsid w:val="004F1CE1"/>
    <w:rsid w:val="004F210C"/>
    <w:rsid w:val="004F3D29"/>
    <w:rsid w:val="005040CC"/>
    <w:rsid w:val="00505896"/>
    <w:rsid w:val="005163F5"/>
    <w:rsid w:val="005228CC"/>
    <w:rsid w:val="00524682"/>
    <w:rsid w:val="005249C4"/>
    <w:rsid w:val="00524C99"/>
    <w:rsid w:val="00527EC8"/>
    <w:rsid w:val="005305E0"/>
    <w:rsid w:val="00533F56"/>
    <w:rsid w:val="0053406D"/>
    <w:rsid w:val="00540986"/>
    <w:rsid w:val="00543733"/>
    <w:rsid w:val="0054464D"/>
    <w:rsid w:val="00544D51"/>
    <w:rsid w:val="005450E2"/>
    <w:rsid w:val="00551528"/>
    <w:rsid w:val="0055393D"/>
    <w:rsid w:val="00553B14"/>
    <w:rsid w:val="00560D7B"/>
    <w:rsid w:val="005662C6"/>
    <w:rsid w:val="005677DB"/>
    <w:rsid w:val="00570AA1"/>
    <w:rsid w:val="00572580"/>
    <w:rsid w:val="00573491"/>
    <w:rsid w:val="00576C46"/>
    <w:rsid w:val="00580D28"/>
    <w:rsid w:val="00582E39"/>
    <w:rsid w:val="0058688A"/>
    <w:rsid w:val="00587F17"/>
    <w:rsid w:val="00590D64"/>
    <w:rsid w:val="00592A41"/>
    <w:rsid w:val="0059378F"/>
    <w:rsid w:val="005A0CD7"/>
    <w:rsid w:val="005A1CFB"/>
    <w:rsid w:val="005A3529"/>
    <w:rsid w:val="005A5142"/>
    <w:rsid w:val="005A5274"/>
    <w:rsid w:val="005B11D2"/>
    <w:rsid w:val="005B130D"/>
    <w:rsid w:val="005B1680"/>
    <w:rsid w:val="005B28EB"/>
    <w:rsid w:val="005B50FB"/>
    <w:rsid w:val="005C1DAD"/>
    <w:rsid w:val="005C3302"/>
    <w:rsid w:val="005C5356"/>
    <w:rsid w:val="005C5BA1"/>
    <w:rsid w:val="005C7DCC"/>
    <w:rsid w:val="005D112E"/>
    <w:rsid w:val="005D44EC"/>
    <w:rsid w:val="005D65A3"/>
    <w:rsid w:val="005F1B27"/>
    <w:rsid w:val="005F20E3"/>
    <w:rsid w:val="005F2664"/>
    <w:rsid w:val="005F3283"/>
    <w:rsid w:val="005F5400"/>
    <w:rsid w:val="005F72A8"/>
    <w:rsid w:val="00601242"/>
    <w:rsid w:val="006042B0"/>
    <w:rsid w:val="006062EE"/>
    <w:rsid w:val="00606FAE"/>
    <w:rsid w:val="006078C3"/>
    <w:rsid w:val="006138A9"/>
    <w:rsid w:val="0061558D"/>
    <w:rsid w:val="006200CD"/>
    <w:rsid w:val="00623A8A"/>
    <w:rsid w:val="006263A2"/>
    <w:rsid w:val="0063195C"/>
    <w:rsid w:val="00634660"/>
    <w:rsid w:val="006358E8"/>
    <w:rsid w:val="00643198"/>
    <w:rsid w:val="00645585"/>
    <w:rsid w:val="00647E6D"/>
    <w:rsid w:val="006557CC"/>
    <w:rsid w:val="00656252"/>
    <w:rsid w:val="0066155A"/>
    <w:rsid w:val="0066387C"/>
    <w:rsid w:val="00666F40"/>
    <w:rsid w:val="0067443E"/>
    <w:rsid w:val="00674B77"/>
    <w:rsid w:val="006758F1"/>
    <w:rsid w:val="00676BE3"/>
    <w:rsid w:val="00676F85"/>
    <w:rsid w:val="00680CBC"/>
    <w:rsid w:val="00682617"/>
    <w:rsid w:val="00684F81"/>
    <w:rsid w:val="00685213"/>
    <w:rsid w:val="00685C07"/>
    <w:rsid w:val="00690E03"/>
    <w:rsid w:val="00690E8A"/>
    <w:rsid w:val="00693445"/>
    <w:rsid w:val="00693776"/>
    <w:rsid w:val="006953D1"/>
    <w:rsid w:val="006A3278"/>
    <w:rsid w:val="006A4157"/>
    <w:rsid w:val="006B17AA"/>
    <w:rsid w:val="006B2DFA"/>
    <w:rsid w:val="006C10F2"/>
    <w:rsid w:val="006C59EE"/>
    <w:rsid w:val="006C7DFF"/>
    <w:rsid w:val="006D172C"/>
    <w:rsid w:val="006D3564"/>
    <w:rsid w:val="006D586C"/>
    <w:rsid w:val="006D5A88"/>
    <w:rsid w:val="006D726A"/>
    <w:rsid w:val="006E0D0B"/>
    <w:rsid w:val="006E253A"/>
    <w:rsid w:val="006E368F"/>
    <w:rsid w:val="006E3738"/>
    <w:rsid w:val="006E5670"/>
    <w:rsid w:val="006E671F"/>
    <w:rsid w:val="006E6B30"/>
    <w:rsid w:val="006F7811"/>
    <w:rsid w:val="00701A6B"/>
    <w:rsid w:val="00701FFB"/>
    <w:rsid w:val="007020AE"/>
    <w:rsid w:val="00702265"/>
    <w:rsid w:val="007034BE"/>
    <w:rsid w:val="007113BF"/>
    <w:rsid w:val="00713D60"/>
    <w:rsid w:val="0071792D"/>
    <w:rsid w:val="007217E9"/>
    <w:rsid w:val="00724AF3"/>
    <w:rsid w:val="00732A6F"/>
    <w:rsid w:val="007418DF"/>
    <w:rsid w:val="00742012"/>
    <w:rsid w:val="007444EB"/>
    <w:rsid w:val="00753DB3"/>
    <w:rsid w:val="00754DDB"/>
    <w:rsid w:val="00756744"/>
    <w:rsid w:val="007600F1"/>
    <w:rsid w:val="0076032D"/>
    <w:rsid w:val="00761FE1"/>
    <w:rsid w:val="00762D22"/>
    <w:rsid w:val="00774576"/>
    <w:rsid w:val="00780EC0"/>
    <w:rsid w:val="00782209"/>
    <w:rsid w:val="00785792"/>
    <w:rsid w:val="00785C59"/>
    <w:rsid w:val="007877B1"/>
    <w:rsid w:val="00790086"/>
    <w:rsid w:val="00791AF2"/>
    <w:rsid w:val="00794137"/>
    <w:rsid w:val="007942CB"/>
    <w:rsid w:val="007A2E32"/>
    <w:rsid w:val="007A3BF8"/>
    <w:rsid w:val="007A4C24"/>
    <w:rsid w:val="007A5E8B"/>
    <w:rsid w:val="007B183C"/>
    <w:rsid w:val="007B1B73"/>
    <w:rsid w:val="007B58FA"/>
    <w:rsid w:val="007B715C"/>
    <w:rsid w:val="007C0B9F"/>
    <w:rsid w:val="007C6190"/>
    <w:rsid w:val="007D1660"/>
    <w:rsid w:val="007D4EB4"/>
    <w:rsid w:val="007E21C0"/>
    <w:rsid w:val="007E223A"/>
    <w:rsid w:val="007E37FF"/>
    <w:rsid w:val="007E4895"/>
    <w:rsid w:val="007E603C"/>
    <w:rsid w:val="007F3978"/>
    <w:rsid w:val="007F47EA"/>
    <w:rsid w:val="008015AF"/>
    <w:rsid w:val="00801982"/>
    <w:rsid w:val="00804D77"/>
    <w:rsid w:val="00812711"/>
    <w:rsid w:val="00812B67"/>
    <w:rsid w:val="008134EE"/>
    <w:rsid w:val="00814497"/>
    <w:rsid w:val="008171BF"/>
    <w:rsid w:val="0081771B"/>
    <w:rsid w:val="008219A1"/>
    <w:rsid w:val="008227E0"/>
    <w:rsid w:val="00825756"/>
    <w:rsid w:val="008268F3"/>
    <w:rsid w:val="00833F71"/>
    <w:rsid w:val="00834D1A"/>
    <w:rsid w:val="00836C7C"/>
    <w:rsid w:val="00840ACB"/>
    <w:rsid w:val="00840DDD"/>
    <w:rsid w:val="00846131"/>
    <w:rsid w:val="00854D0B"/>
    <w:rsid w:val="008631FD"/>
    <w:rsid w:val="008663DB"/>
    <w:rsid w:val="00867830"/>
    <w:rsid w:val="008755BA"/>
    <w:rsid w:val="0088065A"/>
    <w:rsid w:val="0088330D"/>
    <w:rsid w:val="008835CC"/>
    <w:rsid w:val="00886D7B"/>
    <w:rsid w:val="008A45E2"/>
    <w:rsid w:val="008A5300"/>
    <w:rsid w:val="008A6BB5"/>
    <w:rsid w:val="008B0F68"/>
    <w:rsid w:val="008C3B1B"/>
    <w:rsid w:val="008C6C82"/>
    <w:rsid w:val="008D1625"/>
    <w:rsid w:val="008D50D1"/>
    <w:rsid w:val="008D5B59"/>
    <w:rsid w:val="008D608E"/>
    <w:rsid w:val="008F1C91"/>
    <w:rsid w:val="008F32C6"/>
    <w:rsid w:val="008F52D3"/>
    <w:rsid w:val="008F6381"/>
    <w:rsid w:val="008F66B6"/>
    <w:rsid w:val="00903DCA"/>
    <w:rsid w:val="00905196"/>
    <w:rsid w:val="00907512"/>
    <w:rsid w:val="009109D8"/>
    <w:rsid w:val="009113DA"/>
    <w:rsid w:val="00911DF3"/>
    <w:rsid w:val="00921387"/>
    <w:rsid w:val="00923F4D"/>
    <w:rsid w:val="00927BAB"/>
    <w:rsid w:val="00927D40"/>
    <w:rsid w:val="00930C43"/>
    <w:rsid w:val="00930D94"/>
    <w:rsid w:val="009329F8"/>
    <w:rsid w:val="009340BA"/>
    <w:rsid w:val="0093586B"/>
    <w:rsid w:val="00937DB5"/>
    <w:rsid w:val="009407FA"/>
    <w:rsid w:val="0094142B"/>
    <w:rsid w:val="00941967"/>
    <w:rsid w:val="00945CF8"/>
    <w:rsid w:val="00953200"/>
    <w:rsid w:val="00956139"/>
    <w:rsid w:val="00956774"/>
    <w:rsid w:val="00956A80"/>
    <w:rsid w:val="00956E37"/>
    <w:rsid w:val="00957E2A"/>
    <w:rsid w:val="00966A2B"/>
    <w:rsid w:val="00966D63"/>
    <w:rsid w:val="009676F8"/>
    <w:rsid w:val="0096780C"/>
    <w:rsid w:val="00977969"/>
    <w:rsid w:val="00977FB2"/>
    <w:rsid w:val="009802C7"/>
    <w:rsid w:val="0098162B"/>
    <w:rsid w:val="00984772"/>
    <w:rsid w:val="009850EC"/>
    <w:rsid w:val="00985E56"/>
    <w:rsid w:val="00986692"/>
    <w:rsid w:val="00987F91"/>
    <w:rsid w:val="00991D48"/>
    <w:rsid w:val="00992747"/>
    <w:rsid w:val="009940AE"/>
    <w:rsid w:val="009947F9"/>
    <w:rsid w:val="009A2DB2"/>
    <w:rsid w:val="009A787C"/>
    <w:rsid w:val="009B036F"/>
    <w:rsid w:val="009B08D8"/>
    <w:rsid w:val="009B192C"/>
    <w:rsid w:val="009B1A28"/>
    <w:rsid w:val="009B1F9C"/>
    <w:rsid w:val="009B2FAF"/>
    <w:rsid w:val="009B4840"/>
    <w:rsid w:val="009B7988"/>
    <w:rsid w:val="009D0C58"/>
    <w:rsid w:val="009D1E7B"/>
    <w:rsid w:val="009D55CB"/>
    <w:rsid w:val="009D56D9"/>
    <w:rsid w:val="009E3DAB"/>
    <w:rsid w:val="009E6C61"/>
    <w:rsid w:val="009F1AA1"/>
    <w:rsid w:val="009F35FE"/>
    <w:rsid w:val="009F4862"/>
    <w:rsid w:val="009F615B"/>
    <w:rsid w:val="00A06BFC"/>
    <w:rsid w:val="00A159DA"/>
    <w:rsid w:val="00A17DA7"/>
    <w:rsid w:val="00A17FE4"/>
    <w:rsid w:val="00A20024"/>
    <w:rsid w:val="00A22E9E"/>
    <w:rsid w:val="00A276EF"/>
    <w:rsid w:val="00A32002"/>
    <w:rsid w:val="00A34133"/>
    <w:rsid w:val="00A34A24"/>
    <w:rsid w:val="00A37EF9"/>
    <w:rsid w:val="00A41EFA"/>
    <w:rsid w:val="00A42EBC"/>
    <w:rsid w:val="00A5062F"/>
    <w:rsid w:val="00A52B92"/>
    <w:rsid w:val="00A6213A"/>
    <w:rsid w:val="00A6340F"/>
    <w:rsid w:val="00A63A87"/>
    <w:rsid w:val="00A753A7"/>
    <w:rsid w:val="00A80B4C"/>
    <w:rsid w:val="00A813D7"/>
    <w:rsid w:val="00A81622"/>
    <w:rsid w:val="00A834FD"/>
    <w:rsid w:val="00A83575"/>
    <w:rsid w:val="00A84333"/>
    <w:rsid w:val="00A87657"/>
    <w:rsid w:val="00A906FE"/>
    <w:rsid w:val="00A9430E"/>
    <w:rsid w:val="00AA3B98"/>
    <w:rsid w:val="00AA576C"/>
    <w:rsid w:val="00AA597B"/>
    <w:rsid w:val="00AA7D22"/>
    <w:rsid w:val="00AB0476"/>
    <w:rsid w:val="00AB0909"/>
    <w:rsid w:val="00AB0D7A"/>
    <w:rsid w:val="00AB5B2A"/>
    <w:rsid w:val="00AB69AB"/>
    <w:rsid w:val="00AC2DEC"/>
    <w:rsid w:val="00AC5541"/>
    <w:rsid w:val="00AC578D"/>
    <w:rsid w:val="00AD2CB5"/>
    <w:rsid w:val="00AD3451"/>
    <w:rsid w:val="00AD43FF"/>
    <w:rsid w:val="00AD5E3C"/>
    <w:rsid w:val="00AD6D1A"/>
    <w:rsid w:val="00AE4A21"/>
    <w:rsid w:val="00AE799A"/>
    <w:rsid w:val="00AE7BE9"/>
    <w:rsid w:val="00AF2A65"/>
    <w:rsid w:val="00AF66AA"/>
    <w:rsid w:val="00AF7AA9"/>
    <w:rsid w:val="00B139DB"/>
    <w:rsid w:val="00B13E62"/>
    <w:rsid w:val="00B20051"/>
    <w:rsid w:val="00B2012E"/>
    <w:rsid w:val="00B21CAE"/>
    <w:rsid w:val="00B23A88"/>
    <w:rsid w:val="00B245F6"/>
    <w:rsid w:val="00B246B1"/>
    <w:rsid w:val="00B24D59"/>
    <w:rsid w:val="00B315A1"/>
    <w:rsid w:val="00B36642"/>
    <w:rsid w:val="00B40D21"/>
    <w:rsid w:val="00B428F6"/>
    <w:rsid w:val="00B457F8"/>
    <w:rsid w:val="00B47282"/>
    <w:rsid w:val="00B54E2F"/>
    <w:rsid w:val="00B66BBA"/>
    <w:rsid w:val="00B76BE6"/>
    <w:rsid w:val="00B774C5"/>
    <w:rsid w:val="00B77A4F"/>
    <w:rsid w:val="00B80F6E"/>
    <w:rsid w:val="00B92A45"/>
    <w:rsid w:val="00B93B24"/>
    <w:rsid w:val="00B95B6E"/>
    <w:rsid w:val="00BA4022"/>
    <w:rsid w:val="00BA5521"/>
    <w:rsid w:val="00BA5F6F"/>
    <w:rsid w:val="00BA7268"/>
    <w:rsid w:val="00BB1B72"/>
    <w:rsid w:val="00BB2ACF"/>
    <w:rsid w:val="00BC10C0"/>
    <w:rsid w:val="00BC1875"/>
    <w:rsid w:val="00BC4864"/>
    <w:rsid w:val="00BC4B70"/>
    <w:rsid w:val="00BD27E7"/>
    <w:rsid w:val="00BD2C91"/>
    <w:rsid w:val="00BD4702"/>
    <w:rsid w:val="00BE19C2"/>
    <w:rsid w:val="00BE3F1F"/>
    <w:rsid w:val="00BE746E"/>
    <w:rsid w:val="00BF1537"/>
    <w:rsid w:val="00BF1C56"/>
    <w:rsid w:val="00BF2B86"/>
    <w:rsid w:val="00BF498E"/>
    <w:rsid w:val="00BF5648"/>
    <w:rsid w:val="00C0148A"/>
    <w:rsid w:val="00C01BA3"/>
    <w:rsid w:val="00C02DD8"/>
    <w:rsid w:val="00C02FA7"/>
    <w:rsid w:val="00C07065"/>
    <w:rsid w:val="00C072FB"/>
    <w:rsid w:val="00C11661"/>
    <w:rsid w:val="00C17758"/>
    <w:rsid w:val="00C2128E"/>
    <w:rsid w:val="00C27B0B"/>
    <w:rsid w:val="00C3166D"/>
    <w:rsid w:val="00C418FE"/>
    <w:rsid w:val="00C43029"/>
    <w:rsid w:val="00C43850"/>
    <w:rsid w:val="00C443D0"/>
    <w:rsid w:val="00C504EC"/>
    <w:rsid w:val="00C550C6"/>
    <w:rsid w:val="00C564AC"/>
    <w:rsid w:val="00C57D89"/>
    <w:rsid w:val="00C610EC"/>
    <w:rsid w:val="00C621CB"/>
    <w:rsid w:val="00C62466"/>
    <w:rsid w:val="00C63378"/>
    <w:rsid w:val="00C63D41"/>
    <w:rsid w:val="00C653B0"/>
    <w:rsid w:val="00C67F19"/>
    <w:rsid w:val="00C72BBE"/>
    <w:rsid w:val="00C73BFF"/>
    <w:rsid w:val="00C82885"/>
    <w:rsid w:val="00C8677B"/>
    <w:rsid w:val="00C9219F"/>
    <w:rsid w:val="00CA2659"/>
    <w:rsid w:val="00CA2D47"/>
    <w:rsid w:val="00CA4960"/>
    <w:rsid w:val="00CA5424"/>
    <w:rsid w:val="00CA5EB2"/>
    <w:rsid w:val="00CB3013"/>
    <w:rsid w:val="00CB4009"/>
    <w:rsid w:val="00CB5E16"/>
    <w:rsid w:val="00CC1400"/>
    <w:rsid w:val="00CC256E"/>
    <w:rsid w:val="00CC6019"/>
    <w:rsid w:val="00CC7A83"/>
    <w:rsid w:val="00CD158D"/>
    <w:rsid w:val="00CD177D"/>
    <w:rsid w:val="00CD1EFE"/>
    <w:rsid w:val="00CD1F26"/>
    <w:rsid w:val="00CD429A"/>
    <w:rsid w:val="00CD79D9"/>
    <w:rsid w:val="00CE2A78"/>
    <w:rsid w:val="00CE3258"/>
    <w:rsid w:val="00CE3B9B"/>
    <w:rsid w:val="00CE52ED"/>
    <w:rsid w:val="00CE5BA6"/>
    <w:rsid w:val="00CF2B62"/>
    <w:rsid w:val="00CF4A33"/>
    <w:rsid w:val="00CF4C1C"/>
    <w:rsid w:val="00D01375"/>
    <w:rsid w:val="00D0507E"/>
    <w:rsid w:val="00D059C1"/>
    <w:rsid w:val="00D2274A"/>
    <w:rsid w:val="00D22D77"/>
    <w:rsid w:val="00D31342"/>
    <w:rsid w:val="00D31A81"/>
    <w:rsid w:val="00D32647"/>
    <w:rsid w:val="00D32978"/>
    <w:rsid w:val="00D33AD2"/>
    <w:rsid w:val="00D35F2E"/>
    <w:rsid w:val="00D375CA"/>
    <w:rsid w:val="00D4210B"/>
    <w:rsid w:val="00D45410"/>
    <w:rsid w:val="00D4635E"/>
    <w:rsid w:val="00D5111F"/>
    <w:rsid w:val="00D532ED"/>
    <w:rsid w:val="00D54260"/>
    <w:rsid w:val="00D54FD1"/>
    <w:rsid w:val="00D60332"/>
    <w:rsid w:val="00D60657"/>
    <w:rsid w:val="00D62694"/>
    <w:rsid w:val="00D67224"/>
    <w:rsid w:val="00D71148"/>
    <w:rsid w:val="00D76EA9"/>
    <w:rsid w:val="00D82901"/>
    <w:rsid w:val="00D8430F"/>
    <w:rsid w:val="00D87849"/>
    <w:rsid w:val="00D93CED"/>
    <w:rsid w:val="00D941CE"/>
    <w:rsid w:val="00D95B08"/>
    <w:rsid w:val="00D96884"/>
    <w:rsid w:val="00D97271"/>
    <w:rsid w:val="00DA0F00"/>
    <w:rsid w:val="00DA1731"/>
    <w:rsid w:val="00DB08FA"/>
    <w:rsid w:val="00DB57A4"/>
    <w:rsid w:val="00DC062F"/>
    <w:rsid w:val="00DC507A"/>
    <w:rsid w:val="00DC5201"/>
    <w:rsid w:val="00DD1363"/>
    <w:rsid w:val="00DD2481"/>
    <w:rsid w:val="00DD31B2"/>
    <w:rsid w:val="00DD37DC"/>
    <w:rsid w:val="00DD43A5"/>
    <w:rsid w:val="00DE1348"/>
    <w:rsid w:val="00DE3BEE"/>
    <w:rsid w:val="00DE3F63"/>
    <w:rsid w:val="00DE40EA"/>
    <w:rsid w:val="00DE441E"/>
    <w:rsid w:val="00DE7C0E"/>
    <w:rsid w:val="00DF2557"/>
    <w:rsid w:val="00DF5409"/>
    <w:rsid w:val="00DF5865"/>
    <w:rsid w:val="00DF5DFF"/>
    <w:rsid w:val="00DF7AF9"/>
    <w:rsid w:val="00DF7BE6"/>
    <w:rsid w:val="00E004CF"/>
    <w:rsid w:val="00E075A2"/>
    <w:rsid w:val="00E126B9"/>
    <w:rsid w:val="00E25867"/>
    <w:rsid w:val="00E273BD"/>
    <w:rsid w:val="00E333FB"/>
    <w:rsid w:val="00E337B9"/>
    <w:rsid w:val="00E348FA"/>
    <w:rsid w:val="00E35E5C"/>
    <w:rsid w:val="00E43D7A"/>
    <w:rsid w:val="00E46003"/>
    <w:rsid w:val="00E46D55"/>
    <w:rsid w:val="00E5495B"/>
    <w:rsid w:val="00E6216A"/>
    <w:rsid w:val="00E70B09"/>
    <w:rsid w:val="00E71276"/>
    <w:rsid w:val="00E716CA"/>
    <w:rsid w:val="00E8774C"/>
    <w:rsid w:val="00E922DD"/>
    <w:rsid w:val="00E92B54"/>
    <w:rsid w:val="00E95844"/>
    <w:rsid w:val="00E958C2"/>
    <w:rsid w:val="00EA04EF"/>
    <w:rsid w:val="00EA3771"/>
    <w:rsid w:val="00EB13A3"/>
    <w:rsid w:val="00EB2FAB"/>
    <w:rsid w:val="00EB4A63"/>
    <w:rsid w:val="00EB576B"/>
    <w:rsid w:val="00EB7F64"/>
    <w:rsid w:val="00EC2BF8"/>
    <w:rsid w:val="00EC443B"/>
    <w:rsid w:val="00EC5DB5"/>
    <w:rsid w:val="00EC7C39"/>
    <w:rsid w:val="00ED0E1B"/>
    <w:rsid w:val="00EE6A7E"/>
    <w:rsid w:val="00EF1127"/>
    <w:rsid w:val="00EF1C13"/>
    <w:rsid w:val="00EF2F9C"/>
    <w:rsid w:val="00EF5514"/>
    <w:rsid w:val="00F005CB"/>
    <w:rsid w:val="00F02231"/>
    <w:rsid w:val="00F03384"/>
    <w:rsid w:val="00F03623"/>
    <w:rsid w:val="00F049FF"/>
    <w:rsid w:val="00F06EC7"/>
    <w:rsid w:val="00F106A1"/>
    <w:rsid w:val="00F1103B"/>
    <w:rsid w:val="00F12714"/>
    <w:rsid w:val="00F14008"/>
    <w:rsid w:val="00F204EC"/>
    <w:rsid w:val="00F21BD7"/>
    <w:rsid w:val="00F23467"/>
    <w:rsid w:val="00F2425C"/>
    <w:rsid w:val="00F25BF0"/>
    <w:rsid w:val="00F25C19"/>
    <w:rsid w:val="00F26E27"/>
    <w:rsid w:val="00F335B2"/>
    <w:rsid w:val="00F34098"/>
    <w:rsid w:val="00F34A3D"/>
    <w:rsid w:val="00F35E16"/>
    <w:rsid w:val="00F41C04"/>
    <w:rsid w:val="00F42D13"/>
    <w:rsid w:val="00F460C3"/>
    <w:rsid w:val="00F56568"/>
    <w:rsid w:val="00F629A4"/>
    <w:rsid w:val="00F66E49"/>
    <w:rsid w:val="00F72420"/>
    <w:rsid w:val="00F77D2B"/>
    <w:rsid w:val="00F812AD"/>
    <w:rsid w:val="00F82782"/>
    <w:rsid w:val="00F83261"/>
    <w:rsid w:val="00F85CAB"/>
    <w:rsid w:val="00F86A90"/>
    <w:rsid w:val="00F875B6"/>
    <w:rsid w:val="00F914A0"/>
    <w:rsid w:val="00F925AE"/>
    <w:rsid w:val="00F9515A"/>
    <w:rsid w:val="00F97BBE"/>
    <w:rsid w:val="00FA1B34"/>
    <w:rsid w:val="00FB1673"/>
    <w:rsid w:val="00FB37BC"/>
    <w:rsid w:val="00FB3B1C"/>
    <w:rsid w:val="00FB4E76"/>
    <w:rsid w:val="00FC0081"/>
    <w:rsid w:val="00FC0961"/>
    <w:rsid w:val="00FC262D"/>
    <w:rsid w:val="00FC2EBD"/>
    <w:rsid w:val="00FC687D"/>
    <w:rsid w:val="00FD0187"/>
    <w:rsid w:val="00FD1104"/>
    <w:rsid w:val="00FD2457"/>
    <w:rsid w:val="00FD2479"/>
    <w:rsid w:val="00FD33BA"/>
    <w:rsid w:val="00FD45B4"/>
    <w:rsid w:val="00FD503A"/>
    <w:rsid w:val="00FE07CF"/>
    <w:rsid w:val="00FE6D42"/>
    <w:rsid w:val="00FF02F6"/>
    <w:rsid w:val="00FF3A62"/>
    <w:rsid w:val="00FF3AD7"/>
    <w:rsid w:val="00FF5FD8"/>
    <w:rsid w:val="00FF61AA"/>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8666">
      <w:bodyDiv w:val="1"/>
      <w:marLeft w:val="0"/>
      <w:marRight w:val="0"/>
      <w:marTop w:val="0"/>
      <w:marBottom w:val="0"/>
      <w:divBdr>
        <w:top w:val="none" w:sz="0" w:space="0" w:color="auto"/>
        <w:left w:val="none" w:sz="0" w:space="0" w:color="auto"/>
        <w:bottom w:val="none" w:sz="0" w:space="0" w:color="auto"/>
        <w:right w:val="none" w:sz="0" w:space="0" w:color="auto"/>
      </w:divBdr>
      <w:divsChild>
        <w:div w:id="1853913904">
          <w:marLeft w:val="0"/>
          <w:marRight w:val="0"/>
          <w:marTop w:val="0"/>
          <w:marBottom w:val="0"/>
          <w:divBdr>
            <w:top w:val="none" w:sz="0" w:space="0" w:color="auto"/>
            <w:left w:val="none" w:sz="0" w:space="0" w:color="auto"/>
            <w:bottom w:val="none" w:sz="0" w:space="0" w:color="auto"/>
            <w:right w:val="none" w:sz="0" w:space="0" w:color="auto"/>
          </w:divBdr>
        </w:div>
      </w:divsChild>
    </w:div>
    <w:div w:id="19549923">
      <w:bodyDiv w:val="1"/>
      <w:marLeft w:val="0"/>
      <w:marRight w:val="0"/>
      <w:marTop w:val="0"/>
      <w:marBottom w:val="0"/>
      <w:divBdr>
        <w:top w:val="none" w:sz="0" w:space="0" w:color="auto"/>
        <w:left w:val="none" w:sz="0" w:space="0" w:color="auto"/>
        <w:bottom w:val="none" w:sz="0" w:space="0" w:color="auto"/>
        <w:right w:val="none" w:sz="0" w:space="0" w:color="auto"/>
      </w:divBdr>
      <w:divsChild>
        <w:div w:id="1893491979">
          <w:marLeft w:val="0"/>
          <w:marRight w:val="0"/>
          <w:marTop w:val="0"/>
          <w:marBottom w:val="0"/>
          <w:divBdr>
            <w:top w:val="none" w:sz="0" w:space="0" w:color="auto"/>
            <w:left w:val="none" w:sz="0" w:space="0" w:color="auto"/>
            <w:bottom w:val="none" w:sz="0" w:space="0" w:color="auto"/>
            <w:right w:val="none" w:sz="0" w:space="0" w:color="auto"/>
          </w:divBdr>
        </w:div>
      </w:divsChild>
    </w:div>
    <w:div w:id="34737342">
      <w:bodyDiv w:val="1"/>
      <w:marLeft w:val="0"/>
      <w:marRight w:val="0"/>
      <w:marTop w:val="0"/>
      <w:marBottom w:val="0"/>
      <w:divBdr>
        <w:top w:val="none" w:sz="0" w:space="0" w:color="auto"/>
        <w:left w:val="none" w:sz="0" w:space="0" w:color="auto"/>
        <w:bottom w:val="none" w:sz="0" w:space="0" w:color="auto"/>
        <w:right w:val="none" w:sz="0" w:space="0" w:color="auto"/>
      </w:divBdr>
      <w:divsChild>
        <w:div w:id="113329287">
          <w:marLeft w:val="0"/>
          <w:marRight w:val="0"/>
          <w:marTop w:val="0"/>
          <w:marBottom w:val="0"/>
          <w:divBdr>
            <w:top w:val="none" w:sz="0" w:space="0" w:color="auto"/>
            <w:left w:val="none" w:sz="0" w:space="0" w:color="auto"/>
            <w:bottom w:val="none" w:sz="0" w:space="0" w:color="auto"/>
            <w:right w:val="none" w:sz="0" w:space="0" w:color="auto"/>
          </w:divBdr>
        </w:div>
      </w:divsChild>
    </w:div>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15301253">
      <w:bodyDiv w:val="1"/>
      <w:marLeft w:val="0"/>
      <w:marRight w:val="0"/>
      <w:marTop w:val="0"/>
      <w:marBottom w:val="0"/>
      <w:divBdr>
        <w:top w:val="none" w:sz="0" w:space="0" w:color="auto"/>
        <w:left w:val="none" w:sz="0" w:space="0" w:color="auto"/>
        <w:bottom w:val="none" w:sz="0" w:space="0" w:color="auto"/>
        <w:right w:val="none" w:sz="0" w:space="0" w:color="auto"/>
      </w:divBdr>
      <w:divsChild>
        <w:div w:id="43333970">
          <w:marLeft w:val="0"/>
          <w:marRight w:val="0"/>
          <w:marTop w:val="0"/>
          <w:marBottom w:val="0"/>
          <w:divBdr>
            <w:top w:val="none" w:sz="0" w:space="0" w:color="auto"/>
            <w:left w:val="none" w:sz="0" w:space="0" w:color="auto"/>
            <w:bottom w:val="none" w:sz="0" w:space="0" w:color="auto"/>
            <w:right w:val="none" w:sz="0" w:space="0" w:color="auto"/>
          </w:divBdr>
        </w:div>
      </w:divsChild>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307319076">
      <w:bodyDiv w:val="1"/>
      <w:marLeft w:val="0"/>
      <w:marRight w:val="0"/>
      <w:marTop w:val="0"/>
      <w:marBottom w:val="0"/>
      <w:divBdr>
        <w:top w:val="none" w:sz="0" w:space="0" w:color="auto"/>
        <w:left w:val="none" w:sz="0" w:space="0" w:color="auto"/>
        <w:bottom w:val="none" w:sz="0" w:space="0" w:color="auto"/>
        <w:right w:val="none" w:sz="0" w:space="0" w:color="auto"/>
      </w:divBdr>
      <w:divsChild>
        <w:div w:id="1756776607">
          <w:marLeft w:val="0"/>
          <w:marRight w:val="0"/>
          <w:marTop w:val="0"/>
          <w:marBottom w:val="0"/>
          <w:divBdr>
            <w:top w:val="none" w:sz="0" w:space="0" w:color="auto"/>
            <w:left w:val="none" w:sz="0" w:space="0" w:color="auto"/>
            <w:bottom w:val="none" w:sz="0" w:space="0" w:color="auto"/>
            <w:right w:val="none" w:sz="0" w:space="0" w:color="auto"/>
          </w:divBdr>
        </w:div>
      </w:divsChild>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1825269">
      <w:bodyDiv w:val="1"/>
      <w:marLeft w:val="0"/>
      <w:marRight w:val="0"/>
      <w:marTop w:val="0"/>
      <w:marBottom w:val="0"/>
      <w:divBdr>
        <w:top w:val="none" w:sz="0" w:space="0" w:color="auto"/>
        <w:left w:val="none" w:sz="0" w:space="0" w:color="auto"/>
        <w:bottom w:val="none" w:sz="0" w:space="0" w:color="auto"/>
        <w:right w:val="none" w:sz="0" w:space="0" w:color="auto"/>
      </w:divBdr>
      <w:divsChild>
        <w:div w:id="1657606559">
          <w:marLeft w:val="0"/>
          <w:marRight w:val="0"/>
          <w:marTop w:val="0"/>
          <w:marBottom w:val="0"/>
          <w:divBdr>
            <w:top w:val="none" w:sz="0" w:space="0" w:color="auto"/>
            <w:left w:val="none" w:sz="0" w:space="0" w:color="auto"/>
            <w:bottom w:val="none" w:sz="0" w:space="0" w:color="auto"/>
            <w:right w:val="none" w:sz="0" w:space="0" w:color="auto"/>
          </w:divBdr>
        </w:div>
      </w:divsChild>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553548310">
      <w:bodyDiv w:val="1"/>
      <w:marLeft w:val="0"/>
      <w:marRight w:val="0"/>
      <w:marTop w:val="0"/>
      <w:marBottom w:val="0"/>
      <w:divBdr>
        <w:top w:val="none" w:sz="0" w:space="0" w:color="auto"/>
        <w:left w:val="none" w:sz="0" w:space="0" w:color="auto"/>
        <w:bottom w:val="none" w:sz="0" w:space="0" w:color="auto"/>
        <w:right w:val="none" w:sz="0" w:space="0" w:color="auto"/>
      </w:divBdr>
      <w:divsChild>
        <w:div w:id="1926180444">
          <w:marLeft w:val="0"/>
          <w:marRight w:val="0"/>
          <w:marTop w:val="0"/>
          <w:marBottom w:val="0"/>
          <w:divBdr>
            <w:top w:val="none" w:sz="0" w:space="0" w:color="auto"/>
            <w:left w:val="none" w:sz="0" w:space="0" w:color="auto"/>
            <w:bottom w:val="none" w:sz="0" w:space="0" w:color="auto"/>
            <w:right w:val="none" w:sz="0" w:space="0" w:color="auto"/>
          </w:divBdr>
        </w:div>
      </w:divsChild>
    </w:div>
    <w:div w:id="561603992">
      <w:bodyDiv w:val="1"/>
      <w:marLeft w:val="0"/>
      <w:marRight w:val="0"/>
      <w:marTop w:val="0"/>
      <w:marBottom w:val="0"/>
      <w:divBdr>
        <w:top w:val="none" w:sz="0" w:space="0" w:color="auto"/>
        <w:left w:val="none" w:sz="0" w:space="0" w:color="auto"/>
        <w:bottom w:val="none" w:sz="0" w:space="0" w:color="auto"/>
        <w:right w:val="none" w:sz="0" w:space="0" w:color="auto"/>
      </w:divBdr>
      <w:divsChild>
        <w:div w:id="1847674082">
          <w:marLeft w:val="0"/>
          <w:marRight w:val="0"/>
          <w:marTop w:val="0"/>
          <w:marBottom w:val="0"/>
          <w:divBdr>
            <w:top w:val="none" w:sz="0" w:space="0" w:color="auto"/>
            <w:left w:val="none" w:sz="0" w:space="0" w:color="auto"/>
            <w:bottom w:val="none" w:sz="0" w:space="0" w:color="auto"/>
            <w:right w:val="none" w:sz="0" w:space="0" w:color="auto"/>
          </w:divBdr>
        </w:div>
      </w:divsChild>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617420555">
      <w:bodyDiv w:val="1"/>
      <w:marLeft w:val="0"/>
      <w:marRight w:val="0"/>
      <w:marTop w:val="0"/>
      <w:marBottom w:val="0"/>
      <w:divBdr>
        <w:top w:val="none" w:sz="0" w:space="0" w:color="auto"/>
        <w:left w:val="none" w:sz="0" w:space="0" w:color="auto"/>
        <w:bottom w:val="none" w:sz="0" w:space="0" w:color="auto"/>
        <w:right w:val="none" w:sz="0" w:space="0" w:color="auto"/>
      </w:divBdr>
      <w:divsChild>
        <w:div w:id="153451253">
          <w:marLeft w:val="0"/>
          <w:marRight w:val="0"/>
          <w:marTop w:val="0"/>
          <w:marBottom w:val="0"/>
          <w:divBdr>
            <w:top w:val="none" w:sz="0" w:space="0" w:color="auto"/>
            <w:left w:val="none" w:sz="0" w:space="0" w:color="auto"/>
            <w:bottom w:val="none" w:sz="0" w:space="0" w:color="auto"/>
            <w:right w:val="none" w:sz="0" w:space="0" w:color="auto"/>
          </w:divBdr>
          <w:divsChild>
            <w:div w:id="1739475379">
              <w:marLeft w:val="0"/>
              <w:marRight w:val="0"/>
              <w:marTop w:val="0"/>
              <w:marBottom w:val="0"/>
              <w:divBdr>
                <w:top w:val="none" w:sz="0" w:space="0" w:color="auto"/>
                <w:left w:val="none" w:sz="0" w:space="0" w:color="auto"/>
                <w:bottom w:val="none" w:sz="0" w:space="0" w:color="auto"/>
                <w:right w:val="none" w:sz="0" w:space="0" w:color="auto"/>
              </w:divBdr>
              <w:divsChild>
                <w:div w:id="1348362002">
                  <w:marLeft w:val="40"/>
                  <w:marRight w:val="40"/>
                  <w:marTop w:val="0"/>
                  <w:marBottom w:val="0"/>
                  <w:divBdr>
                    <w:top w:val="none" w:sz="0" w:space="0" w:color="auto"/>
                    <w:left w:val="none" w:sz="0" w:space="0" w:color="auto"/>
                    <w:bottom w:val="none" w:sz="0" w:space="0" w:color="auto"/>
                    <w:right w:val="none" w:sz="0" w:space="0" w:color="auto"/>
                  </w:divBdr>
                  <w:divsChild>
                    <w:div w:id="1969773113">
                      <w:marLeft w:val="0"/>
                      <w:marRight w:val="0"/>
                      <w:marTop w:val="0"/>
                      <w:marBottom w:val="0"/>
                      <w:divBdr>
                        <w:top w:val="none" w:sz="0" w:space="0" w:color="auto"/>
                        <w:left w:val="none" w:sz="0" w:space="0" w:color="auto"/>
                        <w:bottom w:val="none" w:sz="0" w:space="0" w:color="auto"/>
                        <w:right w:val="none" w:sz="0" w:space="0" w:color="auto"/>
                      </w:divBdr>
                      <w:divsChild>
                        <w:div w:id="1057782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656878634">
      <w:bodyDiv w:val="1"/>
      <w:marLeft w:val="0"/>
      <w:marRight w:val="0"/>
      <w:marTop w:val="0"/>
      <w:marBottom w:val="0"/>
      <w:divBdr>
        <w:top w:val="none" w:sz="0" w:space="0" w:color="auto"/>
        <w:left w:val="none" w:sz="0" w:space="0" w:color="auto"/>
        <w:bottom w:val="none" w:sz="0" w:space="0" w:color="auto"/>
        <w:right w:val="none" w:sz="0" w:space="0" w:color="auto"/>
      </w:divBdr>
      <w:divsChild>
        <w:div w:id="1230531242">
          <w:marLeft w:val="0"/>
          <w:marRight w:val="0"/>
          <w:marTop w:val="0"/>
          <w:marBottom w:val="0"/>
          <w:divBdr>
            <w:top w:val="none" w:sz="0" w:space="0" w:color="auto"/>
            <w:left w:val="none" w:sz="0" w:space="0" w:color="auto"/>
            <w:bottom w:val="none" w:sz="0" w:space="0" w:color="auto"/>
            <w:right w:val="none" w:sz="0" w:space="0" w:color="auto"/>
          </w:divBdr>
        </w:div>
      </w:divsChild>
    </w:div>
    <w:div w:id="797261346">
      <w:bodyDiv w:val="1"/>
      <w:marLeft w:val="0"/>
      <w:marRight w:val="0"/>
      <w:marTop w:val="0"/>
      <w:marBottom w:val="0"/>
      <w:divBdr>
        <w:top w:val="none" w:sz="0" w:space="0" w:color="auto"/>
        <w:left w:val="none" w:sz="0" w:space="0" w:color="auto"/>
        <w:bottom w:val="none" w:sz="0" w:space="0" w:color="auto"/>
        <w:right w:val="none" w:sz="0" w:space="0" w:color="auto"/>
      </w:divBdr>
      <w:divsChild>
        <w:div w:id="1888491803">
          <w:marLeft w:val="0"/>
          <w:marRight w:val="0"/>
          <w:marTop w:val="0"/>
          <w:marBottom w:val="0"/>
          <w:divBdr>
            <w:top w:val="none" w:sz="0" w:space="0" w:color="auto"/>
            <w:left w:val="none" w:sz="0" w:space="0" w:color="auto"/>
            <w:bottom w:val="none" w:sz="0" w:space="0" w:color="auto"/>
            <w:right w:val="none" w:sz="0" w:space="0" w:color="auto"/>
          </w:divBdr>
        </w:div>
      </w:divsChild>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808665722">
      <w:bodyDiv w:val="1"/>
      <w:marLeft w:val="0"/>
      <w:marRight w:val="0"/>
      <w:marTop w:val="0"/>
      <w:marBottom w:val="0"/>
      <w:divBdr>
        <w:top w:val="none" w:sz="0" w:space="0" w:color="auto"/>
        <w:left w:val="none" w:sz="0" w:space="0" w:color="auto"/>
        <w:bottom w:val="none" w:sz="0" w:space="0" w:color="auto"/>
        <w:right w:val="none" w:sz="0" w:space="0" w:color="auto"/>
      </w:divBdr>
      <w:divsChild>
        <w:div w:id="1181165518">
          <w:marLeft w:val="0"/>
          <w:marRight w:val="0"/>
          <w:marTop w:val="0"/>
          <w:marBottom w:val="0"/>
          <w:divBdr>
            <w:top w:val="none" w:sz="0" w:space="0" w:color="auto"/>
            <w:left w:val="none" w:sz="0" w:space="0" w:color="auto"/>
            <w:bottom w:val="none" w:sz="0" w:space="0" w:color="auto"/>
            <w:right w:val="none" w:sz="0" w:space="0" w:color="auto"/>
          </w:divBdr>
        </w:div>
      </w:divsChild>
    </w:div>
    <w:div w:id="838354147">
      <w:bodyDiv w:val="1"/>
      <w:marLeft w:val="0"/>
      <w:marRight w:val="0"/>
      <w:marTop w:val="0"/>
      <w:marBottom w:val="0"/>
      <w:divBdr>
        <w:top w:val="none" w:sz="0" w:space="0" w:color="auto"/>
        <w:left w:val="none" w:sz="0" w:space="0" w:color="auto"/>
        <w:bottom w:val="none" w:sz="0" w:space="0" w:color="auto"/>
        <w:right w:val="none" w:sz="0" w:space="0" w:color="auto"/>
      </w:divBdr>
    </w:div>
    <w:div w:id="842862728">
      <w:bodyDiv w:val="1"/>
      <w:marLeft w:val="0"/>
      <w:marRight w:val="0"/>
      <w:marTop w:val="0"/>
      <w:marBottom w:val="0"/>
      <w:divBdr>
        <w:top w:val="none" w:sz="0" w:space="0" w:color="auto"/>
        <w:left w:val="none" w:sz="0" w:space="0" w:color="auto"/>
        <w:bottom w:val="none" w:sz="0" w:space="0" w:color="auto"/>
        <w:right w:val="none" w:sz="0" w:space="0" w:color="auto"/>
      </w:divBdr>
    </w:div>
    <w:div w:id="864833275">
      <w:bodyDiv w:val="1"/>
      <w:marLeft w:val="0"/>
      <w:marRight w:val="0"/>
      <w:marTop w:val="0"/>
      <w:marBottom w:val="0"/>
      <w:divBdr>
        <w:top w:val="none" w:sz="0" w:space="0" w:color="auto"/>
        <w:left w:val="none" w:sz="0" w:space="0" w:color="auto"/>
        <w:bottom w:val="none" w:sz="0" w:space="0" w:color="auto"/>
        <w:right w:val="none" w:sz="0" w:space="0" w:color="auto"/>
      </w:divBdr>
      <w:divsChild>
        <w:div w:id="158084327">
          <w:marLeft w:val="0"/>
          <w:marRight w:val="0"/>
          <w:marTop w:val="0"/>
          <w:marBottom w:val="0"/>
          <w:divBdr>
            <w:top w:val="none" w:sz="0" w:space="0" w:color="auto"/>
            <w:left w:val="none" w:sz="0" w:space="0" w:color="auto"/>
            <w:bottom w:val="none" w:sz="0" w:space="0" w:color="auto"/>
            <w:right w:val="none" w:sz="0" w:space="0" w:color="auto"/>
          </w:divBdr>
        </w:div>
      </w:divsChild>
    </w:div>
    <w:div w:id="924730164">
      <w:bodyDiv w:val="1"/>
      <w:marLeft w:val="0"/>
      <w:marRight w:val="0"/>
      <w:marTop w:val="0"/>
      <w:marBottom w:val="0"/>
      <w:divBdr>
        <w:top w:val="none" w:sz="0" w:space="0" w:color="auto"/>
        <w:left w:val="none" w:sz="0" w:space="0" w:color="auto"/>
        <w:bottom w:val="none" w:sz="0" w:space="0" w:color="auto"/>
        <w:right w:val="none" w:sz="0" w:space="0" w:color="auto"/>
      </w:divBdr>
      <w:divsChild>
        <w:div w:id="1716808569">
          <w:marLeft w:val="0"/>
          <w:marRight w:val="0"/>
          <w:marTop w:val="0"/>
          <w:marBottom w:val="0"/>
          <w:divBdr>
            <w:top w:val="none" w:sz="0" w:space="0" w:color="auto"/>
            <w:left w:val="none" w:sz="0" w:space="0" w:color="auto"/>
            <w:bottom w:val="none" w:sz="0" w:space="0" w:color="auto"/>
            <w:right w:val="none" w:sz="0" w:space="0" w:color="auto"/>
          </w:divBdr>
        </w:div>
      </w:divsChild>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984821942">
      <w:bodyDiv w:val="1"/>
      <w:marLeft w:val="0"/>
      <w:marRight w:val="0"/>
      <w:marTop w:val="0"/>
      <w:marBottom w:val="0"/>
      <w:divBdr>
        <w:top w:val="none" w:sz="0" w:space="0" w:color="auto"/>
        <w:left w:val="none" w:sz="0" w:space="0" w:color="auto"/>
        <w:bottom w:val="none" w:sz="0" w:space="0" w:color="auto"/>
        <w:right w:val="none" w:sz="0" w:space="0" w:color="auto"/>
      </w:divBdr>
      <w:divsChild>
        <w:div w:id="813645419">
          <w:marLeft w:val="0"/>
          <w:marRight w:val="0"/>
          <w:marTop w:val="0"/>
          <w:marBottom w:val="0"/>
          <w:divBdr>
            <w:top w:val="none" w:sz="0" w:space="0" w:color="auto"/>
            <w:left w:val="none" w:sz="0" w:space="0" w:color="auto"/>
            <w:bottom w:val="none" w:sz="0" w:space="0" w:color="auto"/>
            <w:right w:val="none" w:sz="0" w:space="0" w:color="auto"/>
          </w:divBdr>
        </w:div>
      </w:divsChild>
    </w:div>
    <w:div w:id="998845048">
      <w:bodyDiv w:val="1"/>
      <w:marLeft w:val="0"/>
      <w:marRight w:val="0"/>
      <w:marTop w:val="0"/>
      <w:marBottom w:val="0"/>
      <w:divBdr>
        <w:top w:val="none" w:sz="0" w:space="0" w:color="auto"/>
        <w:left w:val="none" w:sz="0" w:space="0" w:color="auto"/>
        <w:bottom w:val="none" w:sz="0" w:space="0" w:color="auto"/>
        <w:right w:val="none" w:sz="0" w:space="0" w:color="auto"/>
      </w:divBdr>
      <w:divsChild>
        <w:div w:id="1005593043">
          <w:marLeft w:val="0"/>
          <w:marRight w:val="0"/>
          <w:marTop w:val="0"/>
          <w:marBottom w:val="0"/>
          <w:divBdr>
            <w:top w:val="none" w:sz="0" w:space="0" w:color="auto"/>
            <w:left w:val="none" w:sz="0" w:space="0" w:color="auto"/>
            <w:bottom w:val="none" w:sz="0" w:space="0" w:color="auto"/>
            <w:right w:val="none" w:sz="0" w:space="0" w:color="auto"/>
          </w:divBdr>
        </w:div>
      </w:divsChild>
    </w:div>
    <w:div w:id="1118645027">
      <w:bodyDiv w:val="1"/>
      <w:marLeft w:val="0"/>
      <w:marRight w:val="0"/>
      <w:marTop w:val="0"/>
      <w:marBottom w:val="0"/>
      <w:divBdr>
        <w:top w:val="none" w:sz="0" w:space="0" w:color="auto"/>
        <w:left w:val="none" w:sz="0" w:space="0" w:color="auto"/>
        <w:bottom w:val="none" w:sz="0" w:space="0" w:color="auto"/>
        <w:right w:val="none" w:sz="0" w:space="0" w:color="auto"/>
      </w:divBdr>
      <w:divsChild>
        <w:div w:id="822745915">
          <w:marLeft w:val="0"/>
          <w:marRight w:val="0"/>
          <w:marTop w:val="0"/>
          <w:marBottom w:val="0"/>
          <w:divBdr>
            <w:top w:val="none" w:sz="0" w:space="0" w:color="auto"/>
            <w:left w:val="none" w:sz="0" w:space="0" w:color="auto"/>
            <w:bottom w:val="none" w:sz="0" w:space="0" w:color="auto"/>
            <w:right w:val="none" w:sz="0" w:space="0" w:color="auto"/>
          </w:divBdr>
        </w:div>
      </w:divsChild>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200782513">
      <w:bodyDiv w:val="1"/>
      <w:marLeft w:val="0"/>
      <w:marRight w:val="0"/>
      <w:marTop w:val="0"/>
      <w:marBottom w:val="0"/>
      <w:divBdr>
        <w:top w:val="none" w:sz="0" w:space="0" w:color="auto"/>
        <w:left w:val="none" w:sz="0" w:space="0" w:color="auto"/>
        <w:bottom w:val="none" w:sz="0" w:space="0" w:color="auto"/>
        <w:right w:val="none" w:sz="0" w:space="0" w:color="auto"/>
      </w:divBdr>
      <w:divsChild>
        <w:div w:id="651450716">
          <w:marLeft w:val="0"/>
          <w:marRight w:val="0"/>
          <w:marTop w:val="0"/>
          <w:marBottom w:val="0"/>
          <w:divBdr>
            <w:top w:val="none" w:sz="0" w:space="0" w:color="auto"/>
            <w:left w:val="none" w:sz="0" w:space="0" w:color="auto"/>
            <w:bottom w:val="none" w:sz="0" w:space="0" w:color="auto"/>
            <w:right w:val="none" w:sz="0" w:space="0" w:color="auto"/>
          </w:divBdr>
        </w:div>
      </w:divsChild>
    </w:div>
    <w:div w:id="1331446279">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492869293">
      <w:bodyDiv w:val="1"/>
      <w:marLeft w:val="0"/>
      <w:marRight w:val="0"/>
      <w:marTop w:val="0"/>
      <w:marBottom w:val="0"/>
      <w:divBdr>
        <w:top w:val="none" w:sz="0" w:space="0" w:color="auto"/>
        <w:left w:val="none" w:sz="0" w:space="0" w:color="auto"/>
        <w:bottom w:val="none" w:sz="0" w:space="0" w:color="auto"/>
        <w:right w:val="none" w:sz="0" w:space="0" w:color="auto"/>
      </w:divBdr>
      <w:divsChild>
        <w:div w:id="1825391950">
          <w:marLeft w:val="0"/>
          <w:marRight w:val="0"/>
          <w:marTop w:val="0"/>
          <w:marBottom w:val="0"/>
          <w:divBdr>
            <w:top w:val="none" w:sz="0" w:space="0" w:color="auto"/>
            <w:left w:val="none" w:sz="0" w:space="0" w:color="auto"/>
            <w:bottom w:val="none" w:sz="0" w:space="0" w:color="auto"/>
            <w:right w:val="none" w:sz="0" w:space="0" w:color="auto"/>
          </w:divBdr>
        </w:div>
      </w:divsChild>
    </w:div>
    <w:div w:id="1513304602">
      <w:bodyDiv w:val="1"/>
      <w:marLeft w:val="0"/>
      <w:marRight w:val="0"/>
      <w:marTop w:val="0"/>
      <w:marBottom w:val="0"/>
      <w:divBdr>
        <w:top w:val="none" w:sz="0" w:space="0" w:color="auto"/>
        <w:left w:val="none" w:sz="0" w:space="0" w:color="auto"/>
        <w:bottom w:val="none" w:sz="0" w:space="0" w:color="auto"/>
        <w:right w:val="none" w:sz="0" w:space="0" w:color="auto"/>
      </w:divBdr>
    </w:div>
    <w:div w:id="1568370942">
      <w:bodyDiv w:val="1"/>
      <w:marLeft w:val="0"/>
      <w:marRight w:val="0"/>
      <w:marTop w:val="0"/>
      <w:marBottom w:val="0"/>
      <w:divBdr>
        <w:top w:val="none" w:sz="0" w:space="0" w:color="auto"/>
        <w:left w:val="none" w:sz="0" w:space="0" w:color="auto"/>
        <w:bottom w:val="none" w:sz="0" w:space="0" w:color="auto"/>
        <w:right w:val="none" w:sz="0" w:space="0" w:color="auto"/>
      </w:divBdr>
      <w:divsChild>
        <w:div w:id="2017345126">
          <w:marLeft w:val="0"/>
          <w:marRight w:val="0"/>
          <w:marTop w:val="0"/>
          <w:marBottom w:val="0"/>
          <w:divBdr>
            <w:top w:val="none" w:sz="0" w:space="0" w:color="auto"/>
            <w:left w:val="none" w:sz="0" w:space="0" w:color="auto"/>
            <w:bottom w:val="none" w:sz="0" w:space="0" w:color="auto"/>
            <w:right w:val="none" w:sz="0" w:space="0" w:color="auto"/>
          </w:divBdr>
        </w:div>
      </w:divsChild>
    </w:div>
    <w:div w:id="1571429853">
      <w:bodyDiv w:val="1"/>
      <w:marLeft w:val="0"/>
      <w:marRight w:val="0"/>
      <w:marTop w:val="0"/>
      <w:marBottom w:val="0"/>
      <w:divBdr>
        <w:top w:val="none" w:sz="0" w:space="0" w:color="auto"/>
        <w:left w:val="none" w:sz="0" w:space="0" w:color="auto"/>
        <w:bottom w:val="none" w:sz="0" w:space="0" w:color="auto"/>
        <w:right w:val="none" w:sz="0" w:space="0" w:color="auto"/>
      </w:divBdr>
      <w:divsChild>
        <w:div w:id="969090310">
          <w:marLeft w:val="0"/>
          <w:marRight w:val="0"/>
          <w:marTop w:val="0"/>
          <w:marBottom w:val="0"/>
          <w:divBdr>
            <w:top w:val="none" w:sz="0" w:space="0" w:color="auto"/>
            <w:left w:val="none" w:sz="0" w:space="0" w:color="auto"/>
            <w:bottom w:val="none" w:sz="0" w:space="0" w:color="auto"/>
            <w:right w:val="none" w:sz="0" w:space="0" w:color="auto"/>
          </w:divBdr>
        </w:div>
      </w:divsChild>
    </w:div>
    <w:div w:id="1579365894">
      <w:bodyDiv w:val="1"/>
      <w:marLeft w:val="0"/>
      <w:marRight w:val="0"/>
      <w:marTop w:val="0"/>
      <w:marBottom w:val="0"/>
      <w:divBdr>
        <w:top w:val="none" w:sz="0" w:space="0" w:color="auto"/>
        <w:left w:val="none" w:sz="0" w:space="0" w:color="auto"/>
        <w:bottom w:val="none" w:sz="0" w:space="0" w:color="auto"/>
        <w:right w:val="none" w:sz="0" w:space="0" w:color="auto"/>
      </w:divBdr>
      <w:divsChild>
        <w:div w:id="1357345976">
          <w:marLeft w:val="0"/>
          <w:marRight w:val="0"/>
          <w:marTop w:val="0"/>
          <w:marBottom w:val="0"/>
          <w:divBdr>
            <w:top w:val="none" w:sz="0" w:space="0" w:color="auto"/>
            <w:left w:val="none" w:sz="0" w:space="0" w:color="auto"/>
            <w:bottom w:val="none" w:sz="0" w:space="0" w:color="auto"/>
            <w:right w:val="none" w:sz="0" w:space="0" w:color="auto"/>
          </w:divBdr>
        </w:div>
      </w:divsChild>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12973880">
      <w:bodyDiv w:val="1"/>
      <w:marLeft w:val="0"/>
      <w:marRight w:val="0"/>
      <w:marTop w:val="0"/>
      <w:marBottom w:val="0"/>
      <w:divBdr>
        <w:top w:val="none" w:sz="0" w:space="0" w:color="auto"/>
        <w:left w:val="none" w:sz="0" w:space="0" w:color="auto"/>
        <w:bottom w:val="none" w:sz="0" w:space="0" w:color="auto"/>
        <w:right w:val="none" w:sz="0" w:space="0" w:color="auto"/>
      </w:divBdr>
      <w:divsChild>
        <w:div w:id="1515413650">
          <w:marLeft w:val="0"/>
          <w:marRight w:val="0"/>
          <w:marTop w:val="0"/>
          <w:marBottom w:val="0"/>
          <w:divBdr>
            <w:top w:val="none" w:sz="0" w:space="0" w:color="auto"/>
            <w:left w:val="none" w:sz="0" w:space="0" w:color="auto"/>
            <w:bottom w:val="none" w:sz="0" w:space="0" w:color="auto"/>
            <w:right w:val="none" w:sz="0" w:space="0" w:color="auto"/>
          </w:divBdr>
        </w:div>
      </w:divsChild>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1059571">
      <w:bodyDiv w:val="1"/>
      <w:marLeft w:val="0"/>
      <w:marRight w:val="0"/>
      <w:marTop w:val="0"/>
      <w:marBottom w:val="0"/>
      <w:divBdr>
        <w:top w:val="none" w:sz="0" w:space="0" w:color="auto"/>
        <w:left w:val="none" w:sz="0" w:space="0" w:color="auto"/>
        <w:bottom w:val="none" w:sz="0" w:space="0" w:color="auto"/>
        <w:right w:val="none" w:sz="0" w:space="0" w:color="auto"/>
      </w:divBdr>
      <w:divsChild>
        <w:div w:id="1579167553">
          <w:marLeft w:val="0"/>
          <w:marRight w:val="0"/>
          <w:marTop w:val="0"/>
          <w:marBottom w:val="0"/>
          <w:divBdr>
            <w:top w:val="none" w:sz="0" w:space="0" w:color="auto"/>
            <w:left w:val="none" w:sz="0" w:space="0" w:color="auto"/>
            <w:bottom w:val="none" w:sz="0" w:space="0" w:color="auto"/>
            <w:right w:val="none" w:sz="0" w:space="0" w:color="auto"/>
          </w:divBdr>
        </w:div>
      </w:divsChild>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20741590">
      <w:bodyDiv w:val="1"/>
      <w:marLeft w:val="0"/>
      <w:marRight w:val="0"/>
      <w:marTop w:val="0"/>
      <w:marBottom w:val="0"/>
      <w:divBdr>
        <w:top w:val="none" w:sz="0" w:space="0" w:color="auto"/>
        <w:left w:val="none" w:sz="0" w:space="0" w:color="auto"/>
        <w:bottom w:val="none" w:sz="0" w:space="0" w:color="auto"/>
        <w:right w:val="none" w:sz="0" w:space="0" w:color="auto"/>
      </w:divBdr>
      <w:divsChild>
        <w:div w:id="24448103">
          <w:marLeft w:val="0"/>
          <w:marRight w:val="0"/>
          <w:marTop w:val="0"/>
          <w:marBottom w:val="0"/>
          <w:divBdr>
            <w:top w:val="none" w:sz="0" w:space="0" w:color="auto"/>
            <w:left w:val="none" w:sz="0" w:space="0" w:color="auto"/>
            <w:bottom w:val="none" w:sz="0" w:space="0" w:color="auto"/>
            <w:right w:val="none" w:sz="0" w:space="0" w:color="auto"/>
          </w:divBdr>
        </w:div>
      </w:divsChild>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7471547">
      <w:bodyDiv w:val="1"/>
      <w:marLeft w:val="0"/>
      <w:marRight w:val="0"/>
      <w:marTop w:val="0"/>
      <w:marBottom w:val="0"/>
      <w:divBdr>
        <w:top w:val="none" w:sz="0" w:space="0" w:color="auto"/>
        <w:left w:val="none" w:sz="0" w:space="0" w:color="auto"/>
        <w:bottom w:val="none" w:sz="0" w:space="0" w:color="auto"/>
        <w:right w:val="none" w:sz="0" w:space="0" w:color="auto"/>
      </w:divBdr>
      <w:divsChild>
        <w:div w:id="135682100">
          <w:marLeft w:val="0"/>
          <w:marRight w:val="0"/>
          <w:marTop w:val="0"/>
          <w:marBottom w:val="0"/>
          <w:divBdr>
            <w:top w:val="none" w:sz="0" w:space="0" w:color="auto"/>
            <w:left w:val="none" w:sz="0" w:space="0" w:color="auto"/>
            <w:bottom w:val="none" w:sz="0" w:space="0" w:color="auto"/>
            <w:right w:val="none" w:sz="0" w:space="0" w:color="auto"/>
          </w:divBdr>
        </w:div>
      </w:divsChild>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887597806">
      <w:bodyDiv w:val="1"/>
      <w:marLeft w:val="0"/>
      <w:marRight w:val="0"/>
      <w:marTop w:val="0"/>
      <w:marBottom w:val="0"/>
      <w:divBdr>
        <w:top w:val="none" w:sz="0" w:space="0" w:color="auto"/>
        <w:left w:val="none" w:sz="0" w:space="0" w:color="auto"/>
        <w:bottom w:val="none" w:sz="0" w:space="0" w:color="auto"/>
        <w:right w:val="none" w:sz="0" w:space="0" w:color="auto"/>
      </w:divBdr>
      <w:divsChild>
        <w:div w:id="2100517664">
          <w:marLeft w:val="0"/>
          <w:marRight w:val="0"/>
          <w:marTop w:val="0"/>
          <w:marBottom w:val="0"/>
          <w:divBdr>
            <w:top w:val="none" w:sz="0" w:space="0" w:color="auto"/>
            <w:left w:val="none" w:sz="0" w:space="0" w:color="auto"/>
            <w:bottom w:val="none" w:sz="0" w:space="0" w:color="auto"/>
            <w:right w:val="none" w:sz="0" w:space="0" w:color="auto"/>
          </w:divBdr>
        </w:div>
      </w:divsChild>
    </w:div>
    <w:div w:id="1927417964">
      <w:bodyDiv w:val="1"/>
      <w:marLeft w:val="0"/>
      <w:marRight w:val="0"/>
      <w:marTop w:val="0"/>
      <w:marBottom w:val="0"/>
      <w:divBdr>
        <w:top w:val="none" w:sz="0" w:space="0" w:color="auto"/>
        <w:left w:val="none" w:sz="0" w:space="0" w:color="auto"/>
        <w:bottom w:val="none" w:sz="0" w:space="0" w:color="auto"/>
        <w:right w:val="none" w:sz="0" w:space="0" w:color="auto"/>
      </w:divBdr>
      <w:divsChild>
        <w:div w:id="275992421">
          <w:marLeft w:val="0"/>
          <w:marRight w:val="0"/>
          <w:marTop w:val="0"/>
          <w:marBottom w:val="0"/>
          <w:divBdr>
            <w:top w:val="none" w:sz="0" w:space="0" w:color="auto"/>
            <w:left w:val="none" w:sz="0" w:space="0" w:color="auto"/>
            <w:bottom w:val="none" w:sz="0" w:space="0" w:color="auto"/>
            <w:right w:val="none" w:sz="0" w:space="0" w:color="auto"/>
          </w:divBdr>
        </w:div>
      </w:divsChild>
    </w:div>
    <w:div w:id="1941253099">
      <w:bodyDiv w:val="1"/>
      <w:marLeft w:val="0"/>
      <w:marRight w:val="0"/>
      <w:marTop w:val="0"/>
      <w:marBottom w:val="0"/>
      <w:divBdr>
        <w:top w:val="none" w:sz="0" w:space="0" w:color="auto"/>
        <w:left w:val="none" w:sz="0" w:space="0" w:color="auto"/>
        <w:bottom w:val="none" w:sz="0" w:space="0" w:color="auto"/>
        <w:right w:val="none" w:sz="0" w:space="0" w:color="auto"/>
      </w:divBdr>
      <w:divsChild>
        <w:div w:id="172653109">
          <w:marLeft w:val="0"/>
          <w:marRight w:val="0"/>
          <w:marTop w:val="0"/>
          <w:marBottom w:val="0"/>
          <w:divBdr>
            <w:top w:val="none" w:sz="0" w:space="0" w:color="auto"/>
            <w:left w:val="none" w:sz="0" w:space="0" w:color="auto"/>
            <w:bottom w:val="none" w:sz="0" w:space="0" w:color="auto"/>
            <w:right w:val="none" w:sz="0" w:space="0" w:color="auto"/>
          </w:divBdr>
        </w:div>
      </w:divsChild>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52417934">
      <w:bodyDiv w:val="1"/>
      <w:marLeft w:val="0"/>
      <w:marRight w:val="0"/>
      <w:marTop w:val="0"/>
      <w:marBottom w:val="0"/>
      <w:divBdr>
        <w:top w:val="none" w:sz="0" w:space="0" w:color="auto"/>
        <w:left w:val="none" w:sz="0" w:space="0" w:color="auto"/>
        <w:bottom w:val="none" w:sz="0" w:space="0" w:color="auto"/>
        <w:right w:val="none" w:sz="0" w:space="0" w:color="auto"/>
      </w:divBdr>
      <w:divsChild>
        <w:div w:id="1563327155">
          <w:marLeft w:val="0"/>
          <w:marRight w:val="0"/>
          <w:marTop w:val="0"/>
          <w:marBottom w:val="0"/>
          <w:divBdr>
            <w:top w:val="none" w:sz="0" w:space="0" w:color="auto"/>
            <w:left w:val="none" w:sz="0" w:space="0" w:color="auto"/>
            <w:bottom w:val="none" w:sz="0" w:space="0" w:color="auto"/>
            <w:right w:val="none" w:sz="0" w:space="0" w:color="auto"/>
          </w:divBdr>
        </w:div>
      </w:divsChild>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1.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diagramColors" Target="diagrams/colors1.xml"/></Relationships>
</file>

<file path=word/_rels/footnotes.xml.rels><?xml version="1.0" encoding="UTF-8" standalone="yes"?>
<Relationships xmlns="http://schemas.openxmlformats.org/package/2006/relationships"><Relationship Id="rId3" Type="http://schemas.openxmlformats.org/officeDocument/2006/relationships/hyperlink" Target="http://www.youtube.com" TargetMode="External"/><Relationship Id="rId2" Type="http://schemas.openxmlformats.org/officeDocument/2006/relationships/hyperlink" Target="http://www.google.com" TargetMode="External"/><Relationship Id="rId1" Type="http://schemas.openxmlformats.org/officeDocument/2006/relationships/hyperlink" Target="http://www.pandora.com" TargetMode="External"/><Relationship Id="rId6" Type="http://schemas.openxmlformats.org/officeDocument/2006/relationships/hyperlink" Target="http://en.wikipedia.org/wiki/Social_networking_service" TargetMode="External"/><Relationship Id="rId5" Type="http://schemas.openxmlformats.org/officeDocument/2006/relationships/hyperlink" Target="http://en.wikipedia.org/wiki/Graph_search_algorithm" TargetMode="External"/><Relationship Id="rId4" Type="http://schemas.openxmlformats.org/officeDocument/2006/relationships/hyperlink" Target="http://www.amazon.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236F39DE-9387-4D17-B4D6-26B756E00CE4}" type="presOf" srcId="{C94C5BCC-E887-4BEE-A73F-060CA4C918EB}" destId="{D16860A9-606C-47CF-AC02-0DA4573B494C}" srcOrd="0" destOrd="0" presId="urn:microsoft.com/office/officeart/2009/layout/CirclePictureHierarchy"/>
    <dgm:cxn modelId="{7E0591B8-161E-4E98-AE11-9239CD4368BA}" type="presOf" srcId="{91B20581-D204-4BD8-893C-8E7E8A765A2C}" destId="{C299FB3F-22C8-47A7-A714-00A9FA3C9154}" srcOrd="0" destOrd="0" presId="urn:microsoft.com/office/officeart/2009/layout/CirclePictureHierarchy"/>
    <dgm:cxn modelId="{D61E9B29-DBC2-44A2-9E8A-C7AD86AEA37C}" type="presOf" srcId="{A72C80C6-C31A-4FA9-A630-CC6103AB4B03}" destId="{7CEB0DEE-A7E3-4130-8DD1-6081E16AB949}" srcOrd="0" destOrd="0" presId="urn:microsoft.com/office/officeart/2009/layout/CirclePictureHierarchy"/>
    <dgm:cxn modelId="{C181E492-844F-4DC2-B073-D2281F0C8DD8}" type="presOf" srcId="{6E02B9ED-F3F9-403F-8B25-A017315A46BD}" destId="{41480A8B-31A4-44A9-850D-7AC02F53C16E}" srcOrd="0" destOrd="0" presId="urn:microsoft.com/office/officeart/2009/layout/CirclePictureHierarchy"/>
    <dgm:cxn modelId="{34B3D758-B050-4B09-B31A-B4603C19E125}" srcId="{91B20581-D204-4BD8-893C-8E7E8A765A2C}" destId="{6F7362E7-E9BA-427B-8D12-0A22A28DB547}" srcOrd="0" destOrd="0" parTransId="{DC1D60EE-52C8-4858-8EE1-07FA06DEFDCB}" sibTransId="{297708A8-A4F9-4051-8414-FD66EA0EB201}"/>
    <dgm:cxn modelId="{93E1EE93-0868-404D-9D16-0E73DF260151}" type="presOf" srcId="{B7DBED4D-19A5-4330-8F95-69E7925C382D}" destId="{D96C1E22-0217-4747-8085-197F933A2DC3}" srcOrd="0" destOrd="0" presId="urn:microsoft.com/office/officeart/2009/layout/CirclePictureHierarchy"/>
    <dgm:cxn modelId="{665FDA8D-40FD-4F2E-BCBD-6CF1029687CD}" type="presOf" srcId="{FFA57F24-0430-47EA-BBA2-E21E35E26E07}" destId="{5133B720-E71B-43C1-9341-E9281D378EC1}" srcOrd="0" destOrd="0" presId="urn:microsoft.com/office/officeart/2009/layout/CirclePictureHierarchy"/>
    <dgm:cxn modelId="{C32E58CE-A530-4CBE-899E-95A4A6F18620}" srcId="{A72C80C6-C31A-4FA9-A630-CC6103AB4B03}" destId="{DDD65656-B3A8-468A-BDBB-C0FF159B1EEC}" srcOrd="0" destOrd="0" parTransId="{9702D9F5-F5DD-4BFF-A602-FF89E3A6CB6A}" sibTransId="{F1A0AE68-0B53-43EB-972D-E96D72090C5B}"/>
    <dgm:cxn modelId="{1D22392D-5098-46F2-939B-81245BFAD308}" type="presOf" srcId="{692EFD0A-F1E0-4EF9-ABBF-321913EA986E}" destId="{A51DDAE6-CAC5-4907-9CE4-A523035B560E}" srcOrd="0" destOrd="0" presId="urn:microsoft.com/office/officeart/2009/layout/CirclePictureHierarchy"/>
    <dgm:cxn modelId="{09EE07C6-DEBE-4268-8525-9F33E3A0CACB}" type="presOf" srcId="{9702D9F5-F5DD-4BFF-A602-FF89E3A6CB6A}" destId="{9AFD418C-5CC4-493A-8A69-0693CFE2E956}"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43BA26A1-18E8-4C4E-93E1-03C9CD4656CA}" type="presOf" srcId="{85D5AD6C-FB20-4056-BBCF-B29988FFBCD4}" destId="{21D3C6B1-0D81-4D53-9978-C45F94CB93EE}" srcOrd="0" destOrd="0" presId="urn:microsoft.com/office/officeart/2009/layout/CirclePictureHierarchy"/>
    <dgm:cxn modelId="{810B0804-7F82-46C9-BB1B-38656811CD63}" type="presOf" srcId="{DC1D60EE-52C8-4858-8EE1-07FA06DEFDCB}" destId="{61F70A10-8E6F-48B2-94AD-73629E59C24B}" srcOrd="0" destOrd="0" presId="urn:microsoft.com/office/officeart/2009/layout/CirclePictureHierarchy"/>
    <dgm:cxn modelId="{17B5E47D-04C1-4834-90E2-0B3AC7BA2038}" srcId="{B7DBED4D-19A5-4330-8F95-69E7925C382D}" destId="{692EFD0A-F1E0-4EF9-ABBF-321913EA986E}" srcOrd="0" destOrd="0" parTransId="{2830EEA9-B149-4F36-AF54-69B2FC72470F}" sibTransId="{A57040DE-C010-4E26-84EE-2144B070CFDF}"/>
    <dgm:cxn modelId="{C8D53D3D-6954-45BB-B7A0-48B109F2A146}" srcId="{DDD65656-B3A8-468A-BDBB-C0FF159B1EEC}" destId="{91B20581-D204-4BD8-893C-8E7E8A765A2C}" srcOrd="0" destOrd="0" parTransId="{C94C5BCC-E887-4BEE-A73F-060CA4C918EB}" sibTransId="{38A55573-C487-4BDC-98B1-1B346B73F175}"/>
    <dgm:cxn modelId="{C69FEEB0-3957-4228-AB8C-1EAD675FF9F7}" type="presOf" srcId="{6F7362E7-E9BA-427B-8D12-0A22A28DB547}" destId="{043A68DE-E86B-4AD5-B8A8-2619FC8ADE20}" srcOrd="0" destOrd="0" presId="urn:microsoft.com/office/officeart/2009/layout/CirclePictureHierarchy"/>
    <dgm:cxn modelId="{13C447F5-5F41-4241-A976-3DA2481EE40A}" srcId="{91B20581-D204-4BD8-893C-8E7E8A765A2C}" destId="{85D5AD6C-FB20-4056-BBCF-B29988FFBCD4}" srcOrd="1" destOrd="0" parTransId="{FB6B7D2A-B9F4-44BC-BF2E-8BACF202FF1D}" sibTransId="{17806379-4185-492A-BA61-1058C107782D}"/>
    <dgm:cxn modelId="{C6B2F3DF-1C17-43AB-9FE8-FCD68CBBC0BE}" type="presOf" srcId="{DDD65656-B3A8-468A-BDBB-C0FF159B1EEC}" destId="{8F3C2D03-084E-4B41-B574-DEC6E8F2B099}" srcOrd="0" destOrd="0" presId="urn:microsoft.com/office/officeart/2009/layout/CirclePictureHierarchy"/>
    <dgm:cxn modelId="{D4A10BD2-4695-45E7-A304-F7A28216B18E}" type="presOf" srcId="{FB6B7D2A-B9F4-44BC-BF2E-8BACF202FF1D}" destId="{77E2954C-43FF-4752-8C34-B3E4714813E0}" srcOrd="0" destOrd="0" presId="urn:microsoft.com/office/officeart/2009/layout/CirclePictureHierarchy"/>
    <dgm:cxn modelId="{A977A793-DBEF-4D7D-9F21-7A201002346E}" srcId="{91B20581-D204-4BD8-893C-8E7E8A765A2C}" destId="{FFA57F24-0430-47EA-BBA2-E21E35E26E07}" srcOrd="2" destOrd="0" parTransId="{B8895B98-A579-4A95-BC36-AD9635B5F602}" sibTransId="{62B61B7E-FC0C-416B-857B-F6AAF5C448B7}"/>
    <dgm:cxn modelId="{DFCCAA63-6DD8-4A5B-9A46-1A926FB85E9E}" type="presOf" srcId="{B8895B98-A579-4A95-BC36-AD9635B5F602}" destId="{19FCAD8F-8B0E-4E87-88E5-B5E5EA0D30BF}" srcOrd="0" destOrd="0" presId="urn:microsoft.com/office/officeart/2009/layout/CirclePictureHierarchy"/>
    <dgm:cxn modelId="{5ED2B3E3-6A56-408E-88BE-BBEBCB968832}" type="presParOf" srcId="{D96C1E22-0217-4747-8085-197F933A2DC3}" destId="{4C6BBADF-4B99-473A-AA39-4A03E724D2EA}" srcOrd="0" destOrd="0" presId="urn:microsoft.com/office/officeart/2009/layout/CirclePictureHierarchy"/>
    <dgm:cxn modelId="{6B407660-9277-4804-B146-231D9B7175DF}" type="presParOf" srcId="{4C6BBADF-4B99-473A-AA39-4A03E724D2EA}" destId="{2803299A-453C-47A7-A01C-EEE0AEE81440}" srcOrd="0" destOrd="0" presId="urn:microsoft.com/office/officeart/2009/layout/CirclePictureHierarchy"/>
    <dgm:cxn modelId="{741C6594-F644-4024-91AB-DC80CB9BF7CA}" type="presParOf" srcId="{2803299A-453C-47A7-A01C-EEE0AEE81440}" destId="{D913ED12-DB30-4D22-BE09-39EE4881F0C6}" srcOrd="0" destOrd="0" presId="urn:microsoft.com/office/officeart/2009/layout/CirclePictureHierarchy"/>
    <dgm:cxn modelId="{755969B1-E054-49EB-BB59-7989A853370D}" type="presParOf" srcId="{2803299A-453C-47A7-A01C-EEE0AEE81440}" destId="{A51DDAE6-CAC5-4907-9CE4-A523035B560E}" srcOrd="1" destOrd="0" presId="urn:microsoft.com/office/officeart/2009/layout/CirclePictureHierarchy"/>
    <dgm:cxn modelId="{629E9D3A-12AD-41FE-9346-3781E7C90B34}" type="presParOf" srcId="{4C6BBADF-4B99-473A-AA39-4A03E724D2EA}" destId="{0C910BB7-220C-49EA-84E2-5E14647244DD}" srcOrd="1" destOrd="0" presId="urn:microsoft.com/office/officeart/2009/layout/CirclePictureHierarchy"/>
    <dgm:cxn modelId="{26C87789-3B03-4F5A-9257-633EDE185427}" type="presParOf" srcId="{0C910BB7-220C-49EA-84E2-5E14647244DD}" destId="{41480A8B-31A4-44A9-850D-7AC02F53C16E}" srcOrd="0" destOrd="0" presId="urn:microsoft.com/office/officeart/2009/layout/CirclePictureHierarchy"/>
    <dgm:cxn modelId="{4C7CB6C6-0057-419B-91EC-0AE13C1D6B50}" type="presParOf" srcId="{0C910BB7-220C-49EA-84E2-5E14647244DD}" destId="{564D4EBF-9A3D-451A-BD97-72984DD5DB44}" srcOrd="1" destOrd="0" presId="urn:microsoft.com/office/officeart/2009/layout/CirclePictureHierarchy"/>
    <dgm:cxn modelId="{AF7826B3-42B9-4D19-8B20-41E9A8534357}" type="presParOf" srcId="{564D4EBF-9A3D-451A-BD97-72984DD5DB44}" destId="{8ADFDD93-5560-4AA3-BAAA-089970359965}" srcOrd="0" destOrd="0" presId="urn:microsoft.com/office/officeart/2009/layout/CirclePictureHierarchy"/>
    <dgm:cxn modelId="{A5B305EE-6564-4C32-89A5-8552FDBC6C41}" type="presParOf" srcId="{8ADFDD93-5560-4AA3-BAAA-089970359965}" destId="{26363629-B522-49B5-8680-B178CF1A17C1}" srcOrd="0" destOrd="0" presId="urn:microsoft.com/office/officeart/2009/layout/CirclePictureHierarchy"/>
    <dgm:cxn modelId="{A6E81DD6-D558-44D5-A451-4C2951635EF4}" type="presParOf" srcId="{8ADFDD93-5560-4AA3-BAAA-089970359965}" destId="{7CEB0DEE-A7E3-4130-8DD1-6081E16AB949}" srcOrd="1" destOrd="0" presId="urn:microsoft.com/office/officeart/2009/layout/CirclePictureHierarchy"/>
    <dgm:cxn modelId="{00BD7469-3CAF-4846-B7D9-568D3CD556AB}" type="presParOf" srcId="{564D4EBF-9A3D-451A-BD97-72984DD5DB44}" destId="{4DFA387A-4C42-48F5-A3D8-AD20A8F48908}" srcOrd="1" destOrd="0" presId="urn:microsoft.com/office/officeart/2009/layout/CirclePictureHierarchy"/>
    <dgm:cxn modelId="{F1048BA6-BBC8-42D4-94CA-B92140C72B2D}" type="presParOf" srcId="{4DFA387A-4C42-48F5-A3D8-AD20A8F48908}" destId="{9AFD418C-5CC4-493A-8A69-0693CFE2E956}" srcOrd="0" destOrd="0" presId="urn:microsoft.com/office/officeart/2009/layout/CirclePictureHierarchy"/>
    <dgm:cxn modelId="{3715FBD7-F470-47D6-825F-2CFD8631616A}" type="presParOf" srcId="{4DFA387A-4C42-48F5-A3D8-AD20A8F48908}" destId="{9A360924-89A4-4C2C-9347-9D44FDCC57AF}" srcOrd="1" destOrd="0" presId="urn:microsoft.com/office/officeart/2009/layout/CirclePictureHierarchy"/>
    <dgm:cxn modelId="{6209749E-E45C-42B1-AD4A-C0C56412B41B}" type="presParOf" srcId="{9A360924-89A4-4C2C-9347-9D44FDCC57AF}" destId="{6F11EBBC-16B7-4CC3-8018-F80692747F6D}" srcOrd="0" destOrd="0" presId="urn:microsoft.com/office/officeart/2009/layout/CirclePictureHierarchy"/>
    <dgm:cxn modelId="{B2AB4138-BAA4-43C9-BB78-958308C9DE92}" type="presParOf" srcId="{6F11EBBC-16B7-4CC3-8018-F80692747F6D}" destId="{474AA615-DEED-45C8-9493-BB1868E33867}" srcOrd="0" destOrd="0" presId="urn:microsoft.com/office/officeart/2009/layout/CirclePictureHierarchy"/>
    <dgm:cxn modelId="{EA84194F-F88A-4D16-ABE7-BFCD78ECD6DE}" type="presParOf" srcId="{6F11EBBC-16B7-4CC3-8018-F80692747F6D}" destId="{8F3C2D03-084E-4B41-B574-DEC6E8F2B099}" srcOrd="1" destOrd="0" presId="urn:microsoft.com/office/officeart/2009/layout/CirclePictureHierarchy"/>
    <dgm:cxn modelId="{32150DAD-8685-4B45-A493-2F3BC92CC60B}" type="presParOf" srcId="{9A360924-89A4-4C2C-9347-9D44FDCC57AF}" destId="{19C4F2F6-6FEA-4425-857B-5D7137ABA0AB}" srcOrd="1" destOrd="0" presId="urn:microsoft.com/office/officeart/2009/layout/CirclePictureHierarchy"/>
    <dgm:cxn modelId="{7DBC2A7F-BCEC-41F3-8883-3E4BD4B15FFB}" type="presParOf" srcId="{19C4F2F6-6FEA-4425-857B-5D7137ABA0AB}" destId="{D16860A9-606C-47CF-AC02-0DA4573B494C}" srcOrd="0" destOrd="0" presId="urn:microsoft.com/office/officeart/2009/layout/CirclePictureHierarchy"/>
    <dgm:cxn modelId="{952EA259-3C3D-48CE-B9C1-4430D2D523D8}" type="presParOf" srcId="{19C4F2F6-6FEA-4425-857B-5D7137ABA0AB}" destId="{C25119B1-4657-46E9-B93B-BAB7DF4EDD87}" srcOrd="1" destOrd="0" presId="urn:microsoft.com/office/officeart/2009/layout/CirclePictureHierarchy"/>
    <dgm:cxn modelId="{AA535BEF-4AE5-4493-A684-EA2C32796878}" type="presParOf" srcId="{C25119B1-4657-46E9-B93B-BAB7DF4EDD87}" destId="{D426C59D-84FA-4BE3-8363-4938115875EE}" srcOrd="0" destOrd="0" presId="urn:microsoft.com/office/officeart/2009/layout/CirclePictureHierarchy"/>
    <dgm:cxn modelId="{DADD4BFB-E8B6-4897-9331-169122F59945}" type="presParOf" srcId="{D426C59D-84FA-4BE3-8363-4938115875EE}" destId="{2BA22825-3568-4EDF-ACA8-929981DD187D}" srcOrd="0" destOrd="0" presId="urn:microsoft.com/office/officeart/2009/layout/CirclePictureHierarchy"/>
    <dgm:cxn modelId="{791EDA07-B999-41FC-909D-77CDB5901E88}" type="presParOf" srcId="{D426C59D-84FA-4BE3-8363-4938115875EE}" destId="{C299FB3F-22C8-47A7-A714-00A9FA3C9154}" srcOrd="1" destOrd="0" presId="urn:microsoft.com/office/officeart/2009/layout/CirclePictureHierarchy"/>
    <dgm:cxn modelId="{87CB346D-4F49-4902-80C1-888223EA8F56}" type="presParOf" srcId="{C25119B1-4657-46E9-B93B-BAB7DF4EDD87}" destId="{E818D015-D915-4730-84FA-44465DADDE78}" srcOrd="1" destOrd="0" presId="urn:microsoft.com/office/officeart/2009/layout/CirclePictureHierarchy"/>
    <dgm:cxn modelId="{A429DFA9-B748-47D8-AD98-363AE52A418B}" type="presParOf" srcId="{E818D015-D915-4730-84FA-44465DADDE78}" destId="{61F70A10-8E6F-48B2-94AD-73629E59C24B}" srcOrd="0" destOrd="0" presId="urn:microsoft.com/office/officeart/2009/layout/CirclePictureHierarchy"/>
    <dgm:cxn modelId="{98234216-8A09-4ECF-8313-D89BE1B9F79C}" type="presParOf" srcId="{E818D015-D915-4730-84FA-44465DADDE78}" destId="{24C98450-6555-4969-A298-6B817A6BE9B8}" srcOrd="1" destOrd="0" presId="urn:microsoft.com/office/officeart/2009/layout/CirclePictureHierarchy"/>
    <dgm:cxn modelId="{B71E3453-8E33-4DC3-9E0A-C5841061BF9B}" type="presParOf" srcId="{24C98450-6555-4969-A298-6B817A6BE9B8}" destId="{4DC68051-20CA-49B1-82C9-064A26D3CCEE}" srcOrd="0" destOrd="0" presId="urn:microsoft.com/office/officeart/2009/layout/CirclePictureHierarchy"/>
    <dgm:cxn modelId="{5527872C-3A88-4330-A90F-2C186ECCE3CA}" type="presParOf" srcId="{4DC68051-20CA-49B1-82C9-064A26D3CCEE}" destId="{6394A6B4-1826-446A-850A-11CF5D46CD44}" srcOrd="0" destOrd="0" presId="urn:microsoft.com/office/officeart/2009/layout/CirclePictureHierarchy"/>
    <dgm:cxn modelId="{45700BE3-AE72-4807-A4FC-D9BE6983D69E}" type="presParOf" srcId="{4DC68051-20CA-49B1-82C9-064A26D3CCEE}" destId="{043A68DE-E86B-4AD5-B8A8-2619FC8ADE20}" srcOrd="1" destOrd="0" presId="urn:microsoft.com/office/officeart/2009/layout/CirclePictureHierarchy"/>
    <dgm:cxn modelId="{43050685-5D7E-4F2A-B6DA-916B8F68E445}" type="presParOf" srcId="{24C98450-6555-4969-A298-6B817A6BE9B8}" destId="{30AF20B6-B59B-4892-B3DF-FA35DB682CE0}" srcOrd="1" destOrd="0" presId="urn:microsoft.com/office/officeart/2009/layout/CirclePictureHierarchy"/>
    <dgm:cxn modelId="{D0539F2D-9F59-445F-9169-D4C3B4A8B12F}" type="presParOf" srcId="{E818D015-D915-4730-84FA-44465DADDE78}" destId="{77E2954C-43FF-4752-8C34-B3E4714813E0}" srcOrd="2" destOrd="0" presId="urn:microsoft.com/office/officeart/2009/layout/CirclePictureHierarchy"/>
    <dgm:cxn modelId="{90230641-BB59-40F0-AF55-A38E6D8D3F7A}" type="presParOf" srcId="{E818D015-D915-4730-84FA-44465DADDE78}" destId="{8E1C4B59-F630-46B1-8C46-B7F3CAC08F1A}" srcOrd="3" destOrd="0" presId="urn:microsoft.com/office/officeart/2009/layout/CirclePictureHierarchy"/>
    <dgm:cxn modelId="{7DA2542E-54C7-4390-B694-DF9D6FC6307B}" type="presParOf" srcId="{8E1C4B59-F630-46B1-8C46-B7F3CAC08F1A}" destId="{91FEC591-C6EA-4851-AC5C-D675A2875507}" srcOrd="0" destOrd="0" presId="urn:microsoft.com/office/officeart/2009/layout/CirclePictureHierarchy"/>
    <dgm:cxn modelId="{CACB2D47-0820-48EC-8E64-1CE6DCAAB601}" type="presParOf" srcId="{91FEC591-C6EA-4851-AC5C-D675A2875507}" destId="{F08842DF-0393-4255-84EC-8C476FED0254}" srcOrd="0" destOrd="0" presId="urn:microsoft.com/office/officeart/2009/layout/CirclePictureHierarchy"/>
    <dgm:cxn modelId="{23390470-9E32-47D1-BB3F-1DF38DA38C38}" type="presParOf" srcId="{91FEC591-C6EA-4851-AC5C-D675A2875507}" destId="{21D3C6B1-0D81-4D53-9978-C45F94CB93EE}" srcOrd="1" destOrd="0" presId="urn:microsoft.com/office/officeart/2009/layout/CirclePictureHierarchy"/>
    <dgm:cxn modelId="{7FA2A904-9895-42AB-9681-FE3EEBBC2007}" type="presParOf" srcId="{8E1C4B59-F630-46B1-8C46-B7F3CAC08F1A}" destId="{B870A8D1-9BC8-48CD-9D03-4810E021B770}" srcOrd="1" destOrd="0" presId="urn:microsoft.com/office/officeart/2009/layout/CirclePictureHierarchy"/>
    <dgm:cxn modelId="{264B792F-D2FB-4DFB-A0D2-5F0390F87911}" type="presParOf" srcId="{E818D015-D915-4730-84FA-44465DADDE78}" destId="{19FCAD8F-8B0E-4E87-88E5-B5E5EA0D30BF}" srcOrd="4" destOrd="0" presId="urn:microsoft.com/office/officeart/2009/layout/CirclePictureHierarchy"/>
    <dgm:cxn modelId="{E934C8DE-2675-4195-B5A6-8A137906671E}" type="presParOf" srcId="{E818D015-D915-4730-84FA-44465DADDE78}" destId="{7DB787F2-DF83-4DB4-A383-28FFA2CDF579}" srcOrd="5" destOrd="0" presId="urn:microsoft.com/office/officeart/2009/layout/CirclePictureHierarchy"/>
    <dgm:cxn modelId="{D4407DAC-CD9F-4335-B2DD-C42CF2B5B0C0}" type="presParOf" srcId="{7DB787F2-DF83-4DB4-A383-28FFA2CDF579}" destId="{3DDB8F0A-8A78-4446-9AEA-5AC3D5A70211}" srcOrd="0" destOrd="0" presId="urn:microsoft.com/office/officeart/2009/layout/CirclePictureHierarchy"/>
    <dgm:cxn modelId="{D5301ED9-3B09-4955-9A68-DD822E891964}" type="presParOf" srcId="{3DDB8F0A-8A78-4446-9AEA-5AC3D5A70211}" destId="{E56E443C-DE78-4519-A749-FF414CB403CF}" srcOrd="0" destOrd="0" presId="urn:microsoft.com/office/officeart/2009/layout/CirclePictureHierarchy"/>
    <dgm:cxn modelId="{0A23E1BA-5178-47F9-86D5-C4CCB7FD55C8}" type="presParOf" srcId="{3DDB8F0A-8A78-4446-9AEA-5AC3D5A70211}" destId="{5133B720-E71B-43C1-9341-E9281D378EC1}" srcOrd="1" destOrd="0" presId="urn:microsoft.com/office/officeart/2009/layout/CirclePictureHierarchy"/>
    <dgm:cxn modelId="{562EE224-662D-4E3A-B25F-72C7906AEE51}"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1956976" y="1793553"/>
          <a:ext cx="985008" cy="112828"/>
        </a:xfrm>
        <a:custGeom>
          <a:avLst/>
          <a:gdLst/>
          <a:ahLst/>
          <a:cxnLst/>
          <a:rect l="0" t="0" r="0" b="0"/>
          <a:pathLst>
            <a:path>
              <a:moveTo>
                <a:pt x="0" y="0"/>
              </a:moveTo>
              <a:lnTo>
                <a:pt x="0" y="56861"/>
              </a:lnTo>
              <a:lnTo>
                <a:pt x="985008" y="56861"/>
              </a:lnTo>
              <a:lnTo>
                <a:pt x="985008"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1911256" y="1793553"/>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971967" y="1793553"/>
          <a:ext cx="985008" cy="112828"/>
        </a:xfrm>
        <a:custGeom>
          <a:avLst/>
          <a:gdLst/>
          <a:ahLst/>
          <a:cxnLst/>
          <a:rect l="0" t="0" r="0" b="0"/>
          <a:pathLst>
            <a:path>
              <a:moveTo>
                <a:pt x="985008" y="0"/>
              </a:moveTo>
              <a:lnTo>
                <a:pt x="985008" y="56861"/>
              </a:lnTo>
              <a:lnTo>
                <a:pt x="0" y="56861"/>
              </a:lnTo>
              <a:lnTo>
                <a:pt x="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1911256" y="1322540"/>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1911256" y="851527"/>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1911256" y="380513"/>
          <a:ext cx="91440" cy="112828"/>
        </a:xfrm>
        <a:custGeom>
          <a:avLst/>
          <a:gdLst/>
          <a:ahLst/>
          <a:cxnLst/>
          <a:rect l="0" t="0" r="0" b="0"/>
          <a:pathLst>
            <a:path>
              <a:moveTo>
                <a:pt x="45720" y="0"/>
              </a:moveTo>
              <a:lnTo>
                <a:pt x="45720" y="1128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1777883" y="2232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136068" y="21433"/>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Main Site</a:t>
          </a:r>
        </a:p>
      </dsp:txBody>
      <dsp:txXfrm>
        <a:off x="2136068" y="21433"/>
        <a:ext cx="537277" cy="358184"/>
      </dsp:txXfrm>
    </dsp:sp>
    <dsp:sp modelId="{26363629-B522-49B5-8680-B178CF1A17C1}">
      <dsp:nvSpPr>
        <dsp:cNvPr id="0" name=""/>
        <dsp:cNvSpPr/>
      </dsp:nvSpPr>
      <dsp:spPr>
        <a:xfrm>
          <a:off x="1777883" y="493342"/>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136068" y="49244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a:t>
          </a:r>
        </a:p>
      </dsp:txBody>
      <dsp:txXfrm>
        <a:off x="2136068" y="492446"/>
        <a:ext cx="537277" cy="358184"/>
      </dsp:txXfrm>
    </dsp:sp>
    <dsp:sp modelId="{474AA615-DEED-45C8-9493-BB1868E33867}">
      <dsp:nvSpPr>
        <dsp:cNvPr id="0" name=""/>
        <dsp:cNvSpPr/>
      </dsp:nvSpPr>
      <dsp:spPr>
        <a:xfrm>
          <a:off x="1777883" y="964355"/>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136068" y="963459"/>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subjects</a:t>
          </a:r>
        </a:p>
      </dsp:txBody>
      <dsp:txXfrm>
        <a:off x="2136068" y="963459"/>
        <a:ext cx="537277" cy="358184"/>
      </dsp:txXfrm>
    </dsp:sp>
    <dsp:sp modelId="{2BA22825-3568-4EDF-ACA8-929981DD187D}">
      <dsp:nvSpPr>
        <dsp:cNvPr id="0" name=""/>
        <dsp:cNvSpPr/>
      </dsp:nvSpPr>
      <dsp:spPr>
        <a:xfrm>
          <a:off x="1777883" y="143536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136068" y="1434472"/>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items (pictures)</a:t>
          </a:r>
        </a:p>
      </dsp:txBody>
      <dsp:txXfrm>
        <a:off x="2136068" y="1434472"/>
        <a:ext cx="537277" cy="358184"/>
      </dsp:txXfrm>
    </dsp:sp>
    <dsp:sp modelId="{6394A6B4-1826-446A-850A-11CF5D46CD44}">
      <dsp:nvSpPr>
        <dsp:cNvPr id="0" name=""/>
        <dsp:cNvSpPr/>
      </dsp:nvSpPr>
      <dsp:spPr>
        <a:xfrm>
          <a:off x="792875"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151060"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comment</a:t>
          </a:r>
        </a:p>
      </dsp:txBody>
      <dsp:txXfrm>
        <a:off x="1151060" y="1905486"/>
        <a:ext cx="537277" cy="358184"/>
      </dsp:txXfrm>
    </dsp:sp>
    <dsp:sp modelId="{F08842DF-0393-4255-84EC-8C476FED0254}">
      <dsp:nvSpPr>
        <dsp:cNvPr id="0" name=""/>
        <dsp:cNvSpPr/>
      </dsp:nvSpPr>
      <dsp:spPr>
        <a:xfrm>
          <a:off x="1777883"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136068"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comment</a:t>
          </a:r>
        </a:p>
      </dsp:txBody>
      <dsp:txXfrm>
        <a:off x="2136068" y="1905486"/>
        <a:ext cx="537277" cy="358184"/>
      </dsp:txXfrm>
    </dsp:sp>
    <dsp:sp modelId="{E56E443C-DE78-4519-A749-FF414CB403CF}">
      <dsp:nvSpPr>
        <dsp:cNvPr id="0" name=""/>
        <dsp:cNvSpPr/>
      </dsp:nvSpPr>
      <dsp:spPr>
        <a:xfrm>
          <a:off x="2762892"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121077"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pins</a:t>
          </a:r>
        </a:p>
      </dsp:txBody>
      <dsp:txXfrm>
        <a:off x="3121077" y="1905486"/>
        <a:ext cx="537277" cy="358184"/>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066E3-C1CC-457F-9B2E-856D39B64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11164</TotalTime>
  <Pages>19</Pages>
  <Words>8000</Words>
  <Characters>40000</Characters>
  <Application>Microsoft Office Word</Application>
  <DocSecurity>0</DocSecurity>
  <Lines>333</Lines>
  <Paragraphs>95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47905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oz</cp:lastModifiedBy>
  <cp:revision>75</cp:revision>
  <dcterms:created xsi:type="dcterms:W3CDTF">2012-12-08T18:49:00Z</dcterms:created>
  <dcterms:modified xsi:type="dcterms:W3CDTF">2013-01-12T20:47:00Z</dcterms:modified>
</cp:coreProperties>
</file>